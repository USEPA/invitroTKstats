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4680"/>
        <w:gridCol w:w="4680"/>
      </w:tblGrid>
      <w:tr w:rsidR="006936C7" w:rsidRPr="00767A04" w14:paraId="3AA36C30" w14:textId="77777777" w:rsidTr="00F76EC3">
        <w:trPr>
          <w:jc w:val="center"/>
        </w:trPr>
        <w:tc>
          <w:tcPr>
            <w:tcW w:w="9360" w:type="dxa"/>
            <w:gridSpan w:val="2"/>
          </w:tcPr>
          <w:p w14:paraId="31A6E90A" w14:textId="77777777" w:rsidR="006936C7" w:rsidRPr="00767A04" w:rsidRDefault="006936C7" w:rsidP="000F3660">
            <w:pPr>
              <w:spacing w:before="120" w:line="240" w:lineRule="auto"/>
              <w:jc w:val="center"/>
              <w:rPr>
                <w:sz w:val="28"/>
                <w:szCs w:val="28"/>
              </w:rPr>
            </w:pPr>
            <w:bookmarkStart w:id="0" w:name="_Hlk528835195"/>
            <w:r>
              <w:rPr>
                <w:noProof/>
              </w:rPr>
              <w:drawing>
                <wp:anchor distT="0" distB="0" distL="114300" distR="114300" simplePos="0" relativeHeight="251694080" behindDoc="0" locked="0" layoutInCell="1" allowOverlap="1" wp14:anchorId="1E12EB99" wp14:editId="56E50AD9">
                  <wp:simplePos x="0" y="0"/>
                  <wp:positionH relativeFrom="column">
                    <wp:posOffset>260350</wp:posOffset>
                  </wp:positionH>
                  <wp:positionV relativeFrom="paragraph">
                    <wp:posOffset>210820</wp:posOffset>
                  </wp:positionV>
                  <wp:extent cx="714375" cy="714375"/>
                  <wp:effectExtent l="19050" t="0" r="9525" b="0"/>
                  <wp:wrapNone/>
                  <wp:docPr id="3" name="Picture 1" descr="epa_seal_very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_seal_verysmall.gif"/>
                          <pic:cNvPicPr>
                            <a:picLocks noChangeAspect="1" noChangeArrowheads="1"/>
                          </pic:cNvPicPr>
                        </pic:nvPicPr>
                        <pic:blipFill>
                          <a:blip r:embed="rId14" cstate="print"/>
                          <a:srcRect/>
                          <a:stretch>
                            <a:fillRect/>
                          </a:stretch>
                        </pic:blipFill>
                        <pic:spPr bwMode="auto">
                          <a:xfrm>
                            <a:off x="0" y="0"/>
                            <a:ext cx="714375" cy="714375"/>
                          </a:xfrm>
                          <a:prstGeom prst="rect">
                            <a:avLst/>
                          </a:prstGeom>
                          <a:noFill/>
                          <a:ln w="9525">
                            <a:noFill/>
                            <a:miter lim="800000"/>
                            <a:headEnd/>
                            <a:tailEnd/>
                          </a:ln>
                        </pic:spPr>
                      </pic:pic>
                    </a:graphicData>
                  </a:graphic>
                </wp:anchor>
              </w:drawing>
            </w:r>
            <w:r w:rsidRPr="00767A04">
              <w:rPr>
                <w:sz w:val="28"/>
                <w:szCs w:val="28"/>
              </w:rPr>
              <w:t>U.S Environmental Protection Agency</w:t>
            </w:r>
          </w:p>
          <w:p w14:paraId="6B46E645" w14:textId="77777777" w:rsidR="006936C7" w:rsidRPr="00767A04" w:rsidRDefault="006936C7" w:rsidP="000F3660">
            <w:pPr>
              <w:spacing w:line="240" w:lineRule="auto"/>
              <w:jc w:val="center"/>
              <w:rPr>
                <w:sz w:val="28"/>
                <w:szCs w:val="28"/>
              </w:rPr>
            </w:pPr>
            <w:r w:rsidRPr="00767A04">
              <w:rPr>
                <w:sz w:val="28"/>
                <w:szCs w:val="28"/>
              </w:rPr>
              <w:t>Office of Research and Development</w:t>
            </w:r>
          </w:p>
          <w:p w14:paraId="19FCC367" w14:textId="34C5BFCE" w:rsidR="006936C7" w:rsidRPr="00767A04" w:rsidRDefault="00327EE2" w:rsidP="000F3660">
            <w:pPr>
              <w:spacing w:line="240" w:lineRule="auto"/>
              <w:jc w:val="center"/>
            </w:pPr>
            <w:r>
              <w:rPr>
                <w:b/>
                <w:bCs/>
                <w:sz w:val="28"/>
                <w:szCs w:val="28"/>
              </w:rPr>
              <w:t>Center for Computational Toxicology &amp; Exposure</w:t>
            </w:r>
          </w:p>
          <w:p w14:paraId="10E11446" w14:textId="500EBA45" w:rsidR="006936C7" w:rsidRPr="00AD7F9D" w:rsidRDefault="008930B8" w:rsidP="000F3660">
            <w:pPr>
              <w:spacing w:line="240" w:lineRule="auto"/>
              <w:jc w:val="center"/>
              <w:rPr>
                <w:b/>
                <w:i/>
                <w:color w:val="4F81BD" w:themeColor="accent1"/>
                <w:sz w:val="28"/>
                <w:szCs w:val="28"/>
              </w:rPr>
            </w:pPr>
            <w:r>
              <w:rPr>
                <w:b/>
                <w:i/>
                <w:color w:val="4F81BD" w:themeColor="accent1"/>
                <w:sz w:val="28"/>
                <w:szCs w:val="28"/>
              </w:rPr>
              <w:t>Chemical Characterization and Exposure Division</w:t>
            </w:r>
          </w:p>
          <w:p w14:paraId="25D36A58" w14:textId="53A6D15E" w:rsidR="006936C7" w:rsidRPr="00AD7F9D" w:rsidRDefault="008930B8" w:rsidP="000F3660">
            <w:pPr>
              <w:spacing w:after="120" w:line="240" w:lineRule="auto"/>
              <w:jc w:val="center"/>
              <w:rPr>
                <w:b/>
                <w:i/>
              </w:rPr>
            </w:pPr>
            <w:r>
              <w:rPr>
                <w:b/>
                <w:i/>
                <w:color w:val="4F81BD" w:themeColor="accent1"/>
                <w:sz w:val="28"/>
                <w:szCs w:val="28"/>
              </w:rPr>
              <w:t>Experimental Toxicokinetics and Toxicodynamics Branch</w:t>
            </w:r>
          </w:p>
        </w:tc>
      </w:tr>
      <w:tr w:rsidR="006936C7" w:rsidRPr="00767A04" w14:paraId="30D3978B" w14:textId="77777777" w:rsidTr="00F76EC3">
        <w:trPr>
          <w:jc w:val="center"/>
        </w:trPr>
        <w:tc>
          <w:tcPr>
            <w:tcW w:w="9360" w:type="dxa"/>
            <w:gridSpan w:val="2"/>
            <w:shd w:val="clear" w:color="auto" w:fill="DBE5F1"/>
          </w:tcPr>
          <w:p w14:paraId="2A7A4C73" w14:textId="77777777" w:rsidR="006936C7" w:rsidRPr="00767A04" w:rsidRDefault="006936C7" w:rsidP="000F3660">
            <w:pPr>
              <w:spacing w:before="120" w:after="120" w:line="240" w:lineRule="auto"/>
              <w:jc w:val="center"/>
              <w:rPr>
                <w:sz w:val="36"/>
                <w:szCs w:val="36"/>
              </w:rPr>
            </w:pPr>
            <w:r w:rsidRPr="00767A04">
              <w:rPr>
                <w:b/>
                <w:bCs/>
                <w:sz w:val="36"/>
                <w:szCs w:val="36"/>
              </w:rPr>
              <w:t>STANDARD OPERATING PROCEDURE</w:t>
            </w:r>
          </w:p>
        </w:tc>
      </w:tr>
      <w:tr w:rsidR="006936C7" w:rsidRPr="00767A04" w14:paraId="2956B5FB" w14:textId="77777777" w:rsidTr="00F76EC3">
        <w:trPr>
          <w:trHeight w:val="386"/>
          <w:jc w:val="center"/>
        </w:trPr>
        <w:tc>
          <w:tcPr>
            <w:tcW w:w="9360" w:type="dxa"/>
            <w:gridSpan w:val="2"/>
            <w:vAlign w:val="center"/>
          </w:tcPr>
          <w:p w14:paraId="40697913" w14:textId="7409A760" w:rsidR="006936C7" w:rsidRPr="00AD7F9D" w:rsidRDefault="006936C7" w:rsidP="000F3660">
            <w:pPr>
              <w:spacing w:before="120" w:after="120" w:line="240" w:lineRule="auto"/>
              <w:rPr>
                <w:sz w:val="28"/>
                <w:szCs w:val="28"/>
              </w:rPr>
            </w:pPr>
            <w:r w:rsidRPr="00AD7F9D">
              <w:rPr>
                <w:sz w:val="28"/>
                <w:szCs w:val="28"/>
              </w:rPr>
              <w:t xml:space="preserve">SOP Title: </w:t>
            </w:r>
            <w:sdt>
              <w:sdtPr>
                <w:rPr>
                  <w:b/>
                  <w:i/>
                  <w:color w:val="000000" w:themeColor="text1"/>
                  <w:sz w:val="24"/>
                  <w:szCs w:val="24"/>
                </w:rPr>
                <w:id w:val="-1607878610"/>
                <w:placeholder>
                  <w:docPart w:val="C79ED1F1452348A888B85BF1A9E749D0"/>
                </w:placeholder>
              </w:sdtPr>
              <w:sdtContent>
                <w:r w:rsidR="004F4608">
                  <w:rPr>
                    <w:bCs/>
                    <w:iCs/>
                    <w:color w:val="000000" w:themeColor="text1"/>
                    <w:sz w:val="28"/>
                    <w:szCs w:val="28"/>
                  </w:rPr>
                  <w:t>Preparation of H</w:t>
                </w:r>
                <w:r w:rsidR="004F4608" w:rsidRPr="001A31AD">
                  <w:rPr>
                    <w:bCs/>
                    <w:iCs/>
                    <w:color w:val="000000" w:themeColor="text1"/>
                    <w:sz w:val="28"/>
                    <w:szCs w:val="28"/>
                  </w:rPr>
                  <w:t>epa</w:t>
                </w:r>
                <w:r w:rsidR="004F4608">
                  <w:rPr>
                    <w:bCs/>
                    <w:iCs/>
                    <w:color w:val="000000" w:themeColor="text1"/>
                    <w:sz w:val="28"/>
                    <w:szCs w:val="28"/>
                  </w:rPr>
                  <w:t>tocyte</w:t>
                </w:r>
                <w:r w:rsidR="004F4608" w:rsidRPr="001A31AD">
                  <w:rPr>
                    <w:bCs/>
                    <w:iCs/>
                    <w:color w:val="000000" w:themeColor="text1"/>
                    <w:sz w:val="28"/>
                    <w:szCs w:val="28"/>
                  </w:rPr>
                  <w:t xml:space="preserve"> Metabolic Stability </w:t>
                </w:r>
                <w:r w:rsidR="004F4608" w:rsidRPr="001A31AD">
                  <w:rPr>
                    <w:color w:val="000000" w:themeColor="text1"/>
                    <w:sz w:val="28"/>
                    <w:szCs w:val="28"/>
                  </w:rPr>
                  <w:t xml:space="preserve">Assay </w:t>
                </w:r>
                <w:r w:rsidR="004F4608">
                  <w:rPr>
                    <w:color w:val="000000" w:themeColor="text1"/>
                    <w:sz w:val="28"/>
                    <w:szCs w:val="28"/>
                  </w:rPr>
                  <w:t xml:space="preserve">Samples </w:t>
                </w:r>
              </w:sdtContent>
            </w:sdt>
          </w:p>
        </w:tc>
      </w:tr>
      <w:tr w:rsidR="006936C7" w:rsidRPr="00767A04" w14:paraId="742878E9" w14:textId="77777777" w:rsidTr="00F76EC3">
        <w:trPr>
          <w:trHeight w:val="449"/>
          <w:jc w:val="center"/>
        </w:trPr>
        <w:tc>
          <w:tcPr>
            <w:tcW w:w="4680" w:type="dxa"/>
            <w:vAlign w:val="center"/>
          </w:tcPr>
          <w:p w14:paraId="7E901D1F" w14:textId="09FE10D7" w:rsidR="006936C7" w:rsidRPr="00AD7F9D" w:rsidRDefault="006936C7" w:rsidP="000F3660">
            <w:pPr>
              <w:spacing w:before="120" w:after="120" w:line="240" w:lineRule="auto"/>
              <w:rPr>
                <w:sz w:val="28"/>
                <w:szCs w:val="28"/>
              </w:rPr>
            </w:pPr>
            <w:r w:rsidRPr="00AD7F9D">
              <w:rPr>
                <w:sz w:val="28"/>
                <w:szCs w:val="28"/>
              </w:rPr>
              <w:t xml:space="preserve">SOP ID: </w:t>
            </w:r>
            <w:r w:rsidR="008930B8">
              <w:rPr>
                <w:sz w:val="28"/>
                <w:szCs w:val="28"/>
              </w:rPr>
              <w:t>I-CCED-ETTB-SOP-</w:t>
            </w:r>
            <w:r w:rsidR="004F4608">
              <w:rPr>
                <w:sz w:val="28"/>
                <w:szCs w:val="28"/>
              </w:rPr>
              <w:t>4554</w:t>
            </w:r>
          </w:p>
        </w:tc>
        <w:tc>
          <w:tcPr>
            <w:tcW w:w="4680" w:type="dxa"/>
            <w:vAlign w:val="center"/>
          </w:tcPr>
          <w:p w14:paraId="79BA1E47" w14:textId="6C28A89A" w:rsidR="006936C7" w:rsidRPr="00AD7F9D" w:rsidRDefault="006936C7" w:rsidP="000F3660">
            <w:pPr>
              <w:spacing w:before="120" w:after="120" w:line="240" w:lineRule="auto"/>
              <w:rPr>
                <w:sz w:val="28"/>
                <w:szCs w:val="28"/>
              </w:rPr>
            </w:pPr>
            <w:r w:rsidRPr="00AD7F9D">
              <w:rPr>
                <w:sz w:val="28"/>
                <w:szCs w:val="28"/>
              </w:rPr>
              <w:t xml:space="preserve">Effective Date: </w:t>
            </w:r>
            <w:r w:rsidR="004F4608">
              <w:rPr>
                <w:sz w:val="28"/>
                <w:szCs w:val="28"/>
              </w:rPr>
              <w:t>December 01, 2021</w:t>
            </w:r>
          </w:p>
        </w:tc>
      </w:tr>
      <w:tr w:rsidR="006936C7" w:rsidRPr="00767A04" w14:paraId="3117B9F7" w14:textId="77777777" w:rsidTr="00F76EC3">
        <w:trPr>
          <w:trHeight w:val="460"/>
          <w:jc w:val="center"/>
        </w:trPr>
        <w:tc>
          <w:tcPr>
            <w:tcW w:w="9360" w:type="dxa"/>
            <w:gridSpan w:val="2"/>
            <w:vAlign w:val="center"/>
          </w:tcPr>
          <w:p w14:paraId="4FB36ADF" w14:textId="01B0CF4C" w:rsidR="006936C7" w:rsidRPr="00AD7F9D" w:rsidRDefault="006936C7" w:rsidP="000F3660">
            <w:pPr>
              <w:spacing w:before="120" w:after="120" w:line="240" w:lineRule="auto"/>
              <w:rPr>
                <w:sz w:val="28"/>
                <w:szCs w:val="28"/>
              </w:rPr>
            </w:pPr>
            <w:r w:rsidRPr="00AD7F9D">
              <w:rPr>
                <w:sz w:val="28"/>
                <w:szCs w:val="28"/>
              </w:rPr>
              <w:t>SOP was Developed</w:t>
            </w:r>
            <w:r>
              <w:rPr>
                <w:sz w:val="28"/>
                <w:szCs w:val="28"/>
              </w:rPr>
              <w:t xml:space="preserve">: </w:t>
            </w:r>
            <w:r w:rsidRPr="00AD7F9D">
              <w:rPr>
                <w:sz w:val="28"/>
                <w:szCs w:val="28"/>
                <w:lang w:val="en-CA"/>
              </w:rPr>
              <w:fldChar w:fldCharType="begin"/>
            </w:r>
            <w:r w:rsidRPr="00AD7F9D">
              <w:rPr>
                <w:sz w:val="28"/>
                <w:szCs w:val="28"/>
                <w:lang w:val="en-CA"/>
              </w:rPr>
              <w:instrText xml:space="preserve"> SEQ CHAPTER \h \r 1</w:instrText>
            </w:r>
            <w:r w:rsidRPr="00AD7F9D">
              <w:rPr>
                <w:sz w:val="28"/>
                <w:szCs w:val="28"/>
                <w:lang w:val="en-CA"/>
              </w:rPr>
              <w:fldChar w:fldCharType="end"/>
            </w:r>
            <w:r w:rsidRPr="00AD7F9D">
              <w:rPr>
                <w:sz w:val="28"/>
                <w:szCs w:val="28"/>
              </w:rPr>
              <w:t xml:space="preserve"> </w:t>
            </w:r>
            <w:sdt>
              <w:sdtPr>
                <w:rPr>
                  <w:sz w:val="28"/>
                  <w:szCs w:val="28"/>
                </w:rPr>
                <w:id w:val="-257059743"/>
                <w14:checkbox>
                  <w14:checked w14:val="1"/>
                  <w14:checkedState w14:val="2612" w14:font="MS Gothic"/>
                  <w14:uncheckedState w14:val="2610" w14:font="MS Gothic"/>
                </w14:checkbox>
              </w:sdtPr>
              <w:sdtContent>
                <w:r w:rsidR="008930B8">
                  <w:rPr>
                    <w:rFonts w:ascii="MS Gothic" w:eastAsia="MS Gothic" w:hAnsi="MS Gothic" w:hint="eastAsia"/>
                    <w:sz w:val="28"/>
                    <w:szCs w:val="28"/>
                  </w:rPr>
                  <w:t>☒</w:t>
                </w:r>
              </w:sdtContent>
            </w:sdt>
            <w:r w:rsidRPr="00AD7F9D">
              <w:rPr>
                <w:sz w:val="28"/>
                <w:szCs w:val="28"/>
              </w:rPr>
              <w:t xml:space="preserve">  In-house  </w:t>
            </w:r>
            <w:sdt>
              <w:sdtPr>
                <w:rPr>
                  <w:sz w:val="28"/>
                  <w:szCs w:val="28"/>
                </w:rPr>
                <w:id w:val="-2115974614"/>
                <w14:checkbox>
                  <w14:checked w14:val="0"/>
                  <w14:checkedState w14:val="2612" w14:font="MS Gothic"/>
                  <w14:uncheckedState w14:val="2610" w14:font="MS Gothic"/>
                </w14:checkbox>
              </w:sdtPr>
              <w:sdtContent>
                <w:r w:rsidRPr="00AD7F9D">
                  <w:rPr>
                    <w:rFonts w:ascii="MS Gothic" w:eastAsia="MS Gothic" w:hAnsi="MS Gothic"/>
                    <w:sz w:val="28"/>
                    <w:szCs w:val="28"/>
                  </w:rPr>
                  <w:t>☐</w:t>
                </w:r>
              </w:sdtContent>
            </w:sdt>
            <w:r w:rsidRPr="00AD7F9D">
              <w:rPr>
                <w:sz w:val="28"/>
                <w:szCs w:val="28"/>
              </w:rPr>
              <w:t xml:space="preserve">  Extramural</w:t>
            </w:r>
            <w:r>
              <w:rPr>
                <w:sz w:val="28"/>
                <w:szCs w:val="28"/>
              </w:rPr>
              <w:t xml:space="preserve">: </w:t>
            </w:r>
            <w:sdt>
              <w:sdtPr>
                <w:rPr>
                  <w:sz w:val="28"/>
                  <w:szCs w:val="28"/>
                </w:rPr>
                <w:id w:val="50894753"/>
                <w:placeholder>
                  <w:docPart w:val="7C6A648ECB544D60BCB45C09C6F25B8E"/>
                </w:placeholder>
                <w:showingPlcHdr/>
              </w:sdtPr>
              <w:sdtContent>
                <w:r>
                  <w:rPr>
                    <w:rStyle w:val="PlaceholderText"/>
                  </w:rPr>
                  <w:t xml:space="preserve">enter organization </w:t>
                </w:r>
              </w:sdtContent>
            </w:sdt>
          </w:p>
        </w:tc>
      </w:tr>
      <w:tr w:rsidR="006936C7" w:rsidRPr="00767A04" w14:paraId="76A57AD7" w14:textId="77777777" w:rsidTr="00F76EC3">
        <w:trPr>
          <w:trHeight w:val="422"/>
          <w:jc w:val="center"/>
        </w:trPr>
        <w:tc>
          <w:tcPr>
            <w:tcW w:w="9360" w:type="dxa"/>
            <w:gridSpan w:val="2"/>
            <w:vAlign w:val="center"/>
          </w:tcPr>
          <w:p w14:paraId="7646011C" w14:textId="16765975" w:rsidR="006936C7" w:rsidRPr="00AD7F9D" w:rsidRDefault="006936C7" w:rsidP="000F3660">
            <w:pPr>
              <w:spacing w:before="120" w:after="120" w:line="240" w:lineRule="auto"/>
              <w:rPr>
                <w:sz w:val="28"/>
                <w:szCs w:val="28"/>
              </w:rPr>
            </w:pPr>
            <w:r w:rsidRPr="00AD7F9D">
              <w:rPr>
                <w:sz w:val="28"/>
                <w:szCs w:val="28"/>
              </w:rPr>
              <w:t>SOP Discipline:</w:t>
            </w:r>
            <w:r>
              <w:rPr>
                <w:sz w:val="28"/>
                <w:szCs w:val="28"/>
              </w:rPr>
              <w:t xml:space="preserve">  </w:t>
            </w:r>
            <w:sdt>
              <w:sdtPr>
                <w:rPr>
                  <w:sz w:val="28"/>
                  <w:szCs w:val="28"/>
                </w:rPr>
                <w:id w:val="-1733226799"/>
                <w:placeholder>
                  <w:docPart w:val="B0BDEB782CDC40A29490B27C2D385A12"/>
                </w:placeholder>
                <w:dropDownList>
                  <w:listItem w:value="Choose an item."/>
                  <w:listItem w:displayText="Animal Care" w:value="Animal Care"/>
                  <w:listItem w:displayText="Culture Techniques" w:value="Culture Techniques"/>
                  <w:listItem w:displayText="Ecology" w:value="Ecology"/>
                  <w:listItem w:displayText="General Biology" w:value="General Biology"/>
                  <w:listItem w:displayText="Microbiology" w:value="Microbiology"/>
                  <w:listItem w:displayText="Molecular Biology" w:value="Molecular Biology"/>
                  <w:listItem w:displayText="Toxicology" w:value="Toxicology"/>
                  <w:listItem w:displayText="General Chemistry" w:value="General Chemistry"/>
                  <w:listItem w:displayText="Inorganic Chemistry" w:value="Inorganic Chemistry"/>
                  <w:listItem w:displayText="Organic Chemistry" w:value="Organic Chemistry"/>
                  <w:listItem w:displayText="Field Collection" w:value="Field Collection"/>
                  <w:listItem w:displayText="Field Measurement " w:value="Field Measurement "/>
                  <w:listItem w:displayText="Geospatial Analysis" w:value="Geospatial Analysis"/>
                  <w:listItem w:displayText="General Lab" w:value="General Lab"/>
                  <w:listItem w:displayText="Modeling" w:value="Modeling"/>
                  <w:listItem w:displayText="Software Development" w:value="Software Development"/>
                  <w:listItem w:displayText="Other Technical Disciplines: QA/QC" w:value="Other Technical Disciplines: QA/QC"/>
                </w:dropDownList>
              </w:sdtPr>
              <w:sdtContent>
                <w:r w:rsidR="004F4608">
                  <w:rPr>
                    <w:sz w:val="28"/>
                    <w:szCs w:val="28"/>
                  </w:rPr>
                  <w:t>General Biology</w:t>
                </w:r>
              </w:sdtContent>
            </w:sdt>
          </w:p>
        </w:tc>
      </w:tr>
      <w:tr w:rsidR="006936C7" w:rsidRPr="00767A04" w14:paraId="09F18928" w14:textId="77777777" w:rsidTr="00F76EC3">
        <w:trPr>
          <w:trHeight w:val="422"/>
          <w:jc w:val="center"/>
        </w:trPr>
        <w:tc>
          <w:tcPr>
            <w:tcW w:w="9360" w:type="dxa"/>
            <w:gridSpan w:val="2"/>
            <w:vAlign w:val="center"/>
          </w:tcPr>
          <w:p w14:paraId="45668B0F" w14:textId="77777777" w:rsidR="006936C7" w:rsidRPr="00AD7F9D" w:rsidRDefault="006936C7" w:rsidP="000F3660">
            <w:pPr>
              <w:spacing w:line="240" w:lineRule="auto"/>
              <w:rPr>
                <w:sz w:val="24"/>
                <w:szCs w:val="28"/>
              </w:rPr>
            </w:pPr>
            <w:r w:rsidRPr="00AD7F9D">
              <w:rPr>
                <w:i/>
                <w:iCs/>
                <w:sz w:val="24"/>
                <w:szCs w:val="28"/>
              </w:rPr>
              <w:t>Alternative Identification:</w:t>
            </w:r>
            <w:r w:rsidRPr="00AD7F9D">
              <w:rPr>
                <w:noProof/>
                <w:sz w:val="24"/>
              </w:rPr>
              <w:t xml:space="preserve"> </w:t>
            </w:r>
          </w:p>
        </w:tc>
      </w:tr>
      <w:tr w:rsidR="006936C7" w:rsidRPr="00767A04" w14:paraId="0F9A3311" w14:textId="77777777" w:rsidTr="00F76EC3">
        <w:trPr>
          <w:trHeight w:val="341"/>
          <w:jc w:val="center"/>
        </w:trPr>
        <w:tc>
          <w:tcPr>
            <w:tcW w:w="9360" w:type="dxa"/>
            <w:gridSpan w:val="2"/>
            <w:shd w:val="clear" w:color="auto" w:fill="DBE5F1"/>
          </w:tcPr>
          <w:p w14:paraId="12277AAE" w14:textId="4C8B7838" w:rsidR="006936C7" w:rsidRPr="006936C7" w:rsidRDefault="006936C7" w:rsidP="000F3660">
            <w:pPr>
              <w:spacing w:before="120" w:after="120" w:line="240" w:lineRule="auto"/>
              <w:jc w:val="center"/>
              <w:rPr>
                <w:color w:val="DBE5F1"/>
                <w:sz w:val="32"/>
                <w:szCs w:val="32"/>
              </w:rPr>
            </w:pPr>
            <w:r w:rsidRPr="00767A04">
              <w:rPr>
                <w:b/>
                <w:bCs/>
                <w:sz w:val="28"/>
                <w:szCs w:val="28"/>
              </w:rPr>
              <w:t xml:space="preserve">SOP </w:t>
            </w:r>
            <w:r>
              <w:rPr>
                <w:b/>
                <w:bCs/>
                <w:sz w:val="28"/>
                <w:szCs w:val="28"/>
              </w:rPr>
              <w:t xml:space="preserve">Contact </w:t>
            </w:r>
            <w:r w:rsidR="00150867">
              <w:rPr>
                <w:b/>
                <w:bCs/>
                <w:sz w:val="28"/>
                <w:szCs w:val="28"/>
              </w:rPr>
              <w:t>Approval</w:t>
            </w:r>
          </w:p>
        </w:tc>
      </w:tr>
      <w:tr w:rsidR="006936C7" w:rsidRPr="00767A04" w14:paraId="68396845" w14:textId="77777777" w:rsidTr="00F76EC3">
        <w:trPr>
          <w:trHeight w:val="1414"/>
          <w:jc w:val="center"/>
        </w:trPr>
        <w:tc>
          <w:tcPr>
            <w:tcW w:w="9360" w:type="dxa"/>
            <w:gridSpan w:val="2"/>
          </w:tcPr>
          <w:p w14:paraId="29A5BC17" w14:textId="04AFC338" w:rsidR="006936C7" w:rsidRDefault="006936C7" w:rsidP="000F3660">
            <w:pPr>
              <w:spacing w:before="120" w:after="120" w:line="240" w:lineRule="auto"/>
            </w:pPr>
            <w:r w:rsidRPr="00767A04">
              <w:t xml:space="preserve">Name: </w:t>
            </w:r>
            <w:r w:rsidR="008930B8">
              <w:t>Barbara A. Wetmore</w:t>
            </w:r>
          </w:p>
          <w:p w14:paraId="562D7893" w14:textId="0AA4FA2C" w:rsidR="006936C7" w:rsidRDefault="00BB2FE2" w:rsidP="000F3660">
            <w:pPr>
              <w:spacing w:line="240" w:lineRule="auto"/>
            </w:pPr>
            <w:r>
              <w:t xml:space="preserve">Title: </w:t>
            </w:r>
            <w:r w:rsidR="008930B8">
              <w:t>Toxicologist</w:t>
            </w:r>
          </w:p>
          <w:p w14:paraId="4C6A4A51" w14:textId="77777777" w:rsidR="00BB2FE2" w:rsidRDefault="00BB2FE2" w:rsidP="000F3660">
            <w:pPr>
              <w:spacing w:line="240" w:lineRule="auto"/>
            </w:pPr>
          </w:p>
          <w:p w14:paraId="29777E6A" w14:textId="77777777" w:rsidR="006936C7" w:rsidRPr="00767A04" w:rsidRDefault="006936C7" w:rsidP="000F3660">
            <w:pPr>
              <w:spacing w:line="240" w:lineRule="auto"/>
            </w:pPr>
            <w:r w:rsidRPr="00767A04">
              <w:t>Signature</w:t>
            </w:r>
            <w:r>
              <w:t>/Date</w:t>
            </w:r>
            <w:r w:rsidRPr="00767A04">
              <w:t xml:space="preserve">:                                                                 </w:t>
            </w:r>
            <w:r>
              <w:t xml:space="preserve">          </w:t>
            </w:r>
          </w:p>
        </w:tc>
      </w:tr>
      <w:tr w:rsidR="006936C7" w:rsidRPr="00767A04" w14:paraId="35E6A7CE" w14:textId="77777777" w:rsidTr="00F76EC3">
        <w:trPr>
          <w:jc w:val="center"/>
        </w:trPr>
        <w:tc>
          <w:tcPr>
            <w:tcW w:w="9360" w:type="dxa"/>
            <w:gridSpan w:val="2"/>
            <w:shd w:val="clear" w:color="auto" w:fill="DBE5F1"/>
          </w:tcPr>
          <w:p w14:paraId="7D620F01" w14:textId="57E1BA3D" w:rsidR="006936C7" w:rsidRPr="00767A04" w:rsidRDefault="004129E4" w:rsidP="000F3660">
            <w:pPr>
              <w:spacing w:before="120" w:after="120" w:line="240" w:lineRule="auto"/>
              <w:jc w:val="center"/>
            </w:pPr>
            <w:r>
              <w:rPr>
                <w:b/>
                <w:bCs/>
                <w:sz w:val="28"/>
                <w:szCs w:val="28"/>
              </w:rPr>
              <w:t>Supervisor</w:t>
            </w:r>
            <w:r w:rsidR="006936C7">
              <w:rPr>
                <w:b/>
                <w:bCs/>
                <w:sz w:val="28"/>
                <w:szCs w:val="28"/>
              </w:rPr>
              <w:t xml:space="preserve"> </w:t>
            </w:r>
            <w:r w:rsidR="00150867">
              <w:rPr>
                <w:b/>
                <w:bCs/>
                <w:sz w:val="28"/>
                <w:szCs w:val="28"/>
              </w:rPr>
              <w:t>Approval</w:t>
            </w:r>
            <w:r w:rsidR="006936C7" w:rsidRPr="00767A04">
              <w:t xml:space="preserve">  </w:t>
            </w:r>
          </w:p>
        </w:tc>
      </w:tr>
      <w:tr w:rsidR="006936C7" w:rsidRPr="00767A04" w14:paraId="6AAD2D63" w14:textId="77777777" w:rsidTr="00F76EC3">
        <w:trPr>
          <w:trHeight w:val="1459"/>
          <w:jc w:val="center"/>
        </w:trPr>
        <w:tc>
          <w:tcPr>
            <w:tcW w:w="9360" w:type="dxa"/>
            <w:gridSpan w:val="2"/>
          </w:tcPr>
          <w:p w14:paraId="6CC048D9" w14:textId="0E5513E1" w:rsidR="006936C7" w:rsidRDefault="006936C7" w:rsidP="000F3660">
            <w:pPr>
              <w:spacing w:before="120" w:after="120" w:line="240" w:lineRule="auto"/>
            </w:pPr>
            <w:r w:rsidRPr="00767A04">
              <w:t xml:space="preserve">Name: </w:t>
            </w:r>
            <w:r w:rsidR="008930B8">
              <w:t>Michael F. Hughes</w:t>
            </w:r>
          </w:p>
          <w:p w14:paraId="27B7A3D2" w14:textId="7D46230B" w:rsidR="006936C7" w:rsidRDefault="006936C7" w:rsidP="000F3660">
            <w:pPr>
              <w:spacing w:before="120" w:after="120" w:line="240" w:lineRule="auto"/>
            </w:pPr>
            <w:r>
              <w:t>Title:</w:t>
            </w:r>
            <w:r w:rsidR="008930B8">
              <w:t xml:space="preserve"> Branch Chief, Experimental Toxicokinetics and Toxicodynamics Branch</w:t>
            </w:r>
          </w:p>
          <w:p w14:paraId="4B1473D9" w14:textId="77777777" w:rsidR="006936C7" w:rsidRPr="00767A04" w:rsidRDefault="006936C7" w:rsidP="000F3660">
            <w:pPr>
              <w:spacing w:before="120" w:after="120" w:line="240" w:lineRule="auto"/>
            </w:pPr>
            <w:r w:rsidRPr="00767A04">
              <w:t>Signature</w:t>
            </w:r>
            <w:r>
              <w:t>/Date</w:t>
            </w:r>
            <w:r w:rsidRPr="00767A04">
              <w:t xml:space="preserve">:                                                                  </w:t>
            </w:r>
            <w:r>
              <w:t xml:space="preserve">           </w:t>
            </w:r>
          </w:p>
        </w:tc>
      </w:tr>
      <w:tr w:rsidR="006936C7" w:rsidRPr="00767A04" w14:paraId="423FB7A9" w14:textId="77777777" w:rsidTr="00F76EC3">
        <w:trPr>
          <w:jc w:val="center"/>
        </w:trPr>
        <w:tc>
          <w:tcPr>
            <w:tcW w:w="9360" w:type="dxa"/>
            <w:gridSpan w:val="2"/>
            <w:shd w:val="clear" w:color="auto" w:fill="DBE5F1"/>
          </w:tcPr>
          <w:p w14:paraId="10B31BD7" w14:textId="4A7FDB83" w:rsidR="006936C7" w:rsidRPr="00767A04" w:rsidRDefault="006936C7" w:rsidP="006936C7">
            <w:pPr>
              <w:tabs>
                <w:tab w:val="center" w:pos="4560"/>
                <w:tab w:val="left" w:pos="7406"/>
              </w:tabs>
              <w:spacing w:before="120" w:after="120" w:line="240" w:lineRule="auto"/>
            </w:pPr>
            <w:r>
              <w:rPr>
                <w:b/>
                <w:bCs/>
                <w:sz w:val="28"/>
                <w:szCs w:val="28"/>
              </w:rPr>
              <w:tab/>
              <w:t xml:space="preserve">QA </w:t>
            </w:r>
            <w:r w:rsidR="00150867">
              <w:rPr>
                <w:b/>
                <w:bCs/>
                <w:sz w:val="28"/>
                <w:szCs w:val="28"/>
              </w:rPr>
              <w:t>Approval</w:t>
            </w:r>
            <w:r>
              <w:rPr>
                <w:b/>
                <w:bCs/>
                <w:sz w:val="28"/>
                <w:szCs w:val="28"/>
              </w:rPr>
              <w:tab/>
            </w:r>
          </w:p>
        </w:tc>
      </w:tr>
      <w:tr w:rsidR="006936C7" w:rsidRPr="00767A04" w14:paraId="6D0CC5F3" w14:textId="77777777" w:rsidTr="00F76EC3">
        <w:trPr>
          <w:trHeight w:val="1432"/>
          <w:jc w:val="center"/>
        </w:trPr>
        <w:tc>
          <w:tcPr>
            <w:tcW w:w="9360" w:type="dxa"/>
            <w:gridSpan w:val="2"/>
          </w:tcPr>
          <w:p w14:paraId="21759CD9" w14:textId="3CB66431" w:rsidR="006936C7" w:rsidRPr="00767A04" w:rsidRDefault="006936C7" w:rsidP="000F3660">
            <w:pPr>
              <w:spacing w:before="120" w:after="120" w:line="240" w:lineRule="auto"/>
            </w:pPr>
            <w:r w:rsidRPr="00767A04">
              <w:t>Name:</w:t>
            </w:r>
            <w:r w:rsidR="008930B8">
              <w:t xml:space="preserve"> Adam Swank</w:t>
            </w:r>
          </w:p>
          <w:p w14:paraId="380EEB21" w14:textId="00CC3F9A" w:rsidR="006936C7" w:rsidRPr="00767A04" w:rsidRDefault="006936C7" w:rsidP="000F3660">
            <w:pPr>
              <w:spacing w:before="120" w:after="120" w:line="240" w:lineRule="auto"/>
            </w:pPr>
            <w:r w:rsidRPr="00767A04">
              <w:t>Title:</w:t>
            </w:r>
            <w:r w:rsidR="008930B8">
              <w:t xml:space="preserve"> Quality Assurance Manager</w:t>
            </w:r>
          </w:p>
          <w:p w14:paraId="2F5F109B" w14:textId="77777777" w:rsidR="006936C7" w:rsidRPr="00767A04" w:rsidRDefault="006936C7" w:rsidP="000F3660">
            <w:pPr>
              <w:spacing w:before="120" w:after="120" w:line="240" w:lineRule="auto"/>
            </w:pPr>
            <w:r w:rsidRPr="00767A04">
              <w:t>Signature</w:t>
            </w:r>
            <w:r>
              <w:t>/Date</w:t>
            </w:r>
            <w:r w:rsidRPr="00767A04">
              <w:t xml:space="preserve">:                                                                 </w:t>
            </w:r>
            <w:r>
              <w:t xml:space="preserve">             </w:t>
            </w:r>
          </w:p>
        </w:tc>
      </w:tr>
    </w:tbl>
    <w:bookmarkEnd w:id="0"/>
    <w:p w14:paraId="73111EB4" w14:textId="2B1C2324" w:rsidR="00F76EC3" w:rsidRPr="00A3718C" w:rsidRDefault="00F76EC3">
      <w:pPr>
        <w:spacing w:line="240" w:lineRule="auto"/>
        <w:contextualSpacing/>
        <w:rPr>
          <w:rFonts w:eastAsia="Times New Roman"/>
          <w:bCs/>
          <w:i/>
          <w:iCs/>
        </w:rPr>
      </w:pPr>
      <w:r w:rsidRPr="00A3718C">
        <w:rPr>
          <w:rFonts w:eastAsia="Times New Roman"/>
          <w:bCs/>
          <w:i/>
          <w:iCs/>
        </w:rPr>
        <w:t>Any paper copy of this SOP is considered a convenience copy.  The electronic SOP is considered the official copy and can be found</w:t>
      </w:r>
      <w:r w:rsidR="00150867">
        <w:rPr>
          <w:rFonts w:eastAsia="Times New Roman"/>
          <w:bCs/>
          <w:i/>
          <w:iCs/>
        </w:rPr>
        <w:t xml:space="preserve"> on the </w:t>
      </w:r>
      <w:hyperlink r:id="rId15" w:history="1">
        <w:r w:rsidR="00150867" w:rsidRPr="00150867">
          <w:rPr>
            <w:rStyle w:val="Hyperlink"/>
            <w:rFonts w:eastAsia="Times New Roman"/>
            <w:bCs/>
            <w:i/>
            <w:iCs/>
          </w:rPr>
          <w:t>ORD SOP intranet site</w:t>
        </w:r>
      </w:hyperlink>
      <w:r w:rsidR="00150867">
        <w:rPr>
          <w:rFonts w:eastAsia="Times New Roman"/>
          <w:bCs/>
          <w:i/>
          <w:iCs/>
        </w:rPr>
        <w:t>.</w:t>
      </w:r>
    </w:p>
    <w:p w14:paraId="645DE3E9" w14:textId="2F99F65B" w:rsidR="00E96FE5" w:rsidRDefault="00E96FE5">
      <w:pPr>
        <w:spacing w:line="240" w:lineRule="auto"/>
        <w:contextualSpacing/>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360"/>
      </w:tblGrid>
      <w:tr w:rsidR="002136B1" w:rsidRPr="006936C7" w14:paraId="58D29EE8" w14:textId="77777777" w:rsidTr="000F3660">
        <w:trPr>
          <w:trHeight w:val="341"/>
          <w:jc w:val="center"/>
        </w:trPr>
        <w:tc>
          <w:tcPr>
            <w:tcW w:w="9360" w:type="dxa"/>
            <w:shd w:val="clear" w:color="auto" w:fill="DBE5F1"/>
          </w:tcPr>
          <w:p w14:paraId="563560E2" w14:textId="04665EC1" w:rsidR="002136B1" w:rsidRPr="006936C7" w:rsidRDefault="002136B1" w:rsidP="000F3660">
            <w:pPr>
              <w:spacing w:before="120" w:after="120" w:line="240" w:lineRule="auto"/>
              <w:jc w:val="center"/>
              <w:rPr>
                <w:color w:val="DBE5F1"/>
                <w:sz w:val="32"/>
                <w:szCs w:val="32"/>
              </w:rPr>
            </w:pPr>
            <w:r>
              <w:rPr>
                <w:b/>
                <w:bCs/>
                <w:sz w:val="28"/>
                <w:szCs w:val="28"/>
              </w:rPr>
              <w:t>Peer Review</w:t>
            </w:r>
            <w:r w:rsidRPr="00767A04">
              <w:rPr>
                <w:b/>
                <w:bCs/>
                <w:sz w:val="28"/>
                <w:szCs w:val="28"/>
              </w:rPr>
              <w:t xml:space="preserve"> </w:t>
            </w:r>
            <w:r>
              <w:rPr>
                <w:b/>
                <w:bCs/>
                <w:sz w:val="28"/>
                <w:szCs w:val="28"/>
              </w:rPr>
              <w:t xml:space="preserve">Contact </w:t>
            </w:r>
            <w:r w:rsidR="00150867">
              <w:rPr>
                <w:b/>
                <w:bCs/>
                <w:sz w:val="28"/>
                <w:szCs w:val="28"/>
              </w:rPr>
              <w:t>Approval</w:t>
            </w:r>
            <w:r>
              <w:rPr>
                <w:b/>
                <w:bCs/>
                <w:sz w:val="28"/>
                <w:szCs w:val="28"/>
              </w:rPr>
              <w:t xml:space="preserve"> (optional)</w:t>
            </w:r>
          </w:p>
        </w:tc>
      </w:tr>
      <w:tr w:rsidR="002136B1" w:rsidRPr="00767A04" w14:paraId="56728EC4" w14:textId="77777777" w:rsidTr="000F3660">
        <w:trPr>
          <w:trHeight w:val="1414"/>
          <w:jc w:val="center"/>
        </w:trPr>
        <w:tc>
          <w:tcPr>
            <w:tcW w:w="9360" w:type="dxa"/>
          </w:tcPr>
          <w:p w14:paraId="23271E33" w14:textId="77777777" w:rsidR="002136B1" w:rsidRDefault="002136B1" w:rsidP="000F3660">
            <w:pPr>
              <w:spacing w:before="120" w:after="120" w:line="240" w:lineRule="auto"/>
            </w:pPr>
            <w:r w:rsidRPr="00767A04">
              <w:lastRenderedPageBreak/>
              <w:t xml:space="preserve">Name: </w:t>
            </w:r>
          </w:p>
          <w:p w14:paraId="2EBE3DEE" w14:textId="6DA1D20B" w:rsidR="002136B1" w:rsidRDefault="00BB2FE2" w:rsidP="000F3660">
            <w:pPr>
              <w:spacing w:line="240" w:lineRule="auto"/>
            </w:pPr>
            <w:r>
              <w:t xml:space="preserve">Title: </w:t>
            </w:r>
          </w:p>
          <w:p w14:paraId="5827101B" w14:textId="77777777" w:rsidR="00BB2FE2" w:rsidRDefault="00BB2FE2" w:rsidP="000F3660">
            <w:pPr>
              <w:spacing w:line="240" w:lineRule="auto"/>
            </w:pPr>
          </w:p>
          <w:p w14:paraId="535A9E2A" w14:textId="77777777" w:rsidR="002136B1" w:rsidRPr="00767A04" w:rsidRDefault="002136B1" w:rsidP="000F3660">
            <w:pPr>
              <w:spacing w:line="240" w:lineRule="auto"/>
            </w:pPr>
            <w:r w:rsidRPr="00767A04">
              <w:t>Signature</w:t>
            </w:r>
            <w:r>
              <w:t>/Date</w:t>
            </w:r>
            <w:r w:rsidRPr="00767A04">
              <w:t xml:space="preserve">:                                                                 </w:t>
            </w:r>
            <w:r>
              <w:t xml:space="preserve">          </w:t>
            </w:r>
          </w:p>
        </w:tc>
      </w:tr>
      <w:tr w:rsidR="002136B1" w:rsidRPr="00767A04" w14:paraId="26967D26" w14:textId="77777777" w:rsidTr="000F3660">
        <w:trPr>
          <w:jc w:val="center"/>
        </w:trPr>
        <w:tc>
          <w:tcPr>
            <w:tcW w:w="9360" w:type="dxa"/>
            <w:shd w:val="clear" w:color="auto" w:fill="DBE5F1"/>
          </w:tcPr>
          <w:p w14:paraId="03DBE96C" w14:textId="665CD1B5" w:rsidR="002136B1" w:rsidRPr="00767A04" w:rsidRDefault="002136B1" w:rsidP="000F3660">
            <w:pPr>
              <w:spacing w:before="120" w:after="120" w:line="240" w:lineRule="auto"/>
              <w:jc w:val="center"/>
            </w:pPr>
            <w:r>
              <w:rPr>
                <w:b/>
                <w:bCs/>
                <w:sz w:val="28"/>
                <w:szCs w:val="28"/>
              </w:rPr>
              <w:t xml:space="preserve">Health and Safety </w:t>
            </w:r>
            <w:r w:rsidR="00150867">
              <w:rPr>
                <w:b/>
                <w:bCs/>
                <w:sz w:val="28"/>
                <w:szCs w:val="28"/>
              </w:rPr>
              <w:t>Approval</w:t>
            </w:r>
            <w:r>
              <w:rPr>
                <w:b/>
                <w:bCs/>
                <w:sz w:val="28"/>
                <w:szCs w:val="28"/>
              </w:rPr>
              <w:t xml:space="preserve"> (optional)</w:t>
            </w:r>
            <w:r w:rsidRPr="00767A04">
              <w:t xml:space="preserve">  </w:t>
            </w:r>
          </w:p>
        </w:tc>
      </w:tr>
      <w:tr w:rsidR="002136B1" w:rsidRPr="00767A04" w14:paraId="6CFCB541" w14:textId="77777777" w:rsidTr="000F3660">
        <w:trPr>
          <w:trHeight w:val="1459"/>
          <w:jc w:val="center"/>
        </w:trPr>
        <w:tc>
          <w:tcPr>
            <w:tcW w:w="9360" w:type="dxa"/>
          </w:tcPr>
          <w:p w14:paraId="764BD505" w14:textId="77777777" w:rsidR="002136B1" w:rsidRDefault="002136B1" w:rsidP="000F3660">
            <w:pPr>
              <w:spacing w:before="120" w:after="120" w:line="240" w:lineRule="auto"/>
            </w:pPr>
            <w:r w:rsidRPr="00767A04">
              <w:t xml:space="preserve">Name: </w:t>
            </w:r>
          </w:p>
          <w:p w14:paraId="56382630" w14:textId="77777777" w:rsidR="002136B1" w:rsidRDefault="002136B1" w:rsidP="000F3660">
            <w:pPr>
              <w:spacing w:before="120" w:after="120" w:line="240" w:lineRule="auto"/>
            </w:pPr>
            <w:r>
              <w:t>Title:</w:t>
            </w:r>
          </w:p>
          <w:p w14:paraId="431DE591" w14:textId="77777777" w:rsidR="002136B1" w:rsidRPr="00767A04" w:rsidRDefault="002136B1" w:rsidP="000F3660">
            <w:pPr>
              <w:spacing w:before="120" w:after="120" w:line="240" w:lineRule="auto"/>
            </w:pPr>
            <w:r w:rsidRPr="00767A04">
              <w:t>Signature</w:t>
            </w:r>
            <w:r>
              <w:t>/Date</w:t>
            </w:r>
            <w:r w:rsidRPr="00767A04">
              <w:t xml:space="preserve">:                                                                  </w:t>
            </w:r>
            <w:r>
              <w:t xml:space="preserve">           </w:t>
            </w:r>
          </w:p>
        </w:tc>
      </w:tr>
      <w:tr w:rsidR="002136B1" w:rsidRPr="00767A04" w14:paraId="7DEA5350" w14:textId="77777777" w:rsidTr="000F3660">
        <w:trPr>
          <w:jc w:val="center"/>
        </w:trPr>
        <w:tc>
          <w:tcPr>
            <w:tcW w:w="9360" w:type="dxa"/>
            <w:shd w:val="clear" w:color="auto" w:fill="DBE5F1"/>
          </w:tcPr>
          <w:p w14:paraId="35C266B1" w14:textId="06FF26FD" w:rsidR="002136B1" w:rsidRPr="00767A04" w:rsidRDefault="002136B1" w:rsidP="000F3660">
            <w:pPr>
              <w:tabs>
                <w:tab w:val="center" w:pos="4560"/>
                <w:tab w:val="left" w:pos="7406"/>
              </w:tabs>
              <w:spacing w:before="120" w:after="120" w:line="240" w:lineRule="auto"/>
            </w:pPr>
            <w:r>
              <w:rPr>
                <w:b/>
                <w:bCs/>
                <w:sz w:val="28"/>
                <w:szCs w:val="28"/>
              </w:rPr>
              <w:tab/>
              <w:t xml:space="preserve">Animal Care </w:t>
            </w:r>
            <w:r w:rsidR="00150867">
              <w:rPr>
                <w:b/>
                <w:bCs/>
                <w:sz w:val="28"/>
                <w:szCs w:val="28"/>
              </w:rPr>
              <w:t>Approval</w:t>
            </w:r>
            <w:r>
              <w:rPr>
                <w:b/>
                <w:bCs/>
                <w:sz w:val="28"/>
                <w:szCs w:val="28"/>
              </w:rPr>
              <w:t xml:space="preserve"> (optional)</w:t>
            </w:r>
            <w:r>
              <w:rPr>
                <w:b/>
                <w:bCs/>
                <w:sz w:val="28"/>
                <w:szCs w:val="28"/>
              </w:rPr>
              <w:tab/>
            </w:r>
          </w:p>
        </w:tc>
      </w:tr>
      <w:tr w:rsidR="002136B1" w:rsidRPr="00767A04" w14:paraId="309B8824" w14:textId="77777777" w:rsidTr="000F3660">
        <w:trPr>
          <w:trHeight w:val="1432"/>
          <w:jc w:val="center"/>
        </w:trPr>
        <w:tc>
          <w:tcPr>
            <w:tcW w:w="9360" w:type="dxa"/>
          </w:tcPr>
          <w:p w14:paraId="218B1B0D" w14:textId="77777777" w:rsidR="002136B1" w:rsidRPr="00767A04" w:rsidRDefault="002136B1" w:rsidP="000F3660">
            <w:pPr>
              <w:spacing w:before="120" w:after="120" w:line="240" w:lineRule="auto"/>
            </w:pPr>
            <w:r w:rsidRPr="00767A04">
              <w:t>Name:</w:t>
            </w:r>
          </w:p>
          <w:p w14:paraId="70998648" w14:textId="77777777" w:rsidR="002136B1" w:rsidRPr="00767A04" w:rsidRDefault="002136B1" w:rsidP="000F3660">
            <w:pPr>
              <w:spacing w:before="120" w:after="120" w:line="240" w:lineRule="auto"/>
            </w:pPr>
            <w:r w:rsidRPr="00767A04">
              <w:t>Title:</w:t>
            </w:r>
          </w:p>
          <w:p w14:paraId="4CC159B6" w14:textId="77777777" w:rsidR="002136B1" w:rsidRPr="00767A04" w:rsidRDefault="002136B1" w:rsidP="000F3660">
            <w:pPr>
              <w:spacing w:before="120" w:after="120" w:line="240" w:lineRule="auto"/>
            </w:pPr>
            <w:r w:rsidRPr="00767A04">
              <w:t>Signature</w:t>
            </w:r>
            <w:r>
              <w:t>/Date</w:t>
            </w:r>
            <w:r w:rsidRPr="00767A04">
              <w:t xml:space="preserve">:                                                                 </w:t>
            </w:r>
            <w:r>
              <w:t xml:space="preserve">             </w:t>
            </w:r>
          </w:p>
        </w:tc>
      </w:tr>
    </w:tbl>
    <w:p w14:paraId="3B140895" w14:textId="21C044F2" w:rsidR="002136B1" w:rsidRDefault="002136B1">
      <w:pPr>
        <w:spacing w:line="240" w:lineRule="auto"/>
        <w:rPr>
          <w:b/>
          <w:sz w:val="24"/>
          <w:szCs w:val="24"/>
        </w:rPr>
      </w:pPr>
    </w:p>
    <w:p w14:paraId="6821C0D1" w14:textId="3F8DF140" w:rsidR="002136B1" w:rsidRDefault="002136B1">
      <w:pPr>
        <w:spacing w:line="240" w:lineRule="auto"/>
        <w:rPr>
          <w:b/>
          <w:sz w:val="24"/>
          <w:szCs w:val="24"/>
        </w:rPr>
      </w:pPr>
    </w:p>
    <w:p w14:paraId="436CFBD7" w14:textId="7AD6F0D1" w:rsidR="002136B1" w:rsidRPr="004129E4" w:rsidRDefault="002136B1">
      <w:pPr>
        <w:spacing w:line="240" w:lineRule="auto"/>
        <w:rPr>
          <w:b/>
          <w:sz w:val="28"/>
          <w:szCs w:val="28"/>
        </w:rPr>
      </w:pPr>
      <w:r w:rsidRPr="004129E4">
        <w:rPr>
          <w:b/>
          <w:sz w:val="28"/>
          <w:szCs w:val="28"/>
        </w:rPr>
        <w:t xml:space="preserve">Biennial Review </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360"/>
      </w:tblGrid>
      <w:tr w:rsidR="002136B1" w:rsidRPr="00767A04" w14:paraId="15F9F2D2" w14:textId="77777777" w:rsidTr="00F76EC3">
        <w:trPr>
          <w:jc w:val="center"/>
        </w:trPr>
        <w:tc>
          <w:tcPr>
            <w:tcW w:w="9360" w:type="dxa"/>
            <w:shd w:val="clear" w:color="auto" w:fill="DBE5F1"/>
          </w:tcPr>
          <w:p w14:paraId="4F694E9E" w14:textId="60411257" w:rsidR="002136B1" w:rsidRPr="00767A04" w:rsidRDefault="002136B1" w:rsidP="000F3660">
            <w:pPr>
              <w:tabs>
                <w:tab w:val="center" w:pos="4560"/>
                <w:tab w:val="left" w:pos="7406"/>
              </w:tabs>
              <w:spacing w:before="120" w:after="120" w:line="240" w:lineRule="auto"/>
            </w:pPr>
            <w:r>
              <w:rPr>
                <w:b/>
                <w:bCs/>
                <w:sz w:val="28"/>
                <w:szCs w:val="28"/>
              </w:rPr>
              <w:t xml:space="preserve">Reviewer (Signature/Position) </w:t>
            </w:r>
          </w:p>
        </w:tc>
      </w:tr>
      <w:tr w:rsidR="002136B1" w:rsidRPr="00767A04" w14:paraId="0C67C2C6" w14:textId="77777777" w:rsidTr="00F76EC3">
        <w:trPr>
          <w:trHeight w:val="755"/>
          <w:jc w:val="center"/>
        </w:trPr>
        <w:tc>
          <w:tcPr>
            <w:tcW w:w="9360" w:type="dxa"/>
          </w:tcPr>
          <w:p w14:paraId="64077030" w14:textId="34B47314" w:rsidR="002136B1" w:rsidRPr="00767A04" w:rsidRDefault="002136B1" w:rsidP="000F3660">
            <w:pPr>
              <w:spacing w:before="120" w:after="120" w:line="240" w:lineRule="auto"/>
            </w:pPr>
          </w:p>
        </w:tc>
      </w:tr>
      <w:tr w:rsidR="002136B1" w:rsidRPr="00767A04" w14:paraId="4E747599" w14:textId="77777777" w:rsidTr="00F76EC3">
        <w:trPr>
          <w:trHeight w:val="800"/>
          <w:jc w:val="center"/>
        </w:trPr>
        <w:tc>
          <w:tcPr>
            <w:tcW w:w="9360" w:type="dxa"/>
          </w:tcPr>
          <w:p w14:paraId="5A10B81F" w14:textId="77777777" w:rsidR="002136B1" w:rsidRPr="00767A04" w:rsidRDefault="002136B1" w:rsidP="000F3660">
            <w:pPr>
              <w:spacing w:before="120" w:after="120" w:line="240" w:lineRule="auto"/>
            </w:pPr>
          </w:p>
        </w:tc>
      </w:tr>
      <w:tr w:rsidR="004129E4" w:rsidRPr="00767A04" w14:paraId="399560D6" w14:textId="77777777" w:rsidTr="00F76EC3">
        <w:trPr>
          <w:trHeight w:val="800"/>
          <w:jc w:val="center"/>
        </w:trPr>
        <w:tc>
          <w:tcPr>
            <w:tcW w:w="9360" w:type="dxa"/>
          </w:tcPr>
          <w:p w14:paraId="4BEF6227" w14:textId="77777777" w:rsidR="004129E4" w:rsidRPr="00767A04" w:rsidRDefault="004129E4" w:rsidP="000F3660">
            <w:pPr>
              <w:spacing w:before="120" w:after="120" w:line="240" w:lineRule="auto"/>
            </w:pPr>
          </w:p>
        </w:tc>
      </w:tr>
      <w:tr w:rsidR="004129E4" w:rsidRPr="00767A04" w14:paraId="6BFE6002" w14:textId="77777777" w:rsidTr="00F76EC3">
        <w:trPr>
          <w:trHeight w:val="800"/>
          <w:jc w:val="center"/>
        </w:trPr>
        <w:tc>
          <w:tcPr>
            <w:tcW w:w="9360" w:type="dxa"/>
          </w:tcPr>
          <w:p w14:paraId="451FB20C" w14:textId="77777777" w:rsidR="004129E4" w:rsidRPr="00767A04" w:rsidRDefault="004129E4" w:rsidP="000F3660">
            <w:pPr>
              <w:spacing w:before="120" w:after="120" w:line="240" w:lineRule="auto"/>
            </w:pPr>
          </w:p>
        </w:tc>
      </w:tr>
      <w:tr w:rsidR="004129E4" w:rsidRPr="00767A04" w14:paraId="200C8530" w14:textId="77777777" w:rsidTr="00F76EC3">
        <w:trPr>
          <w:trHeight w:val="800"/>
          <w:jc w:val="center"/>
        </w:trPr>
        <w:tc>
          <w:tcPr>
            <w:tcW w:w="9360" w:type="dxa"/>
          </w:tcPr>
          <w:p w14:paraId="3FF11DAE" w14:textId="77777777" w:rsidR="004129E4" w:rsidRPr="00767A04" w:rsidRDefault="004129E4" w:rsidP="000F3660">
            <w:pPr>
              <w:spacing w:before="120" w:after="120" w:line="240" w:lineRule="auto"/>
            </w:pPr>
          </w:p>
        </w:tc>
      </w:tr>
    </w:tbl>
    <w:p w14:paraId="7A133F1E" w14:textId="77777777" w:rsidR="002136B1" w:rsidRDefault="002136B1">
      <w:pPr>
        <w:spacing w:line="240" w:lineRule="auto"/>
        <w:rPr>
          <w:b/>
          <w:sz w:val="24"/>
          <w:szCs w:val="24"/>
        </w:rPr>
      </w:pPr>
    </w:p>
    <w:p w14:paraId="63910CE9" w14:textId="4B2EA4E9" w:rsidR="00255D1D" w:rsidRPr="006D671A" w:rsidRDefault="00255D1D" w:rsidP="00255D1D">
      <w:pPr>
        <w:spacing w:line="240" w:lineRule="auto"/>
        <w:ind w:left="504"/>
        <w:jc w:val="center"/>
        <w:rPr>
          <w:b/>
          <w:sz w:val="24"/>
          <w:szCs w:val="24"/>
        </w:rPr>
      </w:pPr>
      <w:r w:rsidRPr="006D671A">
        <w:rPr>
          <w:b/>
          <w:sz w:val="24"/>
          <w:szCs w:val="24"/>
        </w:rPr>
        <w:t>Revision History</w:t>
      </w:r>
    </w:p>
    <w:p w14:paraId="4EA93550" w14:textId="77777777" w:rsidR="00255D1D" w:rsidRPr="006D671A" w:rsidRDefault="00255D1D" w:rsidP="00255D1D">
      <w:pPr>
        <w:spacing w:line="240" w:lineRule="auto"/>
        <w:ind w:left="504"/>
        <w:jc w:val="center"/>
        <w:rPr>
          <w:sz w:val="24"/>
          <w:szCs w:val="24"/>
        </w:rPr>
      </w:pPr>
    </w:p>
    <w:tbl>
      <w:tblPr>
        <w:tblStyle w:val="TableGrid"/>
        <w:tblW w:w="0" w:type="auto"/>
        <w:tblLook w:val="04A0" w:firstRow="1" w:lastRow="0" w:firstColumn="1" w:lastColumn="0" w:noHBand="0" w:noVBand="1"/>
      </w:tblPr>
      <w:tblGrid>
        <w:gridCol w:w="1299"/>
        <w:gridCol w:w="1754"/>
        <w:gridCol w:w="1825"/>
        <w:gridCol w:w="4472"/>
      </w:tblGrid>
      <w:tr w:rsidR="00255D1D" w:rsidRPr="006D671A" w14:paraId="131EBFCC" w14:textId="77777777" w:rsidTr="003B541E">
        <w:tc>
          <w:tcPr>
            <w:tcW w:w="1368" w:type="dxa"/>
            <w:vAlign w:val="center"/>
          </w:tcPr>
          <w:p w14:paraId="4C6F22C4" w14:textId="6C399547" w:rsidR="00255D1D" w:rsidRPr="006D671A" w:rsidRDefault="00985A31" w:rsidP="003B541E">
            <w:pPr>
              <w:pStyle w:val="Level1"/>
              <w:tabs>
                <w:tab w:val="left" w:pos="480"/>
                <w:tab w:val="left" w:pos="1080"/>
                <w:tab w:val="left" w:pos="2070"/>
                <w:tab w:val="left" w:pos="2640"/>
                <w:tab w:val="left" w:pos="3480"/>
                <w:tab w:val="left" w:pos="4560"/>
              </w:tabs>
              <w:spacing w:line="0" w:lineRule="atLeast"/>
              <w:jc w:val="center"/>
              <w:rPr>
                <w:b/>
              </w:rPr>
            </w:pPr>
            <w:r w:rsidRPr="00D17F21">
              <w:rPr>
                <w:b/>
              </w:rPr>
              <w:t>Revision No.</w:t>
            </w:r>
            <w:r>
              <w:rPr>
                <w:rStyle w:val="FootnoteReference"/>
              </w:rPr>
              <w:t xml:space="preserve"> </w:t>
            </w:r>
          </w:p>
        </w:tc>
        <w:tc>
          <w:tcPr>
            <w:tcW w:w="2070" w:type="dxa"/>
            <w:vAlign w:val="center"/>
          </w:tcPr>
          <w:p w14:paraId="5E9597D6" w14:textId="77777777" w:rsidR="00255D1D" w:rsidRPr="006D671A" w:rsidRDefault="00255D1D" w:rsidP="003B541E">
            <w:pPr>
              <w:pStyle w:val="Level1"/>
              <w:tabs>
                <w:tab w:val="left" w:pos="480"/>
                <w:tab w:val="left" w:pos="1080"/>
                <w:tab w:val="left" w:pos="2070"/>
                <w:tab w:val="left" w:pos="2640"/>
                <w:tab w:val="left" w:pos="3480"/>
                <w:tab w:val="left" w:pos="4560"/>
              </w:tabs>
              <w:spacing w:line="0" w:lineRule="atLeast"/>
              <w:jc w:val="center"/>
              <w:rPr>
                <w:b/>
              </w:rPr>
            </w:pPr>
            <w:r w:rsidRPr="006D671A">
              <w:rPr>
                <w:b/>
              </w:rPr>
              <w:t>Name</w:t>
            </w:r>
          </w:p>
        </w:tc>
        <w:tc>
          <w:tcPr>
            <w:tcW w:w="2070" w:type="dxa"/>
            <w:vAlign w:val="center"/>
          </w:tcPr>
          <w:p w14:paraId="2BEED665" w14:textId="4B3FF98F" w:rsidR="00255D1D" w:rsidRPr="006D671A" w:rsidRDefault="00255D1D" w:rsidP="003B541E">
            <w:pPr>
              <w:pStyle w:val="Level1"/>
              <w:tabs>
                <w:tab w:val="left" w:pos="480"/>
                <w:tab w:val="left" w:pos="1080"/>
                <w:tab w:val="left" w:pos="2070"/>
                <w:tab w:val="left" w:pos="2640"/>
                <w:tab w:val="left" w:pos="3480"/>
                <w:tab w:val="left" w:pos="4560"/>
              </w:tabs>
              <w:spacing w:line="0" w:lineRule="atLeast"/>
              <w:jc w:val="center"/>
              <w:rPr>
                <w:b/>
              </w:rPr>
            </w:pPr>
            <w:r w:rsidRPr="006D671A">
              <w:rPr>
                <w:b/>
              </w:rPr>
              <w:t>Date</w:t>
            </w:r>
            <w:r w:rsidR="004A302B" w:rsidRPr="006D671A">
              <w:rPr>
                <w:b/>
              </w:rPr>
              <w:t xml:space="preserve"> of Revision</w:t>
            </w:r>
          </w:p>
        </w:tc>
        <w:tc>
          <w:tcPr>
            <w:tcW w:w="5508" w:type="dxa"/>
            <w:vAlign w:val="center"/>
          </w:tcPr>
          <w:p w14:paraId="04A39884" w14:textId="26D348DF" w:rsidR="00255D1D" w:rsidRPr="006D671A" w:rsidRDefault="00255D1D" w:rsidP="003B541E">
            <w:pPr>
              <w:pStyle w:val="Level1"/>
              <w:tabs>
                <w:tab w:val="left" w:pos="480"/>
                <w:tab w:val="left" w:pos="1080"/>
                <w:tab w:val="left" w:pos="2070"/>
                <w:tab w:val="left" w:pos="2640"/>
                <w:tab w:val="left" w:pos="3480"/>
                <w:tab w:val="left" w:pos="4560"/>
              </w:tabs>
              <w:spacing w:line="0" w:lineRule="atLeast"/>
              <w:jc w:val="center"/>
              <w:rPr>
                <w:b/>
              </w:rPr>
            </w:pPr>
            <w:r w:rsidRPr="006D671A">
              <w:rPr>
                <w:b/>
              </w:rPr>
              <w:t>Description of Change</w:t>
            </w:r>
            <w:r w:rsidR="00F25D17" w:rsidRPr="006D671A">
              <w:rPr>
                <w:b/>
              </w:rPr>
              <w:t>(s)</w:t>
            </w:r>
          </w:p>
        </w:tc>
      </w:tr>
      <w:tr w:rsidR="00255D1D" w:rsidRPr="006D671A" w14:paraId="2939F968" w14:textId="77777777" w:rsidTr="0096112F">
        <w:tc>
          <w:tcPr>
            <w:tcW w:w="1368" w:type="dxa"/>
          </w:tcPr>
          <w:p w14:paraId="1DB09F4C" w14:textId="5B6E4068" w:rsidR="00255D1D" w:rsidRPr="006D671A" w:rsidRDefault="00255D1D" w:rsidP="0096112F">
            <w:pPr>
              <w:pStyle w:val="Level1"/>
              <w:tabs>
                <w:tab w:val="left" w:pos="480"/>
                <w:tab w:val="left" w:pos="1080"/>
                <w:tab w:val="left" w:pos="2070"/>
                <w:tab w:val="left" w:pos="2640"/>
                <w:tab w:val="left" w:pos="3480"/>
                <w:tab w:val="left" w:pos="4560"/>
              </w:tabs>
              <w:spacing w:line="0" w:lineRule="atLeast"/>
              <w:jc w:val="center"/>
            </w:pPr>
          </w:p>
        </w:tc>
        <w:tc>
          <w:tcPr>
            <w:tcW w:w="2070" w:type="dxa"/>
          </w:tcPr>
          <w:p w14:paraId="1BDBE434" w14:textId="7CD58CD7" w:rsidR="00255D1D" w:rsidRPr="006D671A" w:rsidRDefault="00255D1D" w:rsidP="0096112F">
            <w:pPr>
              <w:pStyle w:val="Level1"/>
              <w:tabs>
                <w:tab w:val="left" w:pos="480"/>
                <w:tab w:val="left" w:pos="1080"/>
                <w:tab w:val="left" w:pos="2070"/>
                <w:tab w:val="left" w:pos="2640"/>
                <w:tab w:val="left" w:pos="3480"/>
                <w:tab w:val="left" w:pos="4560"/>
              </w:tabs>
              <w:spacing w:line="0" w:lineRule="atLeast"/>
              <w:jc w:val="center"/>
            </w:pPr>
          </w:p>
        </w:tc>
        <w:tc>
          <w:tcPr>
            <w:tcW w:w="2070" w:type="dxa"/>
          </w:tcPr>
          <w:p w14:paraId="5DCE5E34" w14:textId="6C0AFE95" w:rsidR="00255D1D" w:rsidRPr="006D671A" w:rsidRDefault="00255D1D" w:rsidP="0096112F">
            <w:pPr>
              <w:pStyle w:val="Level1"/>
              <w:tabs>
                <w:tab w:val="left" w:pos="480"/>
                <w:tab w:val="left" w:pos="1080"/>
                <w:tab w:val="left" w:pos="2070"/>
                <w:tab w:val="left" w:pos="2640"/>
                <w:tab w:val="left" w:pos="3480"/>
                <w:tab w:val="left" w:pos="4560"/>
              </w:tabs>
              <w:spacing w:line="0" w:lineRule="atLeast"/>
              <w:jc w:val="center"/>
            </w:pPr>
          </w:p>
        </w:tc>
        <w:tc>
          <w:tcPr>
            <w:tcW w:w="5508" w:type="dxa"/>
          </w:tcPr>
          <w:p w14:paraId="5100DD63" w14:textId="612F3B83" w:rsidR="00255D1D" w:rsidRPr="006D671A" w:rsidRDefault="00255D1D" w:rsidP="0096112F">
            <w:pPr>
              <w:pStyle w:val="Level1"/>
              <w:tabs>
                <w:tab w:val="left" w:pos="480"/>
                <w:tab w:val="left" w:pos="1080"/>
                <w:tab w:val="left" w:pos="2070"/>
                <w:tab w:val="left" w:pos="2640"/>
                <w:tab w:val="left" w:pos="3480"/>
                <w:tab w:val="left" w:pos="4560"/>
              </w:tabs>
              <w:spacing w:line="0" w:lineRule="atLeast"/>
            </w:pPr>
          </w:p>
        </w:tc>
      </w:tr>
      <w:tr w:rsidR="00255D1D" w:rsidRPr="006D671A" w14:paraId="47F4AAF8" w14:textId="77777777" w:rsidTr="0096112F">
        <w:tc>
          <w:tcPr>
            <w:tcW w:w="1368" w:type="dxa"/>
          </w:tcPr>
          <w:p w14:paraId="3021C779" w14:textId="693E5E2E" w:rsidR="00255D1D" w:rsidRPr="006D671A" w:rsidRDefault="00255D1D" w:rsidP="0096112F">
            <w:pPr>
              <w:pStyle w:val="Level1"/>
              <w:tabs>
                <w:tab w:val="left" w:pos="480"/>
                <w:tab w:val="left" w:pos="1080"/>
                <w:tab w:val="left" w:pos="2070"/>
                <w:tab w:val="left" w:pos="2640"/>
                <w:tab w:val="left" w:pos="3480"/>
                <w:tab w:val="left" w:pos="4560"/>
              </w:tabs>
              <w:spacing w:line="0" w:lineRule="atLeast"/>
              <w:jc w:val="center"/>
            </w:pPr>
          </w:p>
        </w:tc>
        <w:tc>
          <w:tcPr>
            <w:tcW w:w="2070" w:type="dxa"/>
          </w:tcPr>
          <w:p w14:paraId="1AEE4BBE" w14:textId="316ACCC5" w:rsidR="00255D1D" w:rsidRPr="006D671A" w:rsidRDefault="00255D1D" w:rsidP="0096112F">
            <w:pPr>
              <w:pStyle w:val="Level1"/>
              <w:tabs>
                <w:tab w:val="left" w:pos="480"/>
                <w:tab w:val="left" w:pos="1080"/>
                <w:tab w:val="left" w:pos="2070"/>
                <w:tab w:val="left" w:pos="2640"/>
                <w:tab w:val="left" w:pos="3480"/>
                <w:tab w:val="left" w:pos="4560"/>
              </w:tabs>
              <w:spacing w:line="0" w:lineRule="atLeast"/>
              <w:jc w:val="center"/>
            </w:pPr>
          </w:p>
        </w:tc>
        <w:tc>
          <w:tcPr>
            <w:tcW w:w="2070" w:type="dxa"/>
          </w:tcPr>
          <w:p w14:paraId="42DC893F" w14:textId="739B8C85" w:rsidR="00255D1D" w:rsidRPr="006D671A" w:rsidRDefault="00255D1D" w:rsidP="0096112F">
            <w:pPr>
              <w:pStyle w:val="Level1"/>
              <w:tabs>
                <w:tab w:val="left" w:pos="480"/>
                <w:tab w:val="left" w:pos="1080"/>
                <w:tab w:val="left" w:pos="2070"/>
                <w:tab w:val="left" w:pos="2640"/>
                <w:tab w:val="left" w:pos="3480"/>
                <w:tab w:val="left" w:pos="4560"/>
              </w:tabs>
              <w:spacing w:line="0" w:lineRule="atLeast"/>
              <w:jc w:val="center"/>
            </w:pPr>
          </w:p>
        </w:tc>
        <w:tc>
          <w:tcPr>
            <w:tcW w:w="5508" w:type="dxa"/>
          </w:tcPr>
          <w:p w14:paraId="218A0BD5" w14:textId="5166E63D" w:rsidR="00255D1D" w:rsidRPr="006D671A" w:rsidRDefault="00255D1D" w:rsidP="0096112F">
            <w:pPr>
              <w:pStyle w:val="Level1"/>
              <w:tabs>
                <w:tab w:val="left" w:pos="480"/>
                <w:tab w:val="left" w:pos="1080"/>
                <w:tab w:val="left" w:pos="2070"/>
                <w:tab w:val="left" w:pos="2640"/>
                <w:tab w:val="left" w:pos="3480"/>
                <w:tab w:val="left" w:pos="4560"/>
              </w:tabs>
              <w:spacing w:line="0" w:lineRule="atLeast"/>
            </w:pPr>
          </w:p>
        </w:tc>
      </w:tr>
      <w:tr w:rsidR="00255D1D" w:rsidRPr="006D671A" w14:paraId="0280A988" w14:textId="77777777" w:rsidTr="0096112F">
        <w:tc>
          <w:tcPr>
            <w:tcW w:w="1368" w:type="dxa"/>
          </w:tcPr>
          <w:p w14:paraId="104FB59A" w14:textId="77F5CCB1" w:rsidR="00255D1D" w:rsidRPr="006D671A" w:rsidRDefault="00255D1D" w:rsidP="0096112F">
            <w:pPr>
              <w:pStyle w:val="Level1"/>
              <w:tabs>
                <w:tab w:val="left" w:pos="480"/>
                <w:tab w:val="left" w:pos="1080"/>
                <w:tab w:val="left" w:pos="2070"/>
                <w:tab w:val="left" w:pos="2640"/>
                <w:tab w:val="left" w:pos="3480"/>
                <w:tab w:val="left" w:pos="4560"/>
              </w:tabs>
              <w:spacing w:line="0" w:lineRule="atLeast"/>
              <w:jc w:val="center"/>
            </w:pPr>
          </w:p>
        </w:tc>
        <w:tc>
          <w:tcPr>
            <w:tcW w:w="2070" w:type="dxa"/>
          </w:tcPr>
          <w:p w14:paraId="5CF68FB0" w14:textId="4544B58D" w:rsidR="00255D1D" w:rsidRPr="006D671A" w:rsidRDefault="00255D1D" w:rsidP="0096112F">
            <w:pPr>
              <w:pStyle w:val="Level1"/>
              <w:tabs>
                <w:tab w:val="left" w:pos="480"/>
                <w:tab w:val="left" w:pos="1080"/>
                <w:tab w:val="left" w:pos="2070"/>
                <w:tab w:val="left" w:pos="2640"/>
                <w:tab w:val="left" w:pos="3480"/>
                <w:tab w:val="left" w:pos="4560"/>
              </w:tabs>
              <w:spacing w:line="0" w:lineRule="atLeast"/>
              <w:jc w:val="center"/>
            </w:pPr>
          </w:p>
        </w:tc>
        <w:tc>
          <w:tcPr>
            <w:tcW w:w="2070" w:type="dxa"/>
          </w:tcPr>
          <w:p w14:paraId="79F33C5C" w14:textId="3451E82C" w:rsidR="00255D1D" w:rsidRPr="006D671A" w:rsidRDefault="00255D1D" w:rsidP="0096112F">
            <w:pPr>
              <w:pStyle w:val="Level1"/>
              <w:tabs>
                <w:tab w:val="left" w:pos="480"/>
                <w:tab w:val="left" w:pos="1080"/>
                <w:tab w:val="left" w:pos="2070"/>
                <w:tab w:val="left" w:pos="2640"/>
                <w:tab w:val="left" w:pos="3480"/>
                <w:tab w:val="left" w:pos="4560"/>
              </w:tabs>
              <w:spacing w:line="0" w:lineRule="atLeast"/>
              <w:jc w:val="center"/>
            </w:pPr>
          </w:p>
        </w:tc>
        <w:tc>
          <w:tcPr>
            <w:tcW w:w="5508" w:type="dxa"/>
          </w:tcPr>
          <w:p w14:paraId="035F8512" w14:textId="18B008E5" w:rsidR="00255D1D" w:rsidRPr="006D671A" w:rsidRDefault="00255D1D" w:rsidP="0096112F">
            <w:pPr>
              <w:pStyle w:val="Level1"/>
              <w:tabs>
                <w:tab w:val="left" w:pos="480"/>
                <w:tab w:val="left" w:pos="1080"/>
                <w:tab w:val="left" w:pos="2070"/>
                <w:tab w:val="left" w:pos="2640"/>
                <w:tab w:val="left" w:pos="3480"/>
                <w:tab w:val="left" w:pos="4560"/>
              </w:tabs>
              <w:spacing w:line="0" w:lineRule="atLeast"/>
            </w:pPr>
          </w:p>
        </w:tc>
      </w:tr>
      <w:tr w:rsidR="00255D1D" w:rsidRPr="006D671A" w14:paraId="742E44FB" w14:textId="77777777" w:rsidTr="0096112F">
        <w:tc>
          <w:tcPr>
            <w:tcW w:w="1368" w:type="dxa"/>
          </w:tcPr>
          <w:p w14:paraId="1CF47D68" w14:textId="38180BAE" w:rsidR="00255D1D" w:rsidRPr="006D671A" w:rsidRDefault="00255D1D" w:rsidP="0096112F">
            <w:pPr>
              <w:pStyle w:val="Level1"/>
              <w:tabs>
                <w:tab w:val="left" w:pos="480"/>
                <w:tab w:val="left" w:pos="1080"/>
                <w:tab w:val="left" w:pos="2070"/>
                <w:tab w:val="left" w:pos="2640"/>
                <w:tab w:val="left" w:pos="3480"/>
                <w:tab w:val="left" w:pos="4560"/>
              </w:tabs>
              <w:spacing w:line="0" w:lineRule="atLeast"/>
              <w:jc w:val="center"/>
            </w:pPr>
          </w:p>
        </w:tc>
        <w:tc>
          <w:tcPr>
            <w:tcW w:w="2070" w:type="dxa"/>
          </w:tcPr>
          <w:p w14:paraId="6A7BBEB2" w14:textId="4643F4ED" w:rsidR="00255D1D" w:rsidRPr="006D671A" w:rsidRDefault="00255D1D" w:rsidP="0096112F">
            <w:pPr>
              <w:pStyle w:val="Level1"/>
              <w:tabs>
                <w:tab w:val="left" w:pos="480"/>
                <w:tab w:val="left" w:pos="1080"/>
                <w:tab w:val="left" w:pos="2070"/>
                <w:tab w:val="left" w:pos="2640"/>
                <w:tab w:val="left" w:pos="3480"/>
                <w:tab w:val="left" w:pos="4560"/>
              </w:tabs>
              <w:spacing w:line="0" w:lineRule="atLeast"/>
              <w:jc w:val="center"/>
            </w:pPr>
          </w:p>
        </w:tc>
        <w:tc>
          <w:tcPr>
            <w:tcW w:w="2070" w:type="dxa"/>
          </w:tcPr>
          <w:p w14:paraId="284FA12F" w14:textId="329CD92A" w:rsidR="00255D1D" w:rsidRPr="006D671A" w:rsidRDefault="00255D1D" w:rsidP="0096112F">
            <w:pPr>
              <w:pStyle w:val="Level1"/>
              <w:tabs>
                <w:tab w:val="left" w:pos="480"/>
                <w:tab w:val="left" w:pos="1080"/>
                <w:tab w:val="left" w:pos="2070"/>
                <w:tab w:val="left" w:pos="2640"/>
                <w:tab w:val="left" w:pos="3480"/>
                <w:tab w:val="left" w:pos="4560"/>
              </w:tabs>
              <w:spacing w:line="0" w:lineRule="atLeast"/>
              <w:jc w:val="center"/>
            </w:pPr>
          </w:p>
        </w:tc>
        <w:tc>
          <w:tcPr>
            <w:tcW w:w="5508" w:type="dxa"/>
          </w:tcPr>
          <w:p w14:paraId="11E75ED8" w14:textId="2BBAA6C7" w:rsidR="00255D1D" w:rsidRPr="006D671A" w:rsidRDefault="00255D1D" w:rsidP="0096112F">
            <w:pPr>
              <w:pStyle w:val="Level1"/>
              <w:tabs>
                <w:tab w:val="left" w:pos="480"/>
                <w:tab w:val="left" w:pos="1080"/>
                <w:tab w:val="left" w:pos="2070"/>
                <w:tab w:val="left" w:pos="2640"/>
                <w:tab w:val="left" w:pos="3480"/>
                <w:tab w:val="left" w:pos="4560"/>
              </w:tabs>
              <w:spacing w:line="0" w:lineRule="atLeast"/>
            </w:pPr>
          </w:p>
        </w:tc>
      </w:tr>
    </w:tbl>
    <w:p w14:paraId="2E193A16" w14:textId="77777777" w:rsidR="00255D1D" w:rsidRPr="006D671A" w:rsidRDefault="00255D1D" w:rsidP="003A194F">
      <w:pPr>
        <w:spacing w:line="240" w:lineRule="auto"/>
        <w:ind w:left="504"/>
        <w:rPr>
          <w:sz w:val="24"/>
          <w:szCs w:val="24"/>
        </w:rPr>
      </w:pPr>
    </w:p>
    <w:p w14:paraId="18D61CDC" w14:textId="77777777" w:rsidR="00255D1D" w:rsidRPr="006D671A" w:rsidRDefault="00255D1D" w:rsidP="003A194F">
      <w:pPr>
        <w:spacing w:line="240" w:lineRule="auto"/>
        <w:ind w:left="504"/>
        <w:rPr>
          <w:sz w:val="24"/>
          <w:szCs w:val="24"/>
        </w:rPr>
      </w:pPr>
    </w:p>
    <w:p w14:paraId="691DE69B" w14:textId="77777777" w:rsidR="000F4B04" w:rsidRDefault="000F4B04"/>
    <w:p w14:paraId="3B24BB79" w14:textId="2D28634C" w:rsidR="005751B6" w:rsidRPr="007E5B13" w:rsidRDefault="00084D87" w:rsidP="00084D87">
      <w:pPr>
        <w:spacing w:line="240" w:lineRule="auto"/>
        <w:ind w:left="504"/>
        <w:jc w:val="center"/>
        <w:rPr>
          <w:b/>
          <w:i/>
          <w:sz w:val="28"/>
          <w:szCs w:val="28"/>
        </w:rPr>
      </w:pPr>
      <w:r>
        <w:rPr>
          <w:sz w:val="28"/>
          <w:szCs w:val="28"/>
        </w:rPr>
        <w:br w:type="page"/>
      </w:r>
    </w:p>
    <w:sdt>
      <w:sdtPr>
        <w:rPr>
          <w:rFonts w:ascii="Times New Roman" w:hAnsi="Times New Roman"/>
          <w:b w:val="0"/>
          <w:color w:val="auto"/>
          <w:sz w:val="22"/>
          <w:szCs w:val="22"/>
        </w:rPr>
        <w:id w:val="1686552554"/>
        <w:docPartObj>
          <w:docPartGallery w:val="Table of Contents"/>
          <w:docPartUnique/>
        </w:docPartObj>
      </w:sdtPr>
      <w:sdtEndPr>
        <w:rPr>
          <w:bCs/>
          <w:noProof/>
        </w:rPr>
      </w:sdtEndPr>
      <w:sdtContent>
        <w:p w14:paraId="729E10E4" w14:textId="7326CAEA" w:rsidR="00C76140" w:rsidRDefault="00C76140" w:rsidP="00C76140">
          <w:pPr>
            <w:pStyle w:val="TOCHeading"/>
            <w:numPr>
              <w:ilvl w:val="0"/>
              <w:numId w:val="0"/>
            </w:numPr>
            <w:ind w:left="360"/>
            <w:jc w:val="center"/>
          </w:pPr>
          <w:r>
            <w:t>Table of Contents</w:t>
          </w:r>
        </w:p>
        <w:p w14:paraId="237256D3" w14:textId="309CB77E" w:rsidR="00AC52BA" w:rsidRDefault="00983583">
          <w:pPr>
            <w:pStyle w:val="TOC1"/>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"1-2" \h \z \u </w:instrText>
          </w:r>
          <w:r>
            <w:rPr>
              <w:b w:val="0"/>
              <w:bCs w:val="0"/>
            </w:rPr>
            <w:fldChar w:fldCharType="separate"/>
          </w:r>
          <w:hyperlink w:anchor="_Toc90283749" w:history="1">
            <w:r w:rsidR="00AC52BA" w:rsidRPr="009C178F">
              <w:rPr>
                <w:rStyle w:val="Hyperlink"/>
                <w:noProof/>
              </w:rPr>
              <w:t>1.</w:t>
            </w:r>
            <w:r w:rsidR="00AC52BA">
              <w:rPr>
                <w:rFonts w:asciiTheme="minorHAnsi" w:eastAsiaTheme="minorEastAsia" w:hAnsiTheme="minorHAnsi" w:cstheme="minorBidi"/>
                <w:b w:val="0"/>
                <w:bCs w:val="0"/>
                <w:noProof/>
                <w:sz w:val="22"/>
                <w:szCs w:val="22"/>
              </w:rPr>
              <w:tab/>
            </w:r>
            <w:r w:rsidR="00AC52BA" w:rsidRPr="009C178F">
              <w:rPr>
                <w:rStyle w:val="Hyperlink"/>
                <w:noProof/>
              </w:rPr>
              <w:t>Scope and Applicability</w:t>
            </w:r>
            <w:r w:rsidR="00AC52BA">
              <w:rPr>
                <w:noProof/>
                <w:webHidden/>
              </w:rPr>
              <w:tab/>
            </w:r>
            <w:r w:rsidR="00AC52BA">
              <w:rPr>
                <w:noProof/>
                <w:webHidden/>
              </w:rPr>
              <w:fldChar w:fldCharType="begin"/>
            </w:r>
            <w:r w:rsidR="00AC52BA">
              <w:rPr>
                <w:noProof/>
                <w:webHidden/>
              </w:rPr>
              <w:instrText xml:space="preserve"> PAGEREF _Toc90283749 \h </w:instrText>
            </w:r>
            <w:r w:rsidR="00AC52BA">
              <w:rPr>
                <w:noProof/>
                <w:webHidden/>
              </w:rPr>
            </w:r>
            <w:r w:rsidR="00AC52BA">
              <w:rPr>
                <w:noProof/>
                <w:webHidden/>
              </w:rPr>
              <w:fldChar w:fldCharType="separate"/>
            </w:r>
            <w:r w:rsidR="00AC52BA">
              <w:rPr>
                <w:noProof/>
                <w:webHidden/>
              </w:rPr>
              <w:t>6</w:t>
            </w:r>
            <w:r w:rsidR="00AC52BA">
              <w:rPr>
                <w:noProof/>
                <w:webHidden/>
              </w:rPr>
              <w:fldChar w:fldCharType="end"/>
            </w:r>
          </w:hyperlink>
        </w:p>
        <w:p w14:paraId="7479A6FA" w14:textId="5A1DD70A" w:rsidR="00AC52BA" w:rsidRDefault="007456D2">
          <w:pPr>
            <w:pStyle w:val="TOC1"/>
            <w:rPr>
              <w:rFonts w:asciiTheme="minorHAnsi" w:eastAsiaTheme="minorEastAsia" w:hAnsiTheme="minorHAnsi" w:cstheme="minorBidi"/>
              <w:b w:val="0"/>
              <w:bCs w:val="0"/>
              <w:noProof/>
              <w:sz w:val="22"/>
              <w:szCs w:val="22"/>
            </w:rPr>
          </w:pPr>
          <w:hyperlink w:anchor="_Toc90283750" w:history="1">
            <w:r w:rsidR="00AC52BA" w:rsidRPr="009C178F">
              <w:rPr>
                <w:rStyle w:val="Hyperlink"/>
                <w:noProof/>
              </w:rPr>
              <w:t>2.</w:t>
            </w:r>
            <w:r w:rsidR="00AC52BA">
              <w:rPr>
                <w:rFonts w:asciiTheme="minorHAnsi" w:eastAsiaTheme="minorEastAsia" w:hAnsiTheme="minorHAnsi" w:cstheme="minorBidi"/>
                <w:b w:val="0"/>
                <w:bCs w:val="0"/>
                <w:noProof/>
                <w:sz w:val="22"/>
                <w:szCs w:val="22"/>
              </w:rPr>
              <w:tab/>
            </w:r>
            <w:r w:rsidR="00AC52BA" w:rsidRPr="009C178F">
              <w:rPr>
                <w:rStyle w:val="Hyperlink"/>
                <w:noProof/>
              </w:rPr>
              <w:t>Summary of Method</w:t>
            </w:r>
            <w:r w:rsidR="00AC52BA">
              <w:rPr>
                <w:noProof/>
                <w:webHidden/>
              </w:rPr>
              <w:tab/>
            </w:r>
            <w:r w:rsidR="00AC52BA">
              <w:rPr>
                <w:noProof/>
                <w:webHidden/>
              </w:rPr>
              <w:fldChar w:fldCharType="begin"/>
            </w:r>
            <w:r w:rsidR="00AC52BA">
              <w:rPr>
                <w:noProof/>
                <w:webHidden/>
              </w:rPr>
              <w:instrText xml:space="preserve"> PAGEREF _Toc90283750 \h </w:instrText>
            </w:r>
            <w:r w:rsidR="00AC52BA">
              <w:rPr>
                <w:noProof/>
                <w:webHidden/>
              </w:rPr>
            </w:r>
            <w:r w:rsidR="00AC52BA">
              <w:rPr>
                <w:noProof/>
                <w:webHidden/>
              </w:rPr>
              <w:fldChar w:fldCharType="separate"/>
            </w:r>
            <w:r w:rsidR="00AC52BA">
              <w:rPr>
                <w:noProof/>
                <w:webHidden/>
              </w:rPr>
              <w:t>6</w:t>
            </w:r>
            <w:r w:rsidR="00AC52BA">
              <w:rPr>
                <w:noProof/>
                <w:webHidden/>
              </w:rPr>
              <w:fldChar w:fldCharType="end"/>
            </w:r>
          </w:hyperlink>
        </w:p>
        <w:p w14:paraId="7A07CC36" w14:textId="55233D5C" w:rsidR="00AC52BA" w:rsidRDefault="007456D2">
          <w:pPr>
            <w:pStyle w:val="TOC1"/>
            <w:rPr>
              <w:rFonts w:asciiTheme="minorHAnsi" w:eastAsiaTheme="minorEastAsia" w:hAnsiTheme="minorHAnsi" w:cstheme="minorBidi"/>
              <w:b w:val="0"/>
              <w:bCs w:val="0"/>
              <w:noProof/>
              <w:sz w:val="22"/>
              <w:szCs w:val="22"/>
            </w:rPr>
          </w:pPr>
          <w:hyperlink w:anchor="_Toc90283751" w:history="1">
            <w:r w:rsidR="00AC52BA" w:rsidRPr="009C178F">
              <w:rPr>
                <w:rStyle w:val="Hyperlink"/>
                <w:noProof/>
              </w:rPr>
              <w:t>3.</w:t>
            </w:r>
            <w:r w:rsidR="00AC52BA">
              <w:rPr>
                <w:rFonts w:asciiTheme="minorHAnsi" w:eastAsiaTheme="minorEastAsia" w:hAnsiTheme="minorHAnsi" w:cstheme="minorBidi"/>
                <w:b w:val="0"/>
                <w:bCs w:val="0"/>
                <w:noProof/>
                <w:sz w:val="22"/>
                <w:szCs w:val="22"/>
              </w:rPr>
              <w:tab/>
            </w:r>
            <w:r w:rsidR="00AC52BA" w:rsidRPr="009C178F">
              <w:rPr>
                <w:rStyle w:val="Hyperlink"/>
                <w:noProof/>
              </w:rPr>
              <w:t>Definitions/Acronyms</w:t>
            </w:r>
            <w:r w:rsidR="00AC52BA">
              <w:rPr>
                <w:noProof/>
                <w:webHidden/>
              </w:rPr>
              <w:tab/>
            </w:r>
            <w:r w:rsidR="00AC52BA">
              <w:rPr>
                <w:noProof/>
                <w:webHidden/>
              </w:rPr>
              <w:fldChar w:fldCharType="begin"/>
            </w:r>
            <w:r w:rsidR="00AC52BA">
              <w:rPr>
                <w:noProof/>
                <w:webHidden/>
              </w:rPr>
              <w:instrText xml:space="preserve"> PAGEREF _Toc90283751 \h </w:instrText>
            </w:r>
            <w:r w:rsidR="00AC52BA">
              <w:rPr>
                <w:noProof/>
                <w:webHidden/>
              </w:rPr>
            </w:r>
            <w:r w:rsidR="00AC52BA">
              <w:rPr>
                <w:noProof/>
                <w:webHidden/>
              </w:rPr>
              <w:fldChar w:fldCharType="separate"/>
            </w:r>
            <w:r w:rsidR="00AC52BA">
              <w:rPr>
                <w:noProof/>
                <w:webHidden/>
              </w:rPr>
              <w:t>6</w:t>
            </w:r>
            <w:r w:rsidR="00AC52BA">
              <w:rPr>
                <w:noProof/>
                <w:webHidden/>
              </w:rPr>
              <w:fldChar w:fldCharType="end"/>
            </w:r>
          </w:hyperlink>
        </w:p>
        <w:p w14:paraId="18323C84" w14:textId="6DC0913B" w:rsidR="00AC52BA" w:rsidRDefault="007456D2">
          <w:pPr>
            <w:pStyle w:val="TOC1"/>
            <w:rPr>
              <w:rFonts w:asciiTheme="minorHAnsi" w:eastAsiaTheme="minorEastAsia" w:hAnsiTheme="minorHAnsi" w:cstheme="minorBidi"/>
              <w:b w:val="0"/>
              <w:bCs w:val="0"/>
              <w:noProof/>
              <w:sz w:val="22"/>
              <w:szCs w:val="22"/>
            </w:rPr>
          </w:pPr>
          <w:hyperlink w:anchor="_Toc90283752" w:history="1">
            <w:r w:rsidR="00AC52BA" w:rsidRPr="009C178F">
              <w:rPr>
                <w:rStyle w:val="Hyperlink"/>
                <w:noProof/>
              </w:rPr>
              <w:t>4.</w:t>
            </w:r>
            <w:r w:rsidR="00AC52BA">
              <w:rPr>
                <w:rFonts w:asciiTheme="minorHAnsi" w:eastAsiaTheme="minorEastAsia" w:hAnsiTheme="minorHAnsi" w:cstheme="minorBidi"/>
                <w:b w:val="0"/>
                <w:bCs w:val="0"/>
                <w:noProof/>
                <w:sz w:val="22"/>
                <w:szCs w:val="22"/>
              </w:rPr>
              <w:tab/>
            </w:r>
            <w:r w:rsidR="00AC52BA" w:rsidRPr="009C178F">
              <w:rPr>
                <w:rStyle w:val="Hyperlink"/>
                <w:noProof/>
              </w:rPr>
              <w:t>Health and Safety Warnings</w:t>
            </w:r>
            <w:r w:rsidR="00AC52BA">
              <w:rPr>
                <w:noProof/>
                <w:webHidden/>
              </w:rPr>
              <w:tab/>
            </w:r>
            <w:r w:rsidR="00AC52BA">
              <w:rPr>
                <w:noProof/>
                <w:webHidden/>
              </w:rPr>
              <w:fldChar w:fldCharType="begin"/>
            </w:r>
            <w:r w:rsidR="00AC52BA">
              <w:rPr>
                <w:noProof/>
                <w:webHidden/>
              </w:rPr>
              <w:instrText xml:space="preserve"> PAGEREF _Toc90283752 \h </w:instrText>
            </w:r>
            <w:r w:rsidR="00AC52BA">
              <w:rPr>
                <w:noProof/>
                <w:webHidden/>
              </w:rPr>
            </w:r>
            <w:r w:rsidR="00AC52BA">
              <w:rPr>
                <w:noProof/>
                <w:webHidden/>
              </w:rPr>
              <w:fldChar w:fldCharType="separate"/>
            </w:r>
            <w:r w:rsidR="00AC52BA">
              <w:rPr>
                <w:noProof/>
                <w:webHidden/>
              </w:rPr>
              <w:t>7</w:t>
            </w:r>
            <w:r w:rsidR="00AC52BA">
              <w:rPr>
                <w:noProof/>
                <w:webHidden/>
              </w:rPr>
              <w:fldChar w:fldCharType="end"/>
            </w:r>
          </w:hyperlink>
        </w:p>
        <w:p w14:paraId="5A484208" w14:textId="716157D6" w:rsidR="00AC52BA" w:rsidRDefault="007456D2">
          <w:pPr>
            <w:pStyle w:val="TOC1"/>
            <w:rPr>
              <w:rFonts w:asciiTheme="minorHAnsi" w:eastAsiaTheme="minorEastAsia" w:hAnsiTheme="minorHAnsi" w:cstheme="minorBidi"/>
              <w:b w:val="0"/>
              <w:bCs w:val="0"/>
              <w:noProof/>
              <w:sz w:val="22"/>
              <w:szCs w:val="22"/>
            </w:rPr>
          </w:pPr>
          <w:hyperlink w:anchor="_Toc90283753" w:history="1">
            <w:r w:rsidR="00AC52BA" w:rsidRPr="009C178F">
              <w:rPr>
                <w:rStyle w:val="Hyperlink"/>
                <w:noProof/>
              </w:rPr>
              <w:t>5.</w:t>
            </w:r>
            <w:r w:rsidR="00AC52BA">
              <w:rPr>
                <w:rFonts w:asciiTheme="minorHAnsi" w:eastAsiaTheme="minorEastAsia" w:hAnsiTheme="minorHAnsi" w:cstheme="minorBidi"/>
                <w:b w:val="0"/>
                <w:bCs w:val="0"/>
                <w:noProof/>
                <w:sz w:val="22"/>
                <w:szCs w:val="22"/>
              </w:rPr>
              <w:tab/>
            </w:r>
            <w:r w:rsidR="00AC52BA" w:rsidRPr="009C178F">
              <w:rPr>
                <w:rStyle w:val="Hyperlink"/>
                <w:noProof/>
              </w:rPr>
              <w:t>Cautions/Interferences</w:t>
            </w:r>
            <w:r w:rsidR="00AC52BA">
              <w:rPr>
                <w:noProof/>
                <w:webHidden/>
              </w:rPr>
              <w:tab/>
            </w:r>
            <w:r w:rsidR="00AC52BA">
              <w:rPr>
                <w:noProof/>
                <w:webHidden/>
              </w:rPr>
              <w:fldChar w:fldCharType="begin"/>
            </w:r>
            <w:r w:rsidR="00AC52BA">
              <w:rPr>
                <w:noProof/>
                <w:webHidden/>
              </w:rPr>
              <w:instrText xml:space="preserve"> PAGEREF _Toc90283753 \h </w:instrText>
            </w:r>
            <w:r w:rsidR="00AC52BA">
              <w:rPr>
                <w:noProof/>
                <w:webHidden/>
              </w:rPr>
            </w:r>
            <w:r w:rsidR="00AC52BA">
              <w:rPr>
                <w:noProof/>
                <w:webHidden/>
              </w:rPr>
              <w:fldChar w:fldCharType="separate"/>
            </w:r>
            <w:r w:rsidR="00AC52BA">
              <w:rPr>
                <w:noProof/>
                <w:webHidden/>
              </w:rPr>
              <w:t>7</w:t>
            </w:r>
            <w:r w:rsidR="00AC52BA">
              <w:rPr>
                <w:noProof/>
                <w:webHidden/>
              </w:rPr>
              <w:fldChar w:fldCharType="end"/>
            </w:r>
          </w:hyperlink>
        </w:p>
        <w:p w14:paraId="211A21F2" w14:textId="7EBCD18C" w:rsidR="00AC52BA" w:rsidRDefault="007456D2">
          <w:pPr>
            <w:pStyle w:val="TOC1"/>
            <w:rPr>
              <w:rFonts w:asciiTheme="minorHAnsi" w:eastAsiaTheme="minorEastAsia" w:hAnsiTheme="minorHAnsi" w:cstheme="minorBidi"/>
              <w:b w:val="0"/>
              <w:bCs w:val="0"/>
              <w:noProof/>
              <w:sz w:val="22"/>
              <w:szCs w:val="22"/>
            </w:rPr>
          </w:pPr>
          <w:hyperlink w:anchor="_Toc90283754" w:history="1">
            <w:r w:rsidR="00AC52BA" w:rsidRPr="009C178F">
              <w:rPr>
                <w:rStyle w:val="Hyperlink"/>
                <w:noProof/>
              </w:rPr>
              <w:t>6.</w:t>
            </w:r>
            <w:r w:rsidR="00AC52BA">
              <w:rPr>
                <w:rFonts w:asciiTheme="minorHAnsi" w:eastAsiaTheme="minorEastAsia" w:hAnsiTheme="minorHAnsi" w:cstheme="minorBidi"/>
                <w:b w:val="0"/>
                <w:bCs w:val="0"/>
                <w:noProof/>
                <w:sz w:val="22"/>
                <w:szCs w:val="22"/>
              </w:rPr>
              <w:tab/>
            </w:r>
            <w:r w:rsidR="00AC52BA" w:rsidRPr="009C178F">
              <w:rPr>
                <w:rStyle w:val="Hyperlink"/>
                <w:noProof/>
              </w:rPr>
              <w:t>Personal Qualifications/Responsibilities</w:t>
            </w:r>
            <w:r w:rsidR="00AC52BA">
              <w:rPr>
                <w:noProof/>
                <w:webHidden/>
              </w:rPr>
              <w:tab/>
            </w:r>
            <w:r w:rsidR="00AC52BA">
              <w:rPr>
                <w:noProof/>
                <w:webHidden/>
              </w:rPr>
              <w:fldChar w:fldCharType="begin"/>
            </w:r>
            <w:r w:rsidR="00AC52BA">
              <w:rPr>
                <w:noProof/>
                <w:webHidden/>
              </w:rPr>
              <w:instrText xml:space="preserve"> PAGEREF _Toc90283754 \h </w:instrText>
            </w:r>
            <w:r w:rsidR="00AC52BA">
              <w:rPr>
                <w:noProof/>
                <w:webHidden/>
              </w:rPr>
            </w:r>
            <w:r w:rsidR="00AC52BA">
              <w:rPr>
                <w:noProof/>
                <w:webHidden/>
              </w:rPr>
              <w:fldChar w:fldCharType="separate"/>
            </w:r>
            <w:r w:rsidR="00AC52BA">
              <w:rPr>
                <w:noProof/>
                <w:webHidden/>
              </w:rPr>
              <w:t>8</w:t>
            </w:r>
            <w:r w:rsidR="00AC52BA">
              <w:rPr>
                <w:noProof/>
                <w:webHidden/>
              </w:rPr>
              <w:fldChar w:fldCharType="end"/>
            </w:r>
          </w:hyperlink>
        </w:p>
        <w:p w14:paraId="0295101E" w14:textId="1AED7287" w:rsidR="00AC52BA" w:rsidRDefault="007456D2">
          <w:pPr>
            <w:pStyle w:val="TOC1"/>
            <w:rPr>
              <w:rFonts w:asciiTheme="minorHAnsi" w:eastAsiaTheme="minorEastAsia" w:hAnsiTheme="minorHAnsi" w:cstheme="minorBidi"/>
              <w:b w:val="0"/>
              <w:bCs w:val="0"/>
              <w:noProof/>
              <w:sz w:val="22"/>
              <w:szCs w:val="22"/>
            </w:rPr>
          </w:pPr>
          <w:hyperlink w:anchor="_Toc90283755" w:history="1">
            <w:r w:rsidR="00AC52BA" w:rsidRPr="009C178F">
              <w:rPr>
                <w:rStyle w:val="Hyperlink"/>
                <w:noProof/>
              </w:rPr>
              <w:t>7.</w:t>
            </w:r>
            <w:r w:rsidR="00AC52BA">
              <w:rPr>
                <w:rFonts w:asciiTheme="minorHAnsi" w:eastAsiaTheme="minorEastAsia" w:hAnsiTheme="minorHAnsi" w:cstheme="minorBidi"/>
                <w:b w:val="0"/>
                <w:bCs w:val="0"/>
                <w:noProof/>
                <w:sz w:val="22"/>
                <w:szCs w:val="22"/>
              </w:rPr>
              <w:tab/>
            </w:r>
            <w:r w:rsidR="00AC52BA" w:rsidRPr="009C178F">
              <w:rPr>
                <w:rStyle w:val="Hyperlink"/>
                <w:noProof/>
              </w:rPr>
              <w:t>Equipment and Supplies</w:t>
            </w:r>
            <w:r w:rsidR="00AC52BA">
              <w:rPr>
                <w:noProof/>
                <w:webHidden/>
              </w:rPr>
              <w:tab/>
            </w:r>
            <w:r w:rsidR="00AC52BA">
              <w:rPr>
                <w:noProof/>
                <w:webHidden/>
              </w:rPr>
              <w:fldChar w:fldCharType="begin"/>
            </w:r>
            <w:r w:rsidR="00AC52BA">
              <w:rPr>
                <w:noProof/>
                <w:webHidden/>
              </w:rPr>
              <w:instrText xml:space="preserve"> PAGEREF _Toc90283755 \h </w:instrText>
            </w:r>
            <w:r w:rsidR="00AC52BA">
              <w:rPr>
                <w:noProof/>
                <w:webHidden/>
              </w:rPr>
            </w:r>
            <w:r w:rsidR="00AC52BA">
              <w:rPr>
                <w:noProof/>
                <w:webHidden/>
              </w:rPr>
              <w:fldChar w:fldCharType="separate"/>
            </w:r>
            <w:r w:rsidR="00AC52BA">
              <w:rPr>
                <w:noProof/>
                <w:webHidden/>
              </w:rPr>
              <w:t>8</w:t>
            </w:r>
            <w:r w:rsidR="00AC52BA">
              <w:rPr>
                <w:noProof/>
                <w:webHidden/>
              </w:rPr>
              <w:fldChar w:fldCharType="end"/>
            </w:r>
          </w:hyperlink>
        </w:p>
        <w:p w14:paraId="2B980227" w14:textId="595DD2B6"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56" w:history="1">
            <w:r w:rsidR="00AC52BA" w:rsidRPr="009C178F">
              <w:rPr>
                <w:rStyle w:val="Hyperlink"/>
                <w:noProof/>
              </w:rPr>
              <w:t>7.1.</w:t>
            </w:r>
            <w:r w:rsidR="00AC52BA">
              <w:rPr>
                <w:rFonts w:asciiTheme="minorHAnsi" w:eastAsiaTheme="minorEastAsia" w:hAnsiTheme="minorHAnsi" w:cstheme="minorBidi"/>
                <w:noProof/>
                <w:sz w:val="22"/>
                <w:szCs w:val="22"/>
              </w:rPr>
              <w:tab/>
            </w:r>
            <w:r w:rsidR="00AC52BA" w:rsidRPr="009C178F">
              <w:rPr>
                <w:rStyle w:val="Hyperlink"/>
                <w:noProof/>
              </w:rPr>
              <w:t>Equipment</w:t>
            </w:r>
            <w:r w:rsidR="00AC52BA">
              <w:rPr>
                <w:noProof/>
                <w:webHidden/>
              </w:rPr>
              <w:tab/>
            </w:r>
            <w:r w:rsidR="00AC52BA">
              <w:rPr>
                <w:noProof/>
                <w:webHidden/>
              </w:rPr>
              <w:fldChar w:fldCharType="begin"/>
            </w:r>
            <w:r w:rsidR="00AC52BA">
              <w:rPr>
                <w:noProof/>
                <w:webHidden/>
              </w:rPr>
              <w:instrText xml:space="preserve"> PAGEREF _Toc90283756 \h </w:instrText>
            </w:r>
            <w:r w:rsidR="00AC52BA">
              <w:rPr>
                <w:noProof/>
                <w:webHidden/>
              </w:rPr>
            </w:r>
            <w:r w:rsidR="00AC52BA">
              <w:rPr>
                <w:noProof/>
                <w:webHidden/>
              </w:rPr>
              <w:fldChar w:fldCharType="separate"/>
            </w:r>
            <w:r w:rsidR="00AC52BA">
              <w:rPr>
                <w:noProof/>
                <w:webHidden/>
              </w:rPr>
              <w:t>8</w:t>
            </w:r>
            <w:r w:rsidR="00AC52BA">
              <w:rPr>
                <w:noProof/>
                <w:webHidden/>
              </w:rPr>
              <w:fldChar w:fldCharType="end"/>
            </w:r>
          </w:hyperlink>
        </w:p>
        <w:p w14:paraId="01974EF1" w14:textId="59933F04"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57" w:history="1">
            <w:r w:rsidR="00AC52BA" w:rsidRPr="009C178F">
              <w:rPr>
                <w:rStyle w:val="Hyperlink"/>
                <w:noProof/>
              </w:rPr>
              <w:t>7.2.</w:t>
            </w:r>
            <w:r w:rsidR="00AC52BA">
              <w:rPr>
                <w:rFonts w:asciiTheme="minorHAnsi" w:eastAsiaTheme="minorEastAsia" w:hAnsiTheme="minorHAnsi" w:cstheme="minorBidi"/>
                <w:noProof/>
                <w:sz w:val="22"/>
                <w:szCs w:val="22"/>
              </w:rPr>
              <w:tab/>
            </w:r>
            <w:r w:rsidR="00AC52BA" w:rsidRPr="009C178F">
              <w:rPr>
                <w:rStyle w:val="Hyperlink"/>
                <w:noProof/>
              </w:rPr>
              <w:t>Supplies</w:t>
            </w:r>
            <w:r w:rsidR="00AC52BA">
              <w:rPr>
                <w:noProof/>
                <w:webHidden/>
              </w:rPr>
              <w:tab/>
            </w:r>
            <w:r w:rsidR="00AC52BA">
              <w:rPr>
                <w:noProof/>
                <w:webHidden/>
              </w:rPr>
              <w:fldChar w:fldCharType="begin"/>
            </w:r>
            <w:r w:rsidR="00AC52BA">
              <w:rPr>
                <w:noProof/>
                <w:webHidden/>
              </w:rPr>
              <w:instrText xml:space="preserve"> PAGEREF _Toc90283757 \h </w:instrText>
            </w:r>
            <w:r w:rsidR="00AC52BA">
              <w:rPr>
                <w:noProof/>
                <w:webHidden/>
              </w:rPr>
            </w:r>
            <w:r w:rsidR="00AC52BA">
              <w:rPr>
                <w:noProof/>
                <w:webHidden/>
              </w:rPr>
              <w:fldChar w:fldCharType="separate"/>
            </w:r>
            <w:r w:rsidR="00AC52BA">
              <w:rPr>
                <w:noProof/>
                <w:webHidden/>
              </w:rPr>
              <w:t>9</w:t>
            </w:r>
            <w:r w:rsidR="00AC52BA">
              <w:rPr>
                <w:noProof/>
                <w:webHidden/>
              </w:rPr>
              <w:fldChar w:fldCharType="end"/>
            </w:r>
          </w:hyperlink>
        </w:p>
        <w:p w14:paraId="24BC2395" w14:textId="67CD7ADA" w:rsidR="00AC52BA" w:rsidRDefault="007456D2">
          <w:pPr>
            <w:pStyle w:val="TOC1"/>
            <w:rPr>
              <w:rFonts w:asciiTheme="minorHAnsi" w:eastAsiaTheme="minorEastAsia" w:hAnsiTheme="minorHAnsi" w:cstheme="minorBidi"/>
              <w:b w:val="0"/>
              <w:bCs w:val="0"/>
              <w:noProof/>
              <w:sz w:val="22"/>
              <w:szCs w:val="22"/>
            </w:rPr>
          </w:pPr>
          <w:hyperlink w:anchor="_Toc90283758" w:history="1">
            <w:r w:rsidR="00AC52BA" w:rsidRPr="009C178F">
              <w:rPr>
                <w:rStyle w:val="Hyperlink"/>
                <w:noProof/>
              </w:rPr>
              <w:t>8.</w:t>
            </w:r>
            <w:r w:rsidR="00AC52BA">
              <w:rPr>
                <w:rFonts w:asciiTheme="minorHAnsi" w:eastAsiaTheme="minorEastAsia" w:hAnsiTheme="minorHAnsi" w:cstheme="minorBidi"/>
                <w:b w:val="0"/>
                <w:bCs w:val="0"/>
                <w:noProof/>
                <w:sz w:val="22"/>
                <w:szCs w:val="22"/>
              </w:rPr>
              <w:tab/>
            </w:r>
            <w:r w:rsidR="00AC52BA" w:rsidRPr="009C178F">
              <w:rPr>
                <w:rStyle w:val="Hyperlink"/>
                <w:noProof/>
              </w:rPr>
              <w:t>Reagents and Standards</w:t>
            </w:r>
            <w:r w:rsidR="00AC52BA">
              <w:rPr>
                <w:noProof/>
                <w:webHidden/>
              </w:rPr>
              <w:tab/>
            </w:r>
            <w:r w:rsidR="00AC52BA">
              <w:rPr>
                <w:noProof/>
                <w:webHidden/>
              </w:rPr>
              <w:fldChar w:fldCharType="begin"/>
            </w:r>
            <w:r w:rsidR="00AC52BA">
              <w:rPr>
                <w:noProof/>
                <w:webHidden/>
              </w:rPr>
              <w:instrText xml:space="preserve"> PAGEREF _Toc90283758 \h </w:instrText>
            </w:r>
            <w:r w:rsidR="00AC52BA">
              <w:rPr>
                <w:noProof/>
                <w:webHidden/>
              </w:rPr>
            </w:r>
            <w:r w:rsidR="00AC52BA">
              <w:rPr>
                <w:noProof/>
                <w:webHidden/>
              </w:rPr>
              <w:fldChar w:fldCharType="separate"/>
            </w:r>
            <w:r w:rsidR="00AC52BA">
              <w:rPr>
                <w:noProof/>
                <w:webHidden/>
              </w:rPr>
              <w:t>9</w:t>
            </w:r>
            <w:r w:rsidR="00AC52BA">
              <w:rPr>
                <w:noProof/>
                <w:webHidden/>
              </w:rPr>
              <w:fldChar w:fldCharType="end"/>
            </w:r>
          </w:hyperlink>
        </w:p>
        <w:p w14:paraId="60ADCF2A" w14:textId="6BB78D57"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59" w:history="1">
            <w:r w:rsidR="00AC52BA" w:rsidRPr="009C178F">
              <w:rPr>
                <w:rStyle w:val="Hyperlink"/>
                <w:noProof/>
              </w:rPr>
              <w:t>8.1.</w:t>
            </w:r>
            <w:r w:rsidR="00AC52BA">
              <w:rPr>
                <w:rFonts w:asciiTheme="minorHAnsi" w:eastAsiaTheme="minorEastAsia" w:hAnsiTheme="minorHAnsi" w:cstheme="minorBidi"/>
                <w:noProof/>
                <w:sz w:val="22"/>
                <w:szCs w:val="22"/>
              </w:rPr>
              <w:tab/>
            </w:r>
            <w:r w:rsidR="00AC52BA" w:rsidRPr="009C178F">
              <w:rPr>
                <w:rStyle w:val="Hyperlink"/>
                <w:noProof/>
              </w:rPr>
              <w:t>Biological Products/Reagents</w:t>
            </w:r>
            <w:r w:rsidR="00AC52BA">
              <w:rPr>
                <w:noProof/>
                <w:webHidden/>
              </w:rPr>
              <w:tab/>
            </w:r>
            <w:r w:rsidR="00AC52BA">
              <w:rPr>
                <w:noProof/>
                <w:webHidden/>
              </w:rPr>
              <w:fldChar w:fldCharType="begin"/>
            </w:r>
            <w:r w:rsidR="00AC52BA">
              <w:rPr>
                <w:noProof/>
                <w:webHidden/>
              </w:rPr>
              <w:instrText xml:space="preserve"> PAGEREF _Toc90283759 \h </w:instrText>
            </w:r>
            <w:r w:rsidR="00AC52BA">
              <w:rPr>
                <w:noProof/>
                <w:webHidden/>
              </w:rPr>
            </w:r>
            <w:r w:rsidR="00AC52BA">
              <w:rPr>
                <w:noProof/>
                <w:webHidden/>
              </w:rPr>
              <w:fldChar w:fldCharType="separate"/>
            </w:r>
            <w:r w:rsidR="00AC52BA">
              <w:rPr>
                <w:noProof/>
                <w:webHidden/>
              </w:rPr>
              <w:t>9</w:t>
            </w:r>
            <w:r w:rsidR="00AC52BA">
              <w:rPr>
                <w:noProof/>
                <w:webHidden/>
              </w:rPr>
              <w:fldChar w:fldCharType="end"/>
            </w:r>
          </w:hyperlink>
        </w:p>
        <w:p w14:paraId="06F160E8" w14:textId="42B188BD"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60" w:history="1">
            <w:r w:rsidR="00AC52BA" w:rsidRPr="009C178F">
              <w:rPr>
                <w:rStyle w:val="Hyperlink"/>
                <w:noProof/>
              </w:rPr>
              <w:t>8.2.</w:t>
            </w:r>
            <w:r w:rsidR="00AC52BA">
              <w:rPr>
                <w:rFonts w:asciiTheme="minorHAnsi" w:eastAsiaTheme="minorEastAsia" w:hAnsiTheme="minorHAnsi" w:cstheme="minorBidi"/>
                <w:noProof/>
                <w:sz w:val="22"/>
                <w:szCs w:val="22"/>
              </w:rPr>
              <w:tab/>
            </w:r>
            <w:r w:rsidR="00AC52BA" w:rsidRPr="009C178F">
              <w:rPr>
                <w:rStyle w:val="Hyperlink"/>
                <w:noProof/>
              </w:rPr>
              <w:t>Media, Supplements, and Other Reagents</w:t>
            </w:r>
            <w:r w:rsidR="00AC52BA">
              <w:rPr>
                <w:noProof/>
                <w:webHidden/>
              </w:rPr>
              <w:tab/>
            </w:r>
            <w:r w:rsidR="00AC52BA">
              <w:rPr>
                <w:noProof/>
                <w:webHidden/>
              </w:rPr>
              <w:fldChar w:fldCharType="begin"/>
            </w:r>
            <w:r w:rsidR="00AC52BA">
              <w:rPr>
                <w:noProof/>
                <w:webHidden/>
              </w:rPr>
              <w:instrText xml:space="preserve"> PAGEREF _Toc90283760 \h </w:instrText>
            </w:r>
            <w:r w:rsidR="00AC52BA">
              <w:rPr>
                <w:noProof/>
                <w:webHidden/>
              </w:rPr>
            </w:r>
            <w:r w:rsidR="00AC52BA">
              <w:rPr>
                <w:noProof/>
                <w:webHidden/>
              </w:rPr>
              <w:fldChar w:fldCharType="separate"/>
            </w:r>
            <w:r w:rsidR="00AC52BA">
              <w:rPr>
                <w:noProof/>
                <w:webHidden/>
              </w:rPr>
              <w:t>10</w:t>
            </w:r>
            <w:r w:rsidR="00AC52BA">
              <w:rPr>
                <w:noProof/>
                <w:webHidden/>
              </w:rPr>
              <w:fldChar w:fldCharType="end"/>
            </w:r>
          </w:hyperlink>
        </w:p>
        <w:p w14:paraId="751F4998" w14:textId="24880842"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61" w:history="1">
            <w:r w:rsidR="00AC52BA" w:rsidRPr="009C178F">
              <w:rPr>
                <w:rStyle w:val="Hyperlink"/>
                <w:noProof/>
              </w:rPr>
              <w:t>8.3.</w:t>
            </w:r>
            <w:r w:rsidR="00AC52BA">
              <w:rPr>
                <w:rFonts w:asciiTheme="minorHAnsi" w:eastAsiaTheme="minorEastAsia" w:hAnsiTheme="minorHAnsi" w:cstheme="minorBidi"/>
                <w:noProof/>
                <w:sz w:val="22"/>
                <w:szCs w:val="22"/>
              </w:rPr>
              <w:tab/>
            </w:r>
            <w:r w:rsidR="00AC52BA" w:rsidRPr="009C178F">
              <w:rPr>
                <w:rStyle w:val="Hyperlink"/>
                <w:noProof/>
              </w:rPr>
              <w:t>Biological Products/Reagents</w:t>
            </w:r>
            <w:r w:rsidR="00AC52BA">
              <w:rPr>
                <w:noProof/>
                <w:webHidden/>
              </w:rPr>
              <w:tab/>
            </w:r>
            <w:r w:rsidR="00AC52BA">
              <w:rPr>
                <w:noProof/>
                <w:webHidden/>
              </w:rPr>
              <w:fldChar w:fldCharType="begin"/>
            </w:r>
            <w:r w:rsidR="00AC52BA">
              <w:rPr>
                <w:noProof/>
                <w:webHidden/>
              </w:rPr>
              <w:instrText xml:space="preserve"> PAGEREF _Toc90283761 \h </w:instrText>
            </w:r>
            <w:r w:rsidR="00AC52BA">
              <w:rPr>
                <w:noProof/>
                <w:webHidden/>
              </w:rPr>
            </w:r>
            <w:r w:rsidR="00AC52BA">
              <w:rPr>
                <w:noProof/>
                <w:webHidden/>
              </w:rPr>
              <w:fldChar w:fldCharType="separate"/>
            </w:r>
            <w:r w:rsidR="00AC52BA">
              <w:rPr>
                <w:noProof/>
                <w:webHidden/>
              </w:rPr>
              <w:t>10</w:t>
            </w:r>
            <w:r w:rsidR="00AC52BA">
              <w:rPr>
                <w:noProof/>
                <w:webHidden/>
              </w:rPr>
              <w:fldChar w:fldCharType="end"/>
            </w:r>
          </w:hyperlink>
        </w:p>
        <w:p w14:paraId="4C573797" w14:textId="49109FB3"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62" w:history="1">
            <w:r w:rsidR="00AC52BA" w:rsidRPr="009C178F">
              <w:rPr>
                <w:rStyle w:val="Hyperlink"/>
                <w:noProof/>
              </w:rPr>
              <w:t>8.4.</w:t>
            </w:r>
            <w:r w:rsidR="00AC52BA">
              <w:rPr>
                <w:rFonts w:asciiTheme="minorHAnsi" w:eastAsiaTheme="minorEastAsia" w:hAnsiTheme="minorHAnsi" w:cstheme="minorBidi"/>
                <w:noProof/>
                <w:sz w:val="22"/>
                <w:szCs w:val="22"/>
              </w:rPr>
              <w:tab/>
            </w:r>
            <w:r w:rsidR="00AC52BA" w:rsidRPr="009C178F">
              <w:rPr>
                <w:rStyle w:val="Hyperlink"/>
                <w:noProof/>
              </w:rPr>
              <w:t>Solvents and Additives</w:t>
            </w:r>
            <w:r w:rsidR="00AC52BA">
              <w:rPr>
                <w:noProof/>
                <w:webHidden/>
              </w:rPr>
              <w:tab/>
            </w:r>
            <w:r w:rsidR="00AC52BA">
              <w:rPr>
                <w:noProof/>
                <w:webHidden/>
              </w:rPr>
              <w:fldChar w:fldCharType="begin"/>
            </w:r>
            <w:r w:rsidR="00AC52BA">
              <w:rPr>
                <w:noProof/>
                <w:webHidden/>
              </w:rPr>
              <w:instrText xml:space="preserve"> PAGEREF _Toc90283762 \h </w:instrText>
            </w:r>
            <w:r w:rsidR="00AC52BA">
              <w:rPr>
                <w:noProof/>
                <w:webHidden/>
              </w:rPr>
            </w:r>
            <w:r w:rsidR="00AC52BA">
              <w:rPr>
                <w:noProof/>
                <w:webHidden/>
              </w:rPr>
              <w:fldChar w:fldCharType="separate"/>
            </w:r>
            <w:r w:rsidR="00AC52BA">
              <w:rPr>
                <w:noProof/>
                <w:webHidden/>
              </w:rPr>
              <w:t>10</w:t>
            </w:r>
            <w:r w:rsidR="00AC52BA">
              <w:rPr>
                <w:noProof/>
                <w:webHidden/>
              </w:rPr>
              <w:fldChar w:fldCharType="end"/>
            </w:r>
          </w:hyperlink>
        </w:p>
        <w:p w14:paraId="48FC80EF" w14:textId="06DA92BD"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63" w:history="1">
            <w:r w:rsidR="00AC52BA" w:rsidRPr="009C178F">
              <w:rPr>
                <w:rStyle w:val="Hyperlink"/>
                <w:noProof/>
              </w:rPr>
              <w:t>8.5.</w:t>
            </w:r>
            <w:r w:rsidR="00AC52BA">
              <w:rPr>
                <w:rFonts w:asciiTheme="minorHAnsi" w:eastAsiaTheme="minorEastAsia" w:hAnsiTheme="minorHAnsi" w:cstheme="minorBidi"/>
                <w:noProof/>
                <w:sz w:val="22"/>
                <w:szCs w:val="22"/>
              </w:rPr>
              <w:tab/>
            </w:r>
            <w:r w:rsidR="00AC52BA" w:rsidRPr="009C178F">
              <w:rPr>
                <w:rStyle w:val="Hyperlink"/>
                <w:noProof/>
              </w:rPr>
              <w:t>Test Agents</w:t>
            </w:r>
            <w:r w:rsidR="00AC52BA">
              <w:rPr>
                <w:noProof/>
                <w:webHidden/>
              </w:rPr>
              <w:tab/>
            </w:r>
            <w:r w:rsidR="00AC52BA">
              <w:rPr>
                <w:noProof/>
                <w:webHidden/>
              </w:rPr>
              <w:fldChar w:fldCharType="begin"/>
            </w:r>
            <w:r w:rsidR="00AC52BA">
              <w:rPr>
                <w:noProof/>
                <w:webHidden/>
              </w:rPr>
              <w:instrText xml:space="preserve"> PAGEREF _Toc90283763 \h </w:instrText>
            </w:r>
            <w:r w:rsidR="00AC52BA">
              <w:rPr>
                <w:noProof/>
                <w:webHidden/>
              </w:rPr>
            </w:r>
            <w:r w:rsidR="00AC52BA">
              <w:rPr>
                <w:noProof/>
                <w:webHidden/>
              </w:rPr>
              <w:fldChar w:fldCharType="separate"/>
            </w:r>
            <w:r w:rsidR="00AC52BA">
              <w:rPr>
                <w:noProof/>
                <w:webHidden/>
              </w:rPr>
              <w:t>10</w:t>
            </w:r>
            <w:r w:rsidR="00AC52BA">
              <w:rPr>
                <w:noProof/>
                <w:webHidden/>
              </w:rPr>
              <w:fldChar w:fldCharType="end"/>
            </w:r>
          </w:hyperlink>
        </w:p>
        <w:p w14:paraId="19EB2BF1" w14:textId="4884C95A"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64" w:history="1">
            <w:r w:rsidR="00AC52BA" w:rsidRPr="009C178F">
              <w:rPr>
                <w:rStyle w:val="Hyperlink"/>
                <w:bCs/>
                <w:noProof/>
              </w:rPr>
              <w:t>8.6.</w:t>
            </w:r>
            <w:r w:rsidR="00AC52BA">
              <w:rPr>
                <w:rFonts w:asciiTheme="minorHAnsi" w:eastAsiaTheme="minorEastAsia" w:hAnsiTheme="minorHAnsi" w:cstheme="minorBidi"/>
                <w:noProof/>
                <w:sz w:val="22"/>
                <w:szCs w:val="22"/>
              </w:rPr>
              <w:tab/>
            </w:r>
            <w:r w:rsidR="00AC52BA" w:rsidRPr="009C178F">
              <w:rPr>
                <w:rStyle w:val="Hyperlink"/>
                <w:bCs/>
                <w:noProof/>
              </w:rPr>
              <w:t xml:space="preserve">Assay Reference Compounds </w:t>
            </w:r>
            <w:r w:rsidR="00AC52BA" w:rsidRPr="009C178F">
              <w:rPr>
                <w:rStyle w:val="Hyperlink"/>
                <w:noProof/>
              </w:rPr>
              <w:t>and Associated Isotopically-Labeled Internal Standards</w:t>
            </w:r>
            <w:r w:rsidR="00AC52BA">
              <w:rPr>
                <w:noProof/>
                <w:webHidden/>
              </w:rPr>
              <w:tab/>
            </w:r>
            <w:r w:rsidR="00AC52BA">
              <w:rPr>
                <w:noProof/>
                <w:webHidden/>
              </w:rPr>
              <w:fldChar w:fldCharType="begin"/>
            </w:r>
            <w:r w:rsidR="00AC52BA">
              <w:rPr>
                <w:noProof/>
                <w:webHidden/>
              </w:rPr>
              <w:instrText xml:space="preserve"> PAGEREF _Toc90283764 \h </w:instrText>
            </w:r>
            <w:r w:rsidR="00AC52BA">
              <w:rPr>
                <w:noProof/>
                <w:webHidden/>
              </w:rPr>
            </w:r>
            <w:r w:rsidR="00AC52BA">
              <w:rPr>
                <w:noProof/>
                <w:webHidden/>
              </w:rPr>
              <w:fldChar w:fldCharType="separate"/>
            </w:r>
            <w:r w:rsidR="00AC52BA">
              <w:rPr>
                <w:noProof/>
                <w:webHidden/>
              </w:rPr>
              <w:t>11</w:t>
            </w:r>
            <w:r w:rsidR="00AC52BA">
              <w:rPr>
                <w:noProof/>
                <w:webHidden/>
              </w:rPr>
              <w:fldChar w:fldCharType="end"/>
            </w:r>
          </w:hyperlink>
        </w:p>
        <w:p w14:paraId="6E016B3B" w14:textId="4ADA210F" w:rsidR="00AC52BA" w:rsidRDefault="007456D2">
          <w:pPr>
            <w:pStyle w:val="TOC1"/>
            <w:rPr>
              <w:rFonts w:asciiTheme="minorHAnsi" w:eastAsiaTheme="minorEastAsia" w:hAnsiTheme="minorHAnsi" w:cstheme="minorBidi"/>
              <w:b w:val="0"/>
              <w:bCs w:val="0"/>
              <w:noProof/>
              <w:sz w:val="22"/>
              <w:szCs w:val="22"/>
            </w:rPr>
          </w:pPr>
          <w:hyperlink w:anchor="_Toc90283765" w:history="1">
            <w:r w:rsidR="00AC52BA" w:rsidRPr="009C178F">
              <w:rPr>
                <w:rStyle w:val="Hyperlink"/>
                <w:noProof/>
              </w:rPr>
              <w:t>9.</w:t>
            </w:r>
            <w:r w:rsidR="00AC52BA">
              <w:rPr>
                <w:rFonts w:asciiTheme="minorHAnsi" w:eastAsiaTheme="minorEastAsia" w:hAnsiTheme="minorHAnsi" w:cstheme="minorBidi"/>
                <w:b w:val="0"/>
                <w:bCs w:val="0"/>
                <w:noProof/>
                <w:sz w:val="22"/>
                <w:szCs w:val="22"/>
              </w:rPr>
              <w:tab/>
            </w:r>
            <w:r w:rsidR="00AC52BA" w:rsidRPr="009C178F">
              <w:rPr>
                <w:rStyle w:val="Hyperlink"/>
                <w:noProof/>
              </w:rPr>
              <w:t>Procedures</w:t>
            </w:r>
            <w:r w:rsidR="00AC52BA">
              <w:rPr>
                <w:noProof/>
                <w:webHidden/>
              </w:rPr>
              <w:tab/>
            </w:r>
            <w:r w:rsidR="00AC52BA">
              <w:rPr>
                <w:noProof/>
                <w:webHidden/>
              </w:rPr>
              <w:fldChar w:fldCharType="begin"/>
            </w:r>
            <w:r w:rsidR="00AC52BA">
              <w:rPr>
                <w:noProof/>
                <w:webHidden/>
              </w:rPr>
              <w:instrText xml:space="preserve"> PAGEREF _Toc90283765 \h </w:instrText>
            </w:r>
            <w:r w:rsidR="00AC52BA">
              <w:rPr>
                <w:noProof/>
                <w:webHidden/>
              </w:rPr>
            </w:r>
            <w:r w:rsidR="00AC52BA">
              <w:rPr>
                <w:noProof/>
                <w:webHidden/>
              </w:rPr>
              <w:fldChar w:fldCharType="separate"/>
            </w:r>
            <w:r w:rsidR="00AC52BA">
              <w:rPr>
                <w:noProof/>
                <w:webHidden/>
              </w:rPr>
              <w:t>11</w:t>
            </w:r>
            <w:r w:rsidR="00AC52BA">
              <w:rPr>
                <w:noProof/>
                <w:webHidden/>
              </w:rPr>
              <w:fldChar w:fldCharType="end"/>
            </w:r>
          </w:hyperlink>
        </w:p>
        <w:p w14:paraId="477B967E" w14:textId="470F5C8A"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66" w:history="1">
            <w:r w:rsidR="00AC52BA" w:rsidRPr="009C178F">
              <w:rPr>
                <w:rStyle w:val="Hyperlink"/>
                <w:noProof/>
              </w:rPr>
              <w:t>9.1.</w:t>
            </w:r>
            <w:r w:rsidR="00AC52BA">
              <w:rPr>
                <w:rFonts w:asciiTheme="minorHAnsi" w:eastAsiaTheme="minorEastAsia" w:hAnsiTheme="minorHAnsi" w:cstheme="minorBidi"/>
                <w:noProof/>
                <w:sz w:val="22"/>
                <w:szCs w:val="22"/>
              </w:rPr>
              <w:tab/>
            </w:r>
            <w:r w:rsidR="00AC52BA" w:rsidRPr="009C178F">
              <w:rPr>
                <w:rStyle w:val="Hyperlink"/>
                <w:noProof/>
              </w:rPr>
              <w:t>Reference Compound Selection</w:t>
            </w:r>
            <w:r w:rsidR="00AC52BA">
              <w:rPr>
                <w:noProof/>
                <w:webHidden/>
              </w:rPr>
              <w:tab/>
            </w:r>
            <w:r w:rsidR="00AC52BA">
              <w:rPr>
                <w:noProof/>
                <w:webHidden/>
              </w:rPr>
              <w:fldChar w:fldCharType="begin"/>
            </w:r>
            <w:r w:rsidR="00AC52BA">
              <w:rPr>
                <w:noProof/>
                <w:webHidden/>
              </w:rPr>
              <w:instrText xml:space="preserve"> PAGEREF _Toc90283766 \h </w:instrText>
            </w:r>
            <w:r w:rsidR="00AC52BA">
              <w:rPr>
                <w:noProof/>
                <w:webHidden/>
              </w:rPr>
            </w:r>
            <w:r w:rsidR="00AC52BA">
              <w:rPr>
                <w:noProof/>
                <w:webHidden/>
              </w:rPr>
              <w:fldChar w:fldCharType="separate"/>
            </w:r>
            <w:r w:rsidR="00AC52BA">
              <w:rPr>
                <w:noProof/>
                <w:webHidden/>
              </w:rPr>
              <w:t>11</w:t>
            </w:r>
            <w:r w:rsidR="00AC52BA">
              <w:rPr>
                <w:noProof/>
                <w:webHidden/>
              </w:rPr>
              <w:fldChar w:fldCharType="end"/>
            </w:r>
          </w:hyperlink>
        </w:p>
        <w:p w14:paraId="6B493484" w14:textId="5FF53159"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67" w:history="1">
            <w:r w:rsidR="00AC52BA" w:rsidRPr="009C178F">
              <w:rPr>
                <w:rStyle w:val="Hyperlink"/>
                <w:noProof/>
              </w:rPr>
              <w:t>9.2.</w:t>
            </w:r>
            <w:r w:rsidR="00AC52BA">
              <w:rPr>
                <w:rFonts w:asciiTheme="minorHAnsi" w:eastAsiaTheme="minorEastAsia" w:hAnsiTheme="minorHAnsi" w:cstheme="minorBidi"/>
                <w:noProof/>
                <w:sz w:val="22"/>
                <w:szCs w:val="22"/>
              </w:rPr>
              <w:tab/>
            </w:r>
            <w:r w:rsidR="00AC52BA" w:rsidRPr="009C178F">
              <w:rPr>
                <w:rStyle w:val="Hyperlink"/>
                <w:noProof/>
              </w:rPr>
              <w:t>Solution Preparation</w:t>
            </w:r>
            <w:r w:rsidR="00AC52BA">
              <w:rPr>
                <w:noProof/>
                <w:webHidden/>
              </w:rPr>
              <w:tab/>
            </w:r>
            <w:r w:rsidR="00AC52BA">
              <w:rPr>
                <w:noProof/>
                <w:webHidden/>
              </w:rPr>
              <w:fldChar w:fldCharType="begin"/>
            </w:r>
            <w:r w:rsidR="00AC52BA">
              <w:rPr>
                <w:noProof/>
                <w:webHidden/>
              </w:rPr>
              <w:instrText xml:space="preserve"> PAGEREF _Toc90283767 \h </w:instrText>
            </w:r>
            <w:r w:rsidR="00AC52BA">
              <w:rPr>
                <w:noProof/>
                <w:webHidden/>
              </w:rPr>
            </w:r>
            <w:r w:rsidR="00AC52BA">
              <w:rPr>
                <w:noProof/>
                <w:webHidden/>
              </w:rPr>
              <w:fldChar w:fldCharType="separate"/>
            </w:r>
            <w:r w:rsidR="00AC52BA">
              <w:rPr>
                <w:noProof/>
                <w:webHidden/>
              </w:rPr>
              <w:t>11</w:t>
            </w:r>
            <w:r w:rsidR="00AC52BA">
              <w:rPr>
                <w:noProof/>
                <w:webHidden/>
              </w:rPr>
              <w:fldChar w:fldCharType="end"/>
            </w:r>
          </w:hyperlink>
        </w:p>
        <w:p w14:paraId="72709680" w14:textId="659ABCD4"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68" w:history="1">
            <w:r w:rsidR="00AC52BA" w:rsidRPr="009C178F">
              <w:rPr>
                <w:rStyle w:val="Hyperlink"/>
                <w:noProof/>
              </w:rPr>
              <w:t>9.3.</w:t>
            </w:r>
            <w:r w:rsidR="00AC52BA">
              <w:rPr>
                <w:rFonts w:asciiTheme="minorHAnsi" w:eastAsiaTheme="minorEastAsia" w:hAnsiTheme="minorHAnsi" w:cstheme="minorBidi"/>
                <w:noProof/>
                <w:sz w:val="22"/>
                <w:szCs w:val="22"/>
              </w:rPr>
              <w:tab/>
            </w:r>
            <w:r w:rsidR="00AC52BA" w:rsidRPr="009C178F">
              <w:rPr>
                <w:rStyle w:val="Hyperlink"/>
                <w:noProof/>
              </w:rPr>
              <w:t>Metabolic Inactivation of Hepatocytes</w:t>
            </w:r>
            <w:r w:rsidR="00AC52BA">
              <w:rPr>
                <w:noProof/>
                <w:webHidden/>
              </w:rPr>
              <w:tab/>
            </w:r>
            <w:r w:rsidR="00AC52BA">
              <w:rPr>
                <w:noProof/>
                <w:webHidden/>
              </w:rPr>
              <w:fldChar w:fldCharType="begin"/>
            </w:r>
            <w:r w:rsidR="00AC52BA">
              <w:rPr>
                <w:noProof/>
                <w:webHidden/>
              </w:rPr>
              <w:instrText xml:space="preserve"> PAGEREF _Toc90283768 \h </w:instrText>
            </w:r>
            <w:r w:rsidR="00AC52BA">
              <w:rPr>
                <w:noProof/>
                <w:webHidden/>
              </w:rPr>
            </w:r>
            <w:r w:rsidR="00AC52BA">
              <w:rPr>
                <w:noProof/>
                <w:webHidden/>
              </w:rPr>
              <w:fldChar w:fldCharType="separate"/>
            </w:r>
            <w:r w:rsidR="00AC52BA">
              <w:rPr>
                <w:noProof/>
                <w:webHidden/>
              </w:rPr>
              <w:t>12</w:t>
            </w:r>
            <w:r w:rsidR="00AC52BA">
              <w:rPr>
                <w:noProof/>
                <w:webHidden/>
              </w:rPr>
              <w:fldChar w:fldCharType="end"/>
            </w:r>
          </w:hyperlink>
        </w:p>
        <w:p w14:paraId="644A91BA" w14:textId="4FDB26A1"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69" w:history="1">
            <w:r w:rsidR="00AC52BA" w:rsidRPr="009C178F">
              <w:rPr>
                <w:rStyle w:val="Hyperlink"/>
                <w:noProof/>
              </w:rPr>
              <w:t>9.4.</w:t>
            </w:r>
            <w:r w:rsidR="00AC52BA">
              <w:rPr>
                <w:rFonts w:asciiTheme="minorHAnsi" w:eastAsiaTheme="minorEastAsia" w:hAnsiTheme="minorHAnsi" w:cstheme="minorBidi"/>
                <w:noProof/>
                <w:sz w:val="22"/>
                <w:szCs w:val="22"/>
              </w:rPr>
              <w:tab/>
            </w:r>
            <w:r w:rsidR="00AC52BA" w:rsidRPr="009C178F">
              <w:rPr>
                <w:rStyle w:val="Hyperlink"/>
                <w:noProof/>
              </w:rPr>
              <w:t>Test Agent (TA) Stock and Working Stock Preparation</w:t>
            </w:r>
            <w:r w:rsidR="00AC52BA">
              <w:rPr>
                <w:noProof/>
                <w:webHidden/>
              </w:rPr>
              <w:tab/>
            </w:r>
            <w:r w:rsidR="00AC52BA">
              <w:rPr>
                <w:noProof/>
                <w:webHidden/>
              </w:rPr>
              <w:fldChar w:fldCharType="begin"/>
            </w:r>
            <w:r w:rsidR="00AC52BA">
              <w:rPr>
                <w:noProof/>
                <w:webHidden/>
              </w:rPr>
              <w:instrText xml:space="preserve"> PAGEREF _Toc90283769 \h </w:instrText>
            </w:r>
            <w:r w:rsidR="00AC52BA">
              <w:rPr>
                <w:noProof/>
                <w:webHidden/>
              </w:rPr>
            </w:r>
            <w:r w:rsidR="00AC52BA">
              <w:rPr>
                <w:noProof/>
                <w:webHidden/>
              </w:rPr>
              <w:fldChar w:fldCharType="separate"/>
            </w:r>
            <w:r w:rsidR="00AC52BA">
              <w:rPr>
                <w:noProof/>
                <w:webHidden/>
              </w:rPr>
              <w:t>13</w:t>
            </w:r>
            <w:r w:rsidR="00AC52BA">
              <w:rPr>
                <w:noProof/>
                <w:webHidden/>
              </w:rPr>
              <w:fldChar w:fldCharType="end"/>
            </w:r>
          </w:hyperlink>
        </w:p>
        <w:p w14:paraId="1BC575B2" w14:textId="10B4D4A4"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71" w:history="1">
            <w:r w:rsidR="00AC52BA" w:rsidRPr="009C178F">
              <w:rPr>
                <w:rStyle w:val="Hyperlink"/>
                <w:noProof/>
              </w:rPr>
              <w:t>9.5.</w:t>
            </w:r>
            <w:r w:rsidR="00AC52BA">
              <w:rPr>
                <w:rFonts w:asciiTheme="minorHAnsi" w:eastAsiaTheme="minorEastAsia" w:hAnsiTheme="minorHAnsi" w:cstheme="minorBidi"/>
                <w:noProof/>
                <w:sz w:val="22"/>
                <w:szCs w:val="22"/>
              </w:rPr>
              <w:tab/>
            </w:r>
            <w:r w:rsidR="00AC52BA" w:rsidRPr="009C178F">
              <w:rPr>
                <w:rStyle w:val="Hyperlink"/>
                <w:noProof/>
              </w:rPr>
              <w:t>Experimental Plate Map Layouts</w:t>
            </w:r>
            <w:r w:rsidR="00AC52BA">
              <w:rPr>
                <w:noProof/>
                <w:webHidden/>
              </w:rPr>
              <w:tab/>
            </w:r>
            <w:r w:rsidR="00AC52BA">
              <w:rPr>
                <w:noProof/>
                <w:webHidden/>
              </w:rPr>
              <w:fldChar w:fldCharType="begin"/>
            </w:r>
            <w:r w:rsidR="00AC52BA">
              <w:rPr>
                <w:noProof/>
                <w:webHidden/>
              </w:rPr>
              <w:instrText xml:space="preserve"> PAGEREF _Toc90283771 \h </w:instrText>
            </w:r>
            <w:r w:rsidR="00AC52BA">
              <w:rPr>
                <w:noProof/>
                <w:webHidden/>
              </w:rPr>
            </w:r>
            <w:r w:rsidR="00AC52BA">
              <w:rPr>
                <w:noProof/>
                <w:webHidden/>
              </w:rPr>
              <w:fldChar w:fldCharType="separate"/>
            </w:r>
            <w:r w:rsidR="00AC52BA">
              <w:rPr>
                <w:noProof/>
                <w:webHidden/>
              </w:rPr>
              <w:t>14</w:t>
            </w:r>
            <w:r w:rsidR="00AC52BA">
              <w:rPr>
                <w:noProof/>
                <w:webHidden/>
              </w:rPr>
              <w:fldChar w:fldCharType="end"/>
            </w:r>
          </w:hyperlink>
        </w:p>
        <w:p w14:paraId="01410170" w14:textId="1A79020A"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72" w:history="1">
            <w:r w:rsidR="00AC52BA" w:rsidRPr="009C178F">
              <w:rPr>
                <w:rStyle w:val="Hyperlink"/>
                <w:noProof/>
              </w:rPr>
              <w:t>9.6.</w:t>
            </w:r>
            <w:r w:rsidR="00AC52BA">
              <w:rPr>
                <w:rFonts w:asciiTheme="minorHAnsi" w:eastAsiaTheme="minorEastAsia" w:hAnsiTheme="minorHAnsi" w:cstheme="minorBidi"/>
                <w:noProof/>
                <w:sz w:val="22"/>
                <w:szCs w:val="22"/>
              </w:rPr>
              <w:tab/>
            </w:r>
            <w:r w:rsidR="00AC52BA" w:rsidRPr="009C178F">
              <w:rPr>
                <w:rStyle w:val="Hyperlink"/>
                <w:noProof/>
              </w:rPr>
              <w:t>Thawing, Resuspension, and Counting of Hepatocytes</w:t>
            </w:r>
            <w:r w:rsidR="00AC52BA">
              <w:rPr>
                <w:noProof/>
                <w:webHidden/>
              </w:rPr>
              <w:tab/>
            </w:r>
            <w:r w:rsidR="00AC52BA">
              <w:rPr>
                <w:noProof/>
                <w:webHidden/>
              </w:rPr>
              <w:fldChar w:fldCharType="begin"/>
            </w:r>
            <w:r w:rsidR="00AC52BA">
              <w:rPr>
                <w:noProof/>
                <w:webHidden/>
              </w:rPr>
              <w:instrText xml:space="preserve"> PAGEREF _Toc90283772 \h </w:instrText>
            </w:r>
            <w:r w:rsidR="00AC52BA">
              <w:rPr>
                <w:noProof/>
                <w:webHidden/>
              </w:rPr>
            </w:r>
            <w:r w:rsidR="00AC52BA">
              <w:rPr>
                <w:noProof/>
                <w:webHidden/>
              </w:rPr>
              <w:fldChar w:fldCharType="separate"/>
            </w:r>
            <w:r w:rsidR="00AC52BA">
              <w:rPr>
                <w:noProof/>
                <w:webHidden/>
              </w:rPr>
              <w:t>16</w:t>
            </w:r>
            <w:r w:rsidR="00AC52BA">
              <w:rPr>
                <w:noProof/>
                <w:webHidden/>
              </w:rPr>
              <w:fldChar w:fldCharType="end"/>
            </w:r>
          </w:hyperlink>
        </w:p>
        <w:p w14:paraId="35E0DC03" w14:textId="60A0FA2F"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73" w:history="1">
            <w:r w:rsidR="00AC52BA" w:rsidRPr="009C178F">
              <w:rPr>
                <w:rStyle w:val="Hyperlink"/>
                <w:noProof/>
              </w:rPr>
              <w:t>9.7.</w:t>
            </w:r>
            <w:r w:rsidR="00AC52BA">
              <w:rPr>
                <w:rFonts w:asciiTheme="minorHAnsi" w:eastAsiaTheme="minorEastAsia" w:hAnsiTheme="minorHAnsi" w:cstheme="minorBidi"/>
                <w:noProof/>
                <w:sz w:val="22"/>
                <w:szCs w:val="22"/>
              </w:rPr>
              <w:tab/>
            </w:r>
            <w:r w:rsidR="00AC52BA" w:rsidRPr="009C178F">
              <w:rPr>
                <w:rStyle w:val="Hyperlink"/>
                <w:noProof/>
              </w:rPr>
              <w:t>Hepatocyte Stability Assay</w:t>
            </w:r>
            <w:r w:rsidR="00AC52BA">
              <w:rPr>
                <w:noProof/>
                <w:webHidden/>
              </w:rPr>
              <w:tab/>
            </w:r>
            <w:r w:rsidR="00AC52BA">
              <w:rPr>
                <w:noProof/>
                <w:webHidden/>
              </w:rPr>
              <w:fldChar w:fldCharType="begin"/>
            </w:r>
            <w:r w:rsidR="00AC52BA">
              <w:rPr>
                <w:noProof/>
                <w:webHidden/>
              </w:rPr>
              <w:instrText xml:space="preserve"> PAGEREF _Toc90283773 \h </w:instrText>
            </w:r>
            <w:r w:rsidR="00AC52BA">
              <w:rPr>
                <w:noProof/>
                <w:webHidden/>
              </w:rPr>
            </w:r>
            <w:r w:rsidR="00AC52BA">
              <w:rPr>
                <w:noProof/>
                <w:webHidden/>
              </w:rPr>
              <w:fldChar w:fldCharType="separate"/>
            </w:r>
            <w:r w:rsidR="00AC52BA">
              <w:rPr>
                <w:noProof/>
                <w:webHidden/>
              </w:rPr>
              <w:t>18</w:t>
            </w:r>
            <w:r w:rsidR="00AC52BA">
              <w:rPr>
                <w:noProof/>
                <w:webHidden/>
              </w:rPr>
              <w:fldChar w:fldCharType="end"/>
            </w:r>
          </w:hyperlink>
        </w:p>
        <w:p w14:paraId="0E652D05" w14:textId="1E6506CF"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74" w:history="1">
            <w:r w:rsidR="00AC52BA" w:rsidRPr="009C178F">
              <w:rPr>
                <w:rStyle w:val="Hyperlink"/>
                <w:noProof/>
              </w:rPr>
              <w:t>9.8.</w:t>
            </w:r>
            <w:r w:rsidR="00AC52BA">
              <w:rPr>
                <w:rFonts w:asciiTheme="minorHAnsi" w:eastAsiaTheme="minorEastAsia" w:hAnsiTheme="minorHAnsi" w:cstheme="minorBidi"/>
                <w:noProof/>
                <w:sz w:val="22"/>
                <w:szCs w:val="22"/>
              </w:rPr>
              <w:tab/>
            </w:r>
            <w:r w:rsidR="00AC52BA" w:rsidRPr="009C178F">
              <w:rPr>
                <w:rStyle w:val="Hyperlink"/>
                <w:noProof/>
              </w:rPr>
              <w:t>Preparation of Calibration Standards and Quality Control Samples for UPLC-MS/MS Analysis</w:t>
            </w:r>
            <w:r w:rsidR="00AC52BA">
              <w:rPr>
                <w:noProof/>
                <w:webHidden/>
              </w:rPr>
              <w:tab/>
            </w:r>
            <w:r w:rsidR="00AC52BA">
              <w:rPr>
                <w:noProof/>
                <w:webHidden/>
              </w:rPr>
              <w:fldChar w:fldCharType="begin"/>
            </w:r>
            <w:r w:rsidR="00AC52BA">
              <w:rPr>
                <w:noProof/>
                <w:webHidden/>
              </w:rPr>
              <w:instrText xml:space="preserve"> PAGEREF _Toc90283774 \h </w:instrText>
            </w:r>
            <w:r w:rsidR="00AC52BA">
              <w:rPr>
                <w:noProof/>
                <w:webHidden/>
              </w:rPr>
            </w:r>
            <w:r w:rsidR="00AC52BA">
              <w:rPr>
                <w:noProof/>
                <w:webHidden/>
              </w:rPr>
              <w:fldChar w:fldCharType="separate"/>
            </w:r>
            <w:r w:rsidR="00AC52BA">
              <w:rPr>
                <w:noProof/>
                <w:webHidden/>
              </w:rPr>
              <w:t>19</w:t>
            </w:r>
            <w:r w:rsidR="00AC52BA">
              <w:rPr>
                <w:noProof/>
                <w:webHidden/>
              </w:rPr>
              <w:fldChar w:fldCharType="end"/>
            </w:r>
          </w:hyperlink>
        </w:p>
        <w:p w14:paraId="5A7CD429" w14:textId="69648B45" w:rsidR="00AC52BA" w:rsidRDefault="007456D2">
          <w:pPr>
            <w:pStyle w:val="TOC2"/>
            <w:tabs>
              <w:tab w:val="left" w:pos="880"/>
              <w:tab w:val="right" w:leader="dot" w:pos="9350"/>
            </w:tabs>
            <w:rPr>
              <w:rFonts w:asciiTheme="minorHAnsi" w:eastAsiaTheme="minorEastAsia" w:hAnsiTheme="minorHAnsi" w:cstheme="minorBidi"/>
              <w:noProof/>
              <w:sz w:val="22"/>
              <w:szCs w:val="22"/>
            </w:rPr>
          </w:pPr>
          <w:hyperlink w:anchor="_Toc90283775" w:history="1">
            <w:r w:rsidR="00AC52BA" w:rsidRPr="009C178F">
              <w:rPr>
                <w:rStyle w:val="Hyperlink"/>
                <w:noProof/>
              </w:rPr>
              <w:t>9.9.</w:t>
            </w:r>
            <w:r w:rsidR="00AC52BA">
              <w:rPr>
                <w:rFonts w:asciiTheme="minorHAnsi" w:eastAsiaTheme="minorEastAsia" w:hAnsiTheme="minorHAnsi" w:cstheme="minorBidi"/>
                <w:noProof/>
                <w:sz w:val="22"/>
                <w:szCs w:val="22"/>
              </w:rPr>
              <w:tab/>
            </w:r>
            <w:r w:rsidR="00AC52BA" w:rsidRPr="009C178F">
              <w:rPr>
                <w:rStyle w:val="Hyperlink"/>
                <w:noProof/>
              </w:rPr>
              <w:t xml:space="preserve">Preparation of Calibration Standards and Quality Control Samples for GC-MS/MS Analysis </w:t>
            </w:r>
            <w:r w:rsidR="00AC52BA">
              <w:rPr>
                <w:noProof/>
                <w:webHidden/>
              </w:rPr>
              <w:tab/>
            </w:r>
            <w:r w:rsidR="00AC52BA">
              <w:rPr>
                <w:noProof/>
                <w:webHidden/>
              </w:rPr>
              <w:fldChar w:fldCharType="begin"/>
            </w:r>
            <w:r w:rsidR="00AC52BA">
              <w:rPr>
                <w:noProof/>
                <w:webHidden/>
              </w:rPr>
              <w:instrText xml:space="preserve"> PAGEREF _Toc90283775 \h </w:instrText>
            </w:r>
            <w:r w:rsidR="00AC52BA">
              <w:rPr>
                <w:noProof/>
                <w:webHidden/>
              </w:rPr>
            </w:r>
            <w:r w:rsidR="00AC52BA">
              <w:rPr>
                <w:noProof/>
                <w:webHidden/>
              </w:rPr>
              <w:fldChar w:fldCharType="separate"/>
            </w:r>
            <w:r w:rsidR="00AC52BA">
              <w:rPr>
                <w:noProof/>
                <w:webHidden/>
              </w:rPr>
              <w:t>20</w:t>
            </w:r>
            <w:r w:rsidR="00AC52BA">
              <w:rPr>
                <w:noProof/>
                <w:webHidden/>
              </w:rPr>
              <w:fldChar w:fldCharType="end"/>
            </w:r>
          </w:hyperlink>
        </w:p>
        <w:p w14:paraId="01E3FD58" w14:textId="40CACE04" w:rsidR="00AC52BA" w:rsidRDefault="007456D2">
          <w:pPr>
            <w:pStyle w:val="TOC1"/>
            <w:rPr>
              <w:rFonts w:asciiTheme="minorHAnsi" w:eastAsiaTheme="minorEastAsia" w:hAnsiTheme="minorHAnsi" w:cstheme="minorBidi"/>
              <w:b w:val="0"/>
              <w:bCs w:val="0"/>
              <w:noProof/>
              <w:sz w:val="22"/>
              <w:szCs w:val="22"/>
            </w:rPr>
          </w:pPr>
          <w:hyperlink w:anchor="_Toc90283776" w:history="1">
            <w:r w:rsidR="00AC52BA" w:rsidRPr="009C178F">
              <w:rPr>
                <w:rStyle w:val="Hyperlink"/>
                <w:noProof/>
              </w:rPr>
              <w:t>10.</w:t>
            </w:r>
            <w:r w:rsidR="00AC52BA">
              <w:rPr>
                <w:rFonts w:asciiTheme="minorHAnsi" w:eastAsiaTheme="minorEastAsia" w:hAnsiTheme="minorHAnsi" w:cstheme="minorBidi"/>
                <w:b w:val="0"/>
                <w:bCs w:val="0"/>
                <w:noProof/>
                <w:sz w:val="22"/>
                <w:szCs w:val="22"/>
              </w:rPr>
              <w:tab/>
            </w:r>
            <w:r w:rsidR="00AC52BA" w:rsidRPr="009C178F">
              <w:rPr>
                <w:rStyle w:val="Hyperlink"/>
                <w:noProof/>
              </w:rPr>
              <w:t>Data and Records Management</w:t>
            </w:r>
            <w:r w:rsidR="00AC52BA">
              <w:rPr>
                <w:noProof/>
                <w:webHidden/>
              </w:rPr>
              <w:tab/>
            </w:r>
            <w:r w:rsidR="00AC52BA">
              <w:rPr>
                <w:noProof/>
                <w:webHidden/>
              </w:rPr>
              <w:fldChar w:fldCharType="begin"/>
            </w:r>
            <w:r w:rsidR="00AC52BA">
              <w:rPr>
                <w:noProof/>
                <w:webHidden/>
              </w:rPr>
              <w:instrText xml:space="preserve"> PAGEREF _Toc90283776 \h </w:instrText>
            </w:r>
            <w:r w:rsidR="00AC52BA">
              <w:rPr>
                <w:noProof/>
                <w:webHidden/>
              </w:rPr>
            </w:r>
            <w:r w:rsidR="00AC52BA">
              <w:rPr>
                <w:noProof/>
                <w:webHidden/>
              </w:rPr>
              <w:fldChar w:fldCharType="separate"/>
            </w:r>
            <w:r w:rsidR="00AC52BA">
              <w:rPr>
                <w:noProof/>
                <w:webHidden/>
              </w:rPr>
              <w:t>20</w:t>
            </w:r>
            <w:r w:rsidR="00AC52BA">
              <w:rPr>
                <w:noProof/>
                <w:webHidden/>
              </w:rPr>
              <w:fldChar w:fldCharType="end"/>
            </w:r>
          </w:hyperlink>
        </w:p>
        <w:p w14:paraId="227AC148" w14:textId="53906A1C" w:rsidR="00AC52BA" w:rsidRDefault="007456D2">
          <w:pPr>
            <w:pStyle w:val="TOC1"/>
            <w:rPr>
              <w:rFonts w:asciiTheme="minorHAnsi" w:eastAsiaTheme="minorEastAsia" w:hAnsiTheme="minorHAnsi" w:cstheme="minorBidi"/>
              <w:b w:val="0"/>
              <w:bCs w:val="0"/>
              <w:noProof/>
              <w:sz w:val="22"/>
              <w:szCs w:val="22"/>
            </w:rPr>
          </w:pPr>
          <w:hyperlink w:anchor="_Toc90283777" w:history="1">
            <w:r w:rsidR="00AC52BA" w:rsidRPr="009C178F">
              <w:rPr>
                <w:rStyle w:val="Hyperlink"/>
                <w:noProof/>
              </w:rPr>
              <w:t>11.</w:t>
            </w:r>
            <w:r w:rsidR="00AC52BA">
              <w:rPr>
                <w:rFonts w:asciiTheme="minorHAnsi" w:eastAsiaTheme="minorEastAsia" w:hAnsiTheme="minorHAnsi" w:cstheme="minorBidi"/>
                <w:b w:val="0"/>
                <w:bCs w:val="0"/>
                <w:noProof/>
                <w:sz w:val="22"/>
                <w:szCs w:val="22"/>
              </w:rPr>
              <w:tab/>
            </w:r>
            <w:r w:rsidR="00AC52BA" w:rsidRPr="009C178F">
              <w:rPr>
                <w:rStyle w:val="Hyperlink"/>
                <w:noProof/>
              </w:rPr>
              <w:t>Quality Assurance/Quality Control</w:t>
            </w:r>
            <w:r w:rsidR="00AC52BA">
              <w:rPr>
                <w:noProof/>
                <w:webHidden/>
              </w:rPr>
              <w:tab/>
            </w:r>
            <w:r w:rsidR="00AC52BA">
              <w:rPr>
                <w:noProof/>
                <w:webHidden/>
              </w:rPr>
              <w:fldChar w:fldCharType="begin"/>
            </w:r>
            <w:r w:rsidR="00AC52BA">
              <w:rPr>
                <w:noProof/>
                <w:webHidden/>
              </w:rPr>
              <w:instrText xml:space="preserve"> PAGEREF _Toc90283777 \h </w:instrText>
            </w:r>
            <w:r w:rsidR="00AC52BA">
              <w:rPr>
                <w:noProof/>
                <w:webHidden/>
              </w:rPr>
            </w:r>
            <w:r w:rsidR="00AC52BA">
              <w:rPr>
                <w:noProof/>
                <w:webHidden/>
              </w:rPr>
              <w:fldChar w:fldCharType="separate"/>
            </w:r>
            <w:r w:rsidR="00AC52BA">
              <w:rPr>
                <w:noProof/>
                <w:webHidden/>
              </w:rPr>
              <w:t>21</w:t>
            </w:r>
            <w:r w:rsidR="00AC52BA">
              <w:rPr>
                <w:noProof/>
                <w:webHidden/>
              </w:rPr>
              <w:fldChar w:fldCharType="end"/>
            </w:r>
          </w:hyperlink>
        </w:p>
        <w:p w14:paraId="5A55B65B" w14:textId="3827D913" w:rsidR="00AC52BA" w:rsidRDefault="007456D2">
          <w:pPr>
            <w:pStyle w:val="TOC1"/>
            <w:rPr>
              <w:rFonts w:asciiTheme="minorHAnsi" w:eastAsiaTheme="minorEastAsia" w:hAnsiTheme="minorHAnsi" w:cstheme="minorBidi"/>
              <w:b w:val="0"/>
              <w:bCs w:val="0"/>
              <w:noProof/>
              <w:sz w:val="22"/>
              <w:szCs w:val="22"/>
            </w:rPr>
          </w:pPr>
          <w:hyperlink w:anchor="_Toc90283778" w:history="1">
            <w:r w:rsidR="00AC52BA" w:rsidRPr="009C178F">
              <w:rPr>
                <w:rStyle w:val="Hyperlink"/>
                <w:noProof/>
              </w:rPr>
              <w:t>12.</w:t>
            </w:r>
            <w:r w:rsidR="00AC52BA">
              <w:rPr>
                <w:rFonts w:asciiTheme="minorHAnsi" w:eastAsiaTheme="minorEastAsia" w:hAnsiTheme="minorHAnsi" w:cstheme="minorBidi"/>
                <w:b w:val="0"/>
                <w:bCs w:val="0"/>
                <w:noProof/>
                <w:sz w:val="22"/>
                <w:szCs w:val="22"/>
              </w:rPr>
              <w:tab/>
            </w:r>
            <w:r w:rsidR="00AC52BA" w:rsidRPr="009C178F">
              <w:rPr>
                <w:rStyle w:val="Hyperlink"/>
                <w:noProof/>
              </w:rPr>
              <w:t>References</w:t>
            </w:r>
            <w:r w:rsidR="00AC52BA">
              <w:rPr>
                <w:noProof/>
                <w:webHidden/>
              </w:rPr>
              <w:tab/>
            </w:r>
            <w:r w:rsidR="00AC52BA">
              <w:rPr>
                <w:noProof/>
                <w:webHidden/>
              </w:rPr>
              <w:fldChar w:fldCharType="begin"/>
            </w:r>
            <w:r w:rsidR="00AC52BA">
              <w:rPr>
                <w:noProof/>
                <w:webHidden/>
              </w:rPr>
              <w:instrText xml:space="preserve"> PAGEREF _Toc90283778 \h </w:instrText>
            </w:r>
            <w:r w:rsidR="00AC52BA">
              <w:rPr>
                <w:noProof/>
                <w:webHidden/>
              </w:rPr>
            </w:r>
            <w:r w:rsidR="00AC52BA">
              <w:rPr>
                <w:noProof/>
                <w:webHidden/>
              </w:rPr>
              <w:fldChar w:fldCharType="separate"/>
            </w:r>
            <w:r w:rsidR="00AC52BA">
              <w:rPr>
                <w:noProof/>
                <w:webHidden/>
              </w:rPr>
              <w:t>22</w:t>
            </w:r>
            <w:r w:rsidR="00AC52BA">
              <w:rPr>
                <w:noProof/>
                <w:webHidden/>
              </w:rPr>
              <w:fldChar w:fldCharType="end"/>
            </w:r>
          </w:hyperlink>
        </w:p>
        <w:p w14:paraId="34FAF377" w14:textId="2541B1AE" w:rsidR="00C76140" w:rsidRDefault="00983583">
          <w:r>
            <w:rPr>
              <w:b/>
              <w:bCs/>
              <w:sz w:val="24"/>
              <w:szCs w:val="20"/>
            </w:rPr>
            <w:fldChar w:fldCharType="end"/>
          </w:r>
        </w:p>
      </w:sdtContent>
    </w:sdt>
    <w:p w14:paraId="229FB9C2" w14:textId="291014DB" w:rsidR="00084D87" w:rsidRPr="007654DB" w:rsidRDefault="00084D87" w:rsidP="00084D87">
      <w:pPr>
        <w:spacing w:line="240" w:lineRule="auto"/>
        <w:ind w:left="504"/>
        <w:jc w:val="center"/>
        <w:rPr>
          <w:b/>
          <w:sz w:val="24"/>
          <w:szCs w:val="24"/>
        </w:rPr>
      </w:pPr>
    </w:p>
    <w:p w14:paraId="64A5FAE0" w14:textId="77777777" w:rsidR="00084D87" w:rsidRPr="007654DB" w:rsidRDefault="00084D87" w:rsidP="00084D87">
      <w:pPr>
        <w:spacing w:line="240" w:lineRule="auto"/>
        <w:ind w:left="504"/>
        <w:jc w:val="center"/>
        <w:rPr>
          <w:b/>
          <w:sz w:val="24"/>
          <w:szCs w:val="24"/>
        </w:rPr>
      </w:pPr>
    </w:p>
    <w:p w14:paraId="45E4B298" w14:textId="633249A5" w:rsidR="00923A6D" w:rsidRPr="007654DB" w:rsidRDefault="00923A6D" w:rsidP="00084D87">
      <w:pPr>
        <w:spacing w:line="240" w:lineRule="auto"/>
        <w:ind w:left="504"/>
        <w:jc w:val="center"/>
        <w:rPr>
          <w:bCs/>
          <w:sz w:val="24"/>
          <w:szCs w:val="24"/>
        </w:rPr>
      </w:pPr>
    </w:p>
    <w:p w14:paraId="71A452B3" w14:textId="77777777" w:rsidR="00923A6D" w:rsidRPr="007654DB" w:rsidRDefault="00923A6D" w:rsidP="00084D87">
      <w:pPr>
        <w:spacing w:line="240" w:lineRule="auto"/>
        <w:ind w:left="504"/>
        <w:jc w:val="center"/>
        <w:rPr>
          <w:bCs/>
          <w:sz w:val="24"/>
          <w:szCs w:val="24"/>
        </w:rPr>
      </w:pPr>
    </w:p>
    <w:p w14:paraId="480582EE" w14:textId="77777777" w:rsidR="00923A6D" w:rsidRPr="007654DB" w:rsidRDefault="00923A6D" w:rsidP="00084D87">
      <w:pPr>
        <w:spacing w:line="240" w:lineRule="auto"/>
        <w:ind w:left="504"/>
        <w:jc w:val="center"/>
        <w:rPr>
          <w:bCs/>
          <w:sz w:val="24"/>
          <w:szCs w:val="24"/>
        </w:rPr>
        <w:sectPr w:rsidR="00923A6D" w:rsidRPr="007654DB" w:rsidSect="00176BF7">
          <w:headerReference w:type="default" r:id="rId16"/>
          <w:footerReference w:type="default" r:id="rId17"/>
          <w:pgSz w:w="12240" w:h="15840" w:code="1"/>
          <w:pgMar w:top="1440" w:right="1440" w:bottom="1440" w:left="1440" w:header="576" w:footer="720" w:gutter="0"/>
          <w:cols w:space="720"/>
          <w:docGrid w:linePitch="360"/>
        </w:sectPr>
      </w:pPr>
    </w:p>
    <w:p w14:paraId="379F6941" w14:textId="66BEE519" w:rsidR="00923A6D" w:rsidRPr="007654DB" w:rsidRDefault="00F25D17" w:rsidP="00923A6D">
      <w:pPr>
        <w:jc w:val="center"/>
        <w:rPr>
          <w:b/>
          <w:i/>
          <w:sz w:val="24"/>
          <w:szCs w:val="24"/>
        </w:rPr>
      </w:pPr>
      <w:r w:rsidRPr="007654DB">
        <w:rPr>
          <w:b/>
          <w:sz w:val="24"/>
          <w:szCs w:val="24"/>
        </w:rPr>
        <w:lastRenderedPageBreak/>
        <w:t xml:space="preserve">SOP </w:t>
      </w:r>
      <w:r w:rsidR="00923A6D" w:rsidRPr="007654DB">
        <w:rPr>
          <w:b/>
          <w:sz w:val="24"/>
          <w:szCs w:val="24"/>
        </w:rPr>
        <w:t xml:space="preserve">Title:  </w:t>
      </w:r>
      <w:bookmarkStart w:id="3" w:name="_Hlk89087565"/>
      <w:sdt>
        <w:sdtPr>
          <w:rPr>
            <w:b/>
            <w:i/>
            <w:sz w:val="24"/>
            <w:szCs w:val="24"/>
          </w:rPr>
          <w:id w:val="2007551951"/>
          <w:placeholder>
            <w:docPart w:val="D2D6D13DC3A94322922518CA5AD9925A"/>
          </w:placeholder>
        </w:sdtPr>
        <w:sdtContent>
          <w:sdt>
            <w:sdtPr>
              <w:rPr>
                <w:b/>
                <w:i/>
                <w:sz w:val="24"/>
                <w:szCs w:val="24"/>
              </w:rPr>
              <w:id w:val="526754083"/>
              <w:placeholder>
                <w:docPart w:val="2E89143CDF5147A6958342B5ADCE92CD"/>
              </w:placeholder>
            </w:sdtPr>
            <w:sdtContent>
              <w:r w:rsidR="004F4608" w:rsidRPr="00A55F2C">
                <w:rPr>
                  <w:sz w:val="28"/>
                  <w:szCs w:val="28"/>
                </w:rPr>
                <w:t>Preparation of</w:t>
              </w:r>
              <w:r w:rsidR="004F4608">
                <w:rPr>
                  <w:i/>
                  <w:iCs/>
                  <w:sz w:val="28"/>
                  <w:szCs w:val="28"/>
                </w:rPr>
                <w:t xml:space="preserve"> </w:t>
              </w:r>
              <w:r w:rsidR="004F4608">
                <w:rPr>
                  <w:bCs/>
                  <w:iCs/>
                  <w:sz w:val="28"/>
                  <w:szCs w:val="28"/>
                </w:rPr>
                <w:t>Hepatocyte Metabolic Stability</w:t>
              </w:r>
              <w:r w:rsidR="004F4608" w:rsidRPr="009E03B6">
                <w:rPr>
                  <w:bCs/>
                  <w:iCs/>
                  <w:sz w:val="28"/>
                  <w:szCs w:val="28"/>
                </w:rPr>
                <w:t xml:space="preserve"> </w:t>
              </w:r>
              <w:r w:rsidR="004F4608">
                <w:rPr>
                  <w:sz w:val="28"/>
                  <w:szCs w:val="28"/>
                </w:rPr>
                <w:t>Assay</w:t>
              </w:r>
              <w:r w:rsidR="004F4608" w:rsidRPr="00542472">
                <w:rPr>
                  <w:sz w:val="28"/>
                  <w:szCs w:val="28"/>
                </w:rPr>
                <w:t xml:space="preserve"> </w:t>
              </w:r>
              <w:r w:rsidR="004F4608">
                <w:rPr>
                  <w:sz w:val="28"/>
                  <w:szCs w:val="28"/>
                </w:rPr>
                <w:t>Samples</w:t>
              </w:r>
              <w:r w:rsidR="004F4608" w:rsidDel="00F30FBC">
                <w:rPr>
                  <w:bCs/>
                  <w:iCs/>
                  <w:sz w:val="28"/>
                  <w:szCs w:val="28"/>
                </w:rPr>
                <w:t xml:space="preserve"> </w:t>
              </w:r>
            </w:sdtContent>
          </w:sdt>
        </w:sdtContent>
      </w:sdt>
      <w:bookmarkEnd w:id="3"/>
    </w:p>
    <w:p w14:paraId="7D00BF22" w14:textId="190FB9B6" w:rsidR="00B41D92" w:rsidRPr="007654DB" w:rsidRDefault="00B41D92" w:rsidP="00923A6D">
      <w:pPr>
        <w:jc w:val="center"/>
        <w:rPr>
          <w:b/>
          <w:sz w:val="24"/>
          <w:szCs w:val="24"/>
        </w:rPr>
      </w:pPr>
    </w:p>
    <w:p w14:paraId="32B9B7B8" w14:textId="6706EB58" w:rsidR="00A72FB2" w:rsidRDefault="00823B0F" w:rsidP="00A72FB2">
      <w:pPr>
        <w:pStyle w:val="Heading1"/>
      </w:pPr>
      <w:bookmarkStart w:id="4" w:name="_Toc90283749"/>
      <w:r w:rsidRPr="00A72FB2">
        <w:t>Scope and Applicability</w:t>
      </w:r>
      <w:bookmarkEnd w:id="4"/>
    </w:p>
    <w:p w14:paraId="55E35F99" w14:textId="77777777" w:rsidR="00285107" w:rsidRDefault="00285107" w:rsidP="00285107"/>
    <w:p w14:paraId="1E8FDBE3" w14:textId="0510CD3E" w:rsidR="00285107" w:rsidRDefault="004F4608" w:rsidP="009305FA">
      <w:r w:rsidRPr="004F4608">
        <w:t xml:space="preserve">This Center for Computational Toxicology and Exposure standard operating procedure (SOP) provides instruction for hepatocyte metabolic stability assay sample preparation. This SOP can be applied to sample preparation using both human and rodent hepatocyte suspensions. This assay can be used to assess hepatocyte metabolism of commercial chemicals (including drugs), environmental pollutants, and emerging contaminants. Resulting assay samples require subsequent </w:t>
      </w:r>
      <w:del w:id="5" w:author="Swank, Adam" w:date="2021-12-10T14:38:00Z">
        <w:r w:rsidRPr="004F4608" w:rsidDel="00E61855">
          <w:delText>quantitation of chemical concentrations</w:delText>
        </w:r>
      </w:del>
      <w:ins w:id="6" w:author="Swank, Adam" w:date="2021-12-10T14:38:00Z">
        <w:r w:rsidR="00E61855">
          <w:t>quantitative analysis</w:t>
        </w:r>
      </w:ins>
      <w:r w:rsidRPr="004F4608">
        <w:t xml:space="preserve"> using </w:t>
      </w:r>
      <w:ins w:id="7" w:author="Swank, Adam" w:date="2021-12-13T08:20:00Z">
        <w:r w:rsidR="006D0581">
          <w:t xml:space="preserve">ultra-high performance </w:t>
        </w:r>
      </w:ins>
      <w:ins w:id="8" w:author="Swank, Adam" w:date="2021-12-10T14:38:00Z">
        <w:r w:rsidR="00E61855">
          <w:t xml:space="preserve">liquid chromatography or </w:t>
        </w:r>
      </w:ins>
      <w:ins w:id="9" w:author="Swank, Adam" w:date="2021-12-10T14:39:00Z">
        <w:r w:rsidR="00E61855">
          <w:t xml:space="preserve">gas chromatography </w:t>
        </w:r>
      </w:ins>
      <w:ins w:id="10" w:author="Swank, Adam" w:date="2021-12-10T14:40:00Z">
        <w:r w:rsidR="00E61855">
          <w:t xml:space="preserve">tandem </w:t>
        </w:r>
      </w:ins>
      <w:r w:rsidRPr="004F4608">
        <w:t>mass spectrometry</w:t>
      </w:r>
      <w:ins w:id="11" w:author="Swank, Adam" w:date="2021-12-10T14:39:00Z">
        <w:r w:rsidR="00E61855">
          <w:t xml:space="preserve"> (</w:t>
        </w:r>
      </w:ins>
      <w:ins w:id="12" w:author="Swank, Adam" w:date="2021-12-13T08:20:00Z">
        <w:r w:rsidR="006D0581">
          <w:t>UP</w:t>
        </w:r>
      </w:ins>
      <w:ins w:id="13" w:author="Swank, Adam" w:date="2021-12-10T14:39:00Z">
        <w:r w:rsidR="00E61855">
          <w:t>LC</w:t>
        </w:r>
      </w:ins>
      <w:ins w:id="14" w:author="Swank, Adam" w:date="2021-12-13T08:20:00Z">
        <w:r w:rsidR="006D0581">
          <w:t>-</w:t>
        </w:r>
      </w:ins>
      <w:ins w:id="15" w:author="Swank, Adam" w:date="2021-12-10T14:39:00Z">
        <w:r w:rsidR="00E61855">
          <w:t>MS</w:t>
        </w:r>
      </w:ins>
      <w:ins w:id="16" w:author="Swank, Adam" w:date="2021-12-13T08:20:00Z">
        <w:r w:rsidR="006D0581">
          <w:t>/</w:t>
        </w:r>
      </w:ins>
      <w:ins w:id="17" w:author="Swank, Adam" w:date="2021-12-10T14:40:00Z">
        <w:r w:rsidR="00E61855">
          <w:t>MS</w:t>
        </w:r>
      </w:ins>
      <w:ins w:id="18" w:author="Swank, Adam" w:date="2021-12-10T14:39:00Z">
        <w:r w:rsidR="00E61855">
          <w:t xml:space="preserve"> or GC</w:t>
        </w:r>
      </w:ins>
      <w:ins w:id="19" w:author="Swank, Adam" w:date="2021-12-13T08:20:00Z">
        <w:r w:rsidR="006D0581">
          <w:t>-</w:t>
        </w:r>
      </w:ins>
      <w:ins w:id="20" w:author="Swank, Adam" w:date="2021-12-10T14:39:00Z">
        <w:r w:rsidR="00E61855">
          <w:t>MS</w:t>
        </w:r>
      </w:ins>
      <w:ins w:id="21" w:author="Swank, Adam" w:date="2021-12-13T08:20:00Z">
        <w:r w:rsidR="006D0581">
          <w:t>/</w:t>
        </w:r>
      </w:ins>
      <w:ins w:id="22" w:author="Swank, Adam" w:date="2021-12-10T14:40:00Z">
        <w:r w:rsidR="00E61855">
          <w:t>MS</w:t>
        </w:r>
      </w:ins>
      <w:ins w:id="23" w:author="Swank, Adam" w:date="2021-12-10T14:39:00Z">
        <w:r w:rsidR="00E61855">
          <w:t>)</w:t>
        </w:r>
      </w:ins>
      <w:r w:rsidRPr="004F4608">
        <w:t>. Details about such analytical methodology are not specified in this SOP.</w:t>
      </w:r>
      <w:r w:rsidR="00285107" w:rsidRPr="00285107">
        <w:t xml:space="preserve"> </w:t>
      </w:r>
    </w:p>
    <w:p w14:paraId="76F54462" w14:textId="77777777" w:rsidR="00285107" w:rsidRPr="00285107" w:rsidRDefault="00285107" w:rsidP="00285107"/>
    <w:p w14:paraId="03F4AE11" w14:textId="5867E01A" w:rsidR="00823B0F" w:rsidRDefault="00823B0F" w:rsidP="00C76140">
      <w:pPr>
        <w:pStyle w:val="Heading1"/>
      </w:pPr>
      <w:bookmarkStart w:id="24" w:name="_Toc90283750"/>
      <w:r w:rsidRPr="00A72FB2">
        <w:t>Summary of Method</w:t>
      </w:r>
      <w:bookmarkEnd w:id="24"/>
    </w:p>
    <w:p w14:paraId="0A214B1A" w14:textId="3A4AE7E2" w:rsidR="00285107" w:rsidRDefault="00285107" w:rsidP="00285107"/>
    <w:p w14:paraId="66AE8EDC" w14:textId="4FA3FD11" w:rsidR="00285107" w:rsidRPr="00285107" w:rsidRDefault="004F4608" w:rsidP="00285107">
      <w:pPr>
        <w:rPr>
          <w:sz w:val="24"/>
          <w:szCs w:val="24"/>
        </w:rPr>
      </w:pPr>
      <w:r w:rsidRPr="004F4608">
        <w:rPr>
          <w:sz w:val="24"/>
          <w:szCs w:val="24"/>
        </w:rPr>
        <w:t>This SOP is applicable to both human and rodent hepatocyte suspensions. An experiment is to be defined as any/all samples generated from the same vial(s) of hepatocytes on the same day.  To measure hepatic clearance, primary cryopreserved hepatocyte suspensions are resuspended in Williams’ Media E, evaluated for viability, and adjusted to the required assay cell density. To start the metabolic process, hepatocytes are added to wells in 96-well plates containing test agents (TAs) diluted in pre-warmed media. The plates are transferred to a humidified incubator (37°C, 5% CO2) and maintained on a shaker.</w:t>
      </w:r>
      <w:ins w:id="25" w:author="Swank, Adam" w:date="2021-12-10T14:48:00Z">
        <w:r w:rsidR="00E61855" w:rsidRPr="00E61855">
          <w:rPr>
            <w:sz w:val="24"/>
            <w:szCs w:val="24"/>
          </w:rPr>
          <w:t xml:space="preserve"> </w:t>
        </w:r>
        <w:r w:rsidR="00E61855" w:rsidRPr="004F4608">
          <w:rPr>
            <w:sz w:val="24"/>
            <w:szCs w:val="24"/>
          </w:rPr>
          <w:t>No cell (</w:t>
        </w:r>
        <w:proofErr w:type="spellStart"/>
        <w:r w:rsidR="00E61855" w:rsidRPr="004F4608">
          <w:rPr>
            <w:sz w:val="24"/>
            <w:szCs w:val="24"/>
          </w:rPr>
          <w:t>ie</w:t>
        </w:r>
        <w:proofErr w:type="spellEnd"/>
        <w:r w:rsidR="00E61855" w:rsidRPr="004F4608">
          <w:rPr>
            <w:sz w:val="24"/>
            <w:szCs w:val="24"/>
          </w:rPr>
          <w:t>, media only) and/or metabolically inactivated controls</w:t>
        </w:r>
      </w:ins>
      <w:ins w:id="26" w:author="Swank, Adam" w:date="2021-12-10T14:49:00Z">
        <w:r w:rsidR="00E61855">
          <w:rPr>
            <w:sz w:val="24"/>
            <w:szCs w:val="24"/>
          </w:rPr>
          <w:t xml:space="preserve"> are </w:t>
        </w:r>
        <w:r w:rsidR="00D008B1">
          <w:rPr>
            <w:sz w:val="24"/>
            <w:szCs w:val="24"/>
          </w:rPr>
          <w:t>included</w:t>
        </w:r>
      </w:ins>
      <w:ins w:id="27" w:author="Swank, Adam" w:date="2021-12-10T14:48:00Z">
        <w:r w:rsidR="00E61855" w:rsidRPr="004F4608">
          <w:rPr>
            <w:sz w:val="24"/>
            <w:szCs w:val="24"/>
          </w:rPr>
          <w:t>.</w:t>
        </w:r>
      </w:ins>
      <w:r w:rsidRPr="004F4608">
        <w:rPr>
          <w:sz w:val="24"/>
          <w:szCs w:val="24"/>
        </w:rPr>
        <w:t xml:space="preserve"> At multiple time points, the metabolic reactions of a set of samples (triplicate for each sample type) </w:t>
      </w:r>
      <w:ins w:id="28" w:author="Swank, Adam" w:date="2021-12-10T14:49:00Z">
        <w:r w:rsidR="00D008B1">
          <w:rPr>
            <w:sz w:val="24"/>
            <w:szCs w:val="24"/>
          </w:rPr>
          <w:t xml:space="preserve">and controls </w:t>
        </w:r>
      </w:ins>
      <w:r w:rsidRPr="004F4608">
        <w:rPr>
          <w:sz w:val="24"/>
          <w:szCs w:val="24"/>
        </w:rPr>
        <w:t>are stopped by the addition of ice-cold acetonitrile</w:t>
      </w:r>
      <w:ins w:id="29" w:author="Swank, Adam" w:date="2021-12-10T14:51:00Z">
        <w:r w:rsidR="00D008B1">
          <w:rPr>
            <w:sz w:val="24"/>
            <w:szCs w:val="24"/>
          </w:rPr>
          <w:t xml:space="preserve"> </w:t>
        </w:r>
      </w:ins>
      <w:ins w:id="30" w:author="Swank, Adam" w:date="2021-12-10T14:52:00Z">
        <w:r w:rsidR="00D008B1">
          <w:rPr>
            <w:sz w:val="24"/>
            <w:szCs w:val="24"/>
          </w:rPr>
          <w:t>and centrifuged to precipitate protein and salt.</w:t>
        </w:r>
      </w:ins>
      <w:r w:rsidRPr="004F4608">
        <w:rPr>
          <w:sz w:val="24"/>
          <w:szCs w:val="24"/>
        </w:rPr>
        <w:t>.</w:t>
      </w:r>
      <w:del w:id="31" w:author="Swank, Adam" w:date="2021-12-10T14:49:00Z">
        <w:r w:rsidRPr="004F4608" w:rsidDel="00D008B1">
          <w:rPr>
            <w:sz w:val="24"/>
            <w:szCs w:val="24"/>
          </w:rPr>
          <w:delText xml:space="preserve"> No cell (ie, media only) and/or metabolically inactivated controls are included at certain time points</w:delText>
        </w:r>
      </w:del>
      <w:del w:id="32" w:author="Swank, Adam" w:date="2021-12-10T14:51:00Z">
        <w:r w:rsidRPr="004F4608" w:rsidDel="00D008B1">
          <w:rPr>
            <w:sz w:val="24"/>
            <w:szCs w:val="24"/>
          </w:rPr>
          <w:delText>. After centrifugation to pellet and remove protein and salts</w:delText>
        </w:r>
      </w:del>
      <w:r w:rsidRPr="004F4608">
        <w:rPr>
          <w:sz w:val="24"/>
          <w:szCs w:val="24"/>
        </w:rPr>
        <w:t xml:space="preserve">, </w:t>
      </w:r>
      <w:ins w:id="33" w:author="Swank, Adam" w:date="2021-12-10T14:53:00Z">
        <w:r w:rsidR="00D008B1">
          <w:rPr>
            <w:sz w:val="24"/>
            <w:szCs w:val="24"/>
          </w:rPr>
          <w:t>T</w:t>
        </w:r>
      </w:ins>
      <w:del w:id="34" w:author="Swank, Adam" w:date="2021-12-10T14:53:00Z">
        <w:r w:rsidRPr="004F4608" w:rsidDel="00D008B1">
          <w:rPr>
            <w:sz w:val="24"/>
            <w:szCs w:val="24"/>
          </w:rPr>
          <w:delText>t</w:delText>
        </w:r>
      </w:del>
      <w:r w:rsidRPr="004F4608">
        <w:rPr>
          <w:sz w:val="24"/>
          <w:szCs w:val="24"/>
        </w:rPr>
        <w:t xml:space="preserve">he </w:t>
      </w:r>
      <w:del w:id="35" w:author="Swank, Adam" w:date="2021-12-10T14:53:00Z">
        <w:r w:rsidRPr="004F4608" w:rsidDel="00D008B1">
          <w:rPr>
            <w:sz w:val="24"/>
            <w:szCs w:val="24"/>
          </w:rPr>
          <w:delText xml:space="preserve">assay </w:delText>
        </w:r>
      </w:del>
      <w:ins w:id="36" w:author="Swank, Adam" w:date="2021-12-10T14:53:00Z">
        <w:r w:rsidR="00D008B1">
          <w:rPr>
            <w:sz w:val="24"/>
            <w:szCs w:val="24"/>
          </w:rPr>
          <w:t xml:space="preserve">clarified </w:t>
        </w:r>
      </w:ins>
      <w:r w:rsidRPr="004F4608">
        <w:rPr>
          <w:sz w:val="24"/>
          <w:szCs w:val="24"/>
        </w:rPr>
        <w:t xml:space="preserve">samples </w:t>
      </w:r>
      <w:ins w:id="37" w:author="Swank, Adam" w:date="2021-12-10T14:53:00Z">
        <w:r w:rsidR="00D008B1">
          <w:rPr>
            <w:sz w:val="24"/>
            <w:szCs w:val="24"/>
          </w:rPr>
          <w:t xml:space="preserve">and controls </w:t>
        </w:r>
      </w:ins>
      <w:r w:rsidRPr="004F4608">
        <w:rPr>
          <w:sz w:val="24"/>
          <w:szCs w:val="24"/>
        </w:rPr>
        <w:t xml:space="preserve">are </w:t>
      </w:r>
      <w:del w:id="38" w:author="Swank, Adam" w:date="2021-12-10T14:54:00Z">
        <w:r w:rsidRPr="004F4608" w:rsidDel="00D008B1">
          <w:rPr>
            <w:sz w:val="24"/>
            <w:szCs w:val="24"/>
          </w:rPr>
          <w:delText xml:space="preserve">processed to quantitate chemical concentrations using either </w:delText>
        </w:r>
      </w:del>
      <w:del w:id="39" w:author="Swank, Adam" w:date="2021-12-10T14:44:00Z">
        <w:r w:rsidRPr="004F4608" w:rsidDel="00E61855">
          <w:rPr>
            <w:sz w:val="24"/>
            <w:szCs w:val="24"/>
          </w:rPr>
          <w:delText>liquid chromatography-mass spectrometry (LC/MS) or gas chromatography-mass spectrometry (GC/MS)</w:delText>
        </w:r>
      </w:del>
      <w:ins w:id="40" w:author="Swank, Adam" w:date="2021-12-10T14:54:00Z">
        <w:r w:rsidR="00D008B1">
          <w:rPr>
            <w:sz w:val="24"/>
            <w:szCs w:val="24"/>
          </w:rPr>
          <w:t xml:space="preserve"> analyzed by </w:t>
        </w:r>
      </w:ins>
      <w:ins w:id="41" w:author="Swank, Adam" w:date="2021-12-13T08:20:00Z">
        <w:r w:rsidR="006D0581">
          <w:rPr>
            <w:sz w:val="24"/>
            <w:szCs w:val="24"/>
          </w:rPr>
          <w:t>UP</w:t>
        </w:r>
      </w:ins>
      <w:ins w:id="42" w:author="Swank, Adam" w:date="2021-12-10T14:44:00Z">
        <w:r w:rsidR="00E61855">
          <w:rPr>
            <w:sz w:val="24"/>
            <w:szCs w:val="24"/>
          </w:rPr>
          <w:t>LC</w:t>
        </w:r>
      </w:ins>
      <w:ins w:id="43" w:author="Swank, Adam" w:date="2021-12-13T08:20:00Z">
        <w:r w:rsidR="006D0581">
          <w:rPr>
            <w:sz w:val="24"/>
            <w:szCs w:val="24"/>
          </w:rPr>
          <w:t>-</w:t>
        </w:r>
      </w:ins>
      <w:ins w:id="44" w:author="Swank, Adam" w:date="2021-12-10T14:44:00Z">
        <w:r w:rsidR="00E61855">
          <w:rPr>
            <w:sz w:val="24"/>
            <w:szCs w:val="24"/>
          </w:rPr>
          <w:t>MS</w:t>
        </w:r>
      </w:ins>
      <w:ins w:id="45" w:author="Swank, Adam" w:date="2021-12-13T08:20:00Z">
        <w:r w:rsidR="006D0581">
          <w:rPr>
            <w:sz w:val="24"/>
            <w:szCs w:val="24"/>
          </w:rPr>
          <w:t>/</w:t>
        </w:r>
      </w:ins>
      <w:ins w:id="46" w:author="Swank, Adam" w:date="2021-12-10T14:44:00Z">
        <w:r w:rsidR="00E61855">
          <w:rPr>
            <w:sz w:val="24"/>
            <w:szCs w:val="24"/>
          </w:rPr>
          <w:t>MS or GC</w:t>
        </w:r>
      </w:ins>
      <w:ins w:id="47" w:author="Swank, Adam" w:date="2021-12-13T08:20:00Z">
        <w:r w:rsidR="006D0581">
          <w:rPr>
            <w:sz w:val="24"/>
            <w:szCs w:val="24"/>
          </w:rPr>
          <w:t>-</w:t>
        </w:r>
      </w:ins>
      <w:ins w:id="48" w:author="Swank, Adam" w:date="2021-12-10T14:44:00Z">
        <w:r w:rsidR="00E61855">
          <w:rPr>
            <w:sz w:val="24"/>
            <w:szCs w:val="24"/>
          </w:rPr>
          <w:t>MS</w:t>
        </w:r>
      </w:ins>
      <w:ins w:id="49" w:author="Swank, Adam" w:date="2021-12-13T08:20:00Z">
        <w:r w:rsidR="006D0581">
          <w:rPr>
            <w:sz w:val="24"/>
            <w:szCs w:val="24"/>
          </w:rPr>
          <w:t>/</w:t>
        </w:r>
      </w:ins>
      <w:ins w:id="50" w:author="Swank, Adam" w:date="2021-12-10T14:44:00Z">
        <w:r w:rsidR="00E61855">
          <w:rPr>
            <w:sz w:val="24"/>
            <w:szCs w:val="24"/>
          </w:rPr>
          <w:t>MS</w:t>
        </w:r>
      </w:ins>
      <w:del w:id="51" w:author="Swank, Adam" w:date="2021-12-10T14:54:00Z">
        <w:r w:rsidRPr="004F4608" w:rsidDel="00D008B1">
          <w:rPr>
            <w:sz w:val="24"/>
            <w:szCs w:val="24"/>
          </w:rPr>
          <w:delText>. The samples prepared by this assay</w:delText>
        </w:r>
      </w:del>
      <w:ins w:id="52" w:author="Swank, Adam" w:date="2021-12-10T14:54:00Z">
        <w:r w:rsidR="00D008B1">
          <w:rPr>
            <w:sz w:val="24"/>
            <w:szCs w:val="24"/>
          </w:rPr>
          <w:t xml:space="preserve"> to </w:t>
        </w:r>
      </w:ins>
      <w:r w:rsidRPr="004F4608">
        <w:rPr>
          <w:sz w:val="24"/>
          <w:szCs w:val="24"/>
        </w:rPr>
        <w:t xml:space="preserve"> quantitate loss of parent compound over time, in what is known as a “substrate depletion” approach. The targeted quantitative MS procedures used to report TA concentration </w:t>
      </w:r>
      <w:del w:id="53" w:author="Swank, Adam" w:date="2021-12-10T14:55:00Z">
        <w:r w:rsidRPr="004F4608" w:rsidDel="00D008B1">
          <w:rPr>
            <w:sz w:val="24"/>
            <w:szCs w:val="24"/>
          </w:rPr>
          <w:delText>are beyond the scope of this SOP</w:delText>
        </w:r>
      </w:del>
      <w:ins w:id="54" w:author="Swank, Adam" w:date="2021-12-10T14:56:00Z">
        <w:r w:rsidR="00D008B1">
          <w:rPr>
            <w:sz w:val="24"/>
            <w:szCs w:val="24"/>
          </w:rPr>
          <w:t xml:space="preserve"> are</w:t>
        </w:r>
      </w:ins>
      <w:ins w:id="55" w:author="Swank, Adam" w:date="2021-12-10T14:55:00Z">
        <w:r w:rsidR="00D008B1">
          <w:rPr>
            <w:sz w:val="24"/>
            <w:szCs w:val="24"/>
          </w:rPr>
          <w:t xml:space="preserve"> described in </w:t>
        </w:r>
      </w:ins>
      <w:ins w:id="56" w:author="Swank, Adam" w:date="2021-12-10T14:56:00Z">
        <w:r w:rsidR="00D008B1" w:rsidRPr="00D008B1">
          <w:rPr>
            <w:sz w:val="24"/>
            <w:szCs w:val="24"/>
          </w:rPr>
          <w:t>I-CCED-ETTB-SOP-3632-0</w:t>
        </w:r>
        <w:r w:rsidR="00D008B1">
          <w:rPr>
            <w:sz w:val="24"/>
            <w:szCs w:val="24"/>
          </w:rPr>
          <w:t xml:space="preserve">, </w:t>
        </w:r>
      </w:ins>
      <w:ins w:id="57" w:author="Swank, Adam" w:date="2021-12-10T14:57:00Z">
        <w:r w:rsidR="00D008B1" w:rsidRPr="00D008B1">
          <w:rPr>
            <w:sz w:val="24"/>
            <w:szCs w:val="24"/>
          </w:rPr>
          <w:t>Assessing Per- and Polyfluoroalkyl Substances (PFAS) Solution Quality and Presence Using Ultra-High-Performance Liquid Chromatography (UPLC)-Tandem Mass Spectrometry (MS/MS)</w:t>
        </w:r>
        <w:r w:rsidR="00D008B1">
          <w:rPr>
            <w:sz w:val="24"/>
            <w:szCs w:val="24"/>
          </w:rPr>
          <w:t>, and (GC</w:t>
        </w:r>
      </w:ins>
      <w:ins w:id="58" w:author="Swank, Adam" w:date="2021-12-13T08:21:00Z">
        <w:r w:rsidR="006D0581">
          <w:rPr>
            <w:sz w:val="24"/>
            <w:szCs w:val="24"/>
          </w:rPr>
          <w:t>-</w:t>
        </w:r>
      </w:ins>
      <w:ins w:id="59" w:author="Swank, Adam" w:date="2021-12-10T14:57:00Z">
        <w:r w:rsidR="00D008B1">
          <w:rPr>
            <w:sz w:val="24"/>
            <w:szCs w:val="24"/>
          </w:rPr>
          <w:t>MS</w:t>
        </w:r>
      </w:ins>
      <w:ins w:id="60" w:author="Swank, Adam" w:date="2021-12-13T08:21:00Z">
        <w:r w:rsidR="006D0581">
          <w:rPr>
            <w:sz w:val="24"/>
            <w:szCs w:val="24"/>
          </w:rPr>
          <w:t>/</w:t>
        </w:r>
      </w:ins>
      <w:ins w:id="61" w:author="Swank, Adam" w:date="2021-12-10T14:57:00Z">
        <w:r w:rsidR="00D008B1">
          <w:rPr>
            <w:sz w:val="24"/>
            <w:szCs w:val="24"/>
          </w:rPr>
          <w:t>MS SOP)</w:t>
        </w:r>
      </w:ins>
      <w:r w:rsidRPr="004F4608">
        <w:rPr>
          <w:sz w:val="24"/>
          <w:szCs w:val="24"/>
        </w:rPr>
        <w:t>.</w:t>
      </w:r>
    </w:p>
    <w:p w14:paraId="36B4D590" w14:textId="02546073" w:rsidR="00285107" w:rsidRDefault="00285107" w:rsidP="00285107"/>
    <w:p w14:paraId="7A04C06A" w14:textId="6D4BE049" w:rsidR="00285107" w:rsidRDefault="00285107" w:rsidP="00F62963">
      <w:pPr>
        <w:pStyle w:val="Heading1"/>
      </w:pPr>
      <w:bookmarkStart w:id="62" w:name="_Toc90283751"/>
      <w:r>
        <w:t>Definitions</w:t>
      </w:r>
      <w:r w:rsidR="00F62963">
        <w:t>/</w:t>
      </w:r>
      <w:r>
        <w:t>Acronyms</w:t>
      </w:r>
      <w:bookmarkEnd w:id="62"/>
    </w:p>
    <w:p w14:paraId="00D57026" w14:textId="4C96481B" w:rsidR="00F62963" w:rsidRDefault="00F62963" w:rsidP="00F62963">
      <w:pPr>
        <w:rPr>
          <w:sz w:val="24"/>
          <w:szCs w:val="24"/>
          <w:u w:val="single"/>
        </w:rPr>
      </w:pPr>
    </w:p>
    <w:p w14:paraId="417E532E" w14:textId="77777777" w:rsidR="004F4608" w:rsidRDefault="004F4608" w:rsidP="004F4608">
      <w:pPr>
        <w:rPr>
          <w:b/>
          <w:bCs/>
          <w:sz w:val="24"/>
          <w:szCs w:val="24"/>
          <w:u w:val="single"/>
        </w:rPr>
      </w:pPr>
      <w:r w:rsidRPr="006A21E1">
        <w:rPr>
          <w:b/>
          <w:bCs/>
          <w:sz w:val="24"/>
          <w:szCs w:val="24"/>
          <w:u w:val="single"/>
        </w:rPr>
        <w:t>Williams’ Media E (WME)</w:t>
      </w:r>
      <w:r>
        <w:rPr>
          <w:b/>
          <w:bCs/>
          <w:sz w:val="24"/>
          <w:szCs w:val="24"/>
          <w:u w:val="single"/>
        </w:rPr>
        <w:t>; Complete Williams’ Media E (WME +/+)</w:t>
      </w:r>
    </w:p>
    <w:p w14:paraId="2649EE18" w14:textId="77777777" w:rsidR="004F4608" w:rsidRPr="001C5080" w:rsidRDefault="004F4608" w:rsidP="004F4608">
      <w:pPr>
        <w:rPr>
          <w:sz w:val="24"/>
          <w:szCs w:val="24"/>
        </w:rPr>
      </w:pPr>
      <w:r>
        <w:rPr>
          <w:sz w:val="24"/>
          <w:szCs w:val="24"/>
        </w:rPr>
        <w:t xml:space="preserve">Williams’ Media E is a buffered solution enriched with various supplements to support hepatocyte viability in culture. Media and supplements are ordered and provided separately and </w:t>
      </w:r>
      <w:r>
        <w:rPr>
          <w:sz w:val="24"/>
          <w:szCs w:val="24"/>
        </w:rPr>
        <w:lastRenderedPageBreak/>
        <w:t xml:space="preserve">are typically combined immediately prior to use in the assay. Media containing these supplements will be labeled as “WME +/+”. </w:t>
      </w:r>
    </w:p>
    <w:p w14:paraId="7D3FD526" w14:textId="77777777" w:rsidR="004F4608" w:rsidRPr="006A21E1" w:rsidRDefault="004F4608" w:rsidP="004F4608">
      <w:pPr>
        <w:rPr>
          <w:b/>
          <w:bCs/>
          <w:sz w:val="24"/>
          <w:szCs w:val="24"/>
          <w:u w:val="single"/>
        </w:rPr>
      </w:pPr>
    </w:p>
    <w:p w14:paraId="14E1091F" w14:textId="77777777" w:rsidR="004F4608" w:rsidRDefault="004F4608" w:rsidP="004F4608">
      <w:pPr>
        <w:rPr>
          <w:b/>
          <w:bCs/>
          <w:sz w:val="24"/>
          <w:szCs w:val="24"/>
          <w:u w:val="single"/>
        </w:rPr>
      </w:pPr>
      <w:r>
        <w:rPr>
          <w:b/>
          <w:bCs/>
          <w:sz w:val="24"/>
          <w:szCs w:val="24"/>
          <w:u w:val="single"/>
        </w:rPr>
        <w:t>Test Agent (TA)</w:t>
      </w:r>
    </w:p>
    <w:p w14:paraId="1827968C" w14:textId="77777777" w:rsidR="004F4608" w:rsidRPr="001C5080" w:rsidRDefault="004F4608" w:rsidP="004F4608">
      <w:pPr>
        <w:rPr>
          <w:sz w:val="24"/>
          <w:szCs w:val="24"/>
        </w:rPr>
      </w:pPr>
      <w:r w:rsidRPr="001C5080">
        <w:rPr>
          <w:sz w:val="24"/>
          <w:szCs w:val="24"/>
        </w:rPr>
        <w:t>The test agent (TA)</w:t>
      </w:r>
      <w:r>
        <w:rPr>
          <w:sz w:val="24"/>
          <w:szCs w:val="24"/>
        </w:rPr>
        <w:t xml:space="preserve"> is any chemical that is being evaluated in a certain assay. </w:t>
      </w:r>
    </w:p>
    <w:p w14:paraId="41C739BF" w14:textId="77777777" w:rsidR="004F4608" w:rsidRDefault="004F4608" w:rsidP="004F4608">
      <w:pPr>
        <w:rPr>
          <w:b/>
          <w:bCs/>
          <w:sz w:val="24"/>
          <w:szCs w:val="24"/>
          <w:u w:val="single"/>
        </w:rPr>
      </w:pPr>
    </w:p>
    <w:p w14:paraId="12FF39C5" w14:textId="77777777" w:rsidR="004F4608" w:rsidRDefault="004F4608" w:rsidP="004F4608">
      <w:pPr>
        <w:rPr>
          <w:b/>
          <w:bCs/>
          <w:sz w:val="24"/>
          <w:szCs w:val="24"/>
          <w:u w:val="single"/>
        </w:rPr>
      </w:pPr>
      <w:r>
        <w:rPr>
          <w:b/>
          <w:bCs/>
          <w:sz w:val="24"/>
          <w:szCs w:val="24"/>
          <w:u w:val="single"/>
        </w:rPr>
        <w:t>Cell Viability (CV)</w:t>
      </w:r>
    </w:p>
    <w:p w14:paraId="5456C7E6" w14:textId="77777777" w:rsidR="004F4608" w:rsidRPr="00BD4449" w:rsidRDefault="004F4608" w:rsidP="004F4608">
      <w:pPr>
        <w:rPr>
          <w:sz w:val="24"/>
          <w:szCs w:val="24"/>
        </w:rPr>
      </w:pPr>
      <w:r>
        <w:rPr>
          <w:sz w:val="24"/>
          <w:szCs w:val="24"/>
        </w:rPr>
        <w:t>Hepatocyte cell viability (CV) will be monitored during the assay to ensure the cells remain functional during. CV measures will be taken throughout the assay time course.</w:t>
      </w:r>
    </w:p>
    <w:p w14:paraId="203F9FFE" w14:textId="77777777" w:rsidR="004F4608" w:rsidRDefault="004F4608" w:rsidP="004F4608">
      <w:pPr>
        <w:rPr>
          <w:b/>
          <w:u w:val="single"/>
        </w:rPr>
      </w:pPr>
    </w:p>
    <w:p w14:paraId="43E99A28" w14:textId="77777777" w:rsidR="004F4608" w:rsidRPr="00A55F2C" w:rsidDel="0071067C" w:rsidRDefault="004F4608" w:rsidP="004F4608">
      <w:pPr>
        <w:rPr>
          <w:del w:id="63" w:author="Wetmore, Barbara" w:date="2021-11-12T16:19:00Z"/>
          <w:b/>
          <w:sz w:val="24"/>
          <w:szCs w:val="24"/>
          <w:u w:val="single"/>
        </w:rPr>
      </w:pPr>
      <w:commentRangeStart w:id="64"/>
      <w:commentRangeStart w:id="65"/>
      <w:del w:id="66" w:author="Wetmore, Barbara" w:date="2021-11-12T16:19:00Z">
        <w:r w:rsidRPr="00A55F2C" w:rsidDel="0071067C">
          <w:rPr>
            <w:b/>
            <w:sz w:val="24"/>
            <w:szCs w:val="24"/>
            <w:u w:val="single"/>
          </w:rPr>
          <w:delText>Mass Spectrometry (MS)</w:delText>
        </w:r>
        <w:commentRangeEnd w:id="64"/>
        <w:r w:rsidDel="0071067C">
          <w:rPr>
            <w:rStyle w:val="CommentReference"/>
            <w:rFonts w:ascii="Verdana" w:hAnsi="Verdana"/>
          </w:rPr>
          <w:commentReference w:id="64"/>
        </w:r>
      </w:del>
      <w:commentRangeEnd w:id="65"/>
      <w:r w:rsidR="00F278B2">
        <w:rPr>
          <w:rStyle w:val="CommentReference"/>
          <w:rFonts w:ascii="Verdana" w:hAnsi="Verdana"/>
        </w:rPr>
        <w:commentReference w:id="65"/>
      </w:r>
    </w:p>
    <w:p w14:paraId="73CBC3EC" w14:textId="77777777" w:rsidR="004F4608" w:rsidRPr="00A55F2C" w:rsidDel="0071067C" w:rsidRDefault="004F4608" w:rsidP="004F4608">
      <w:pPr>
        <w:spacing w:line="240" w:lineRule="auto"/>
        <w:rPr>
          <w:del w:id="67" w:author="Wetmore, Barbara" w:date="2021-11-12T16:19:00Z"/>
          <w:bCs/>
          <w:sz w:val="24"/>
          <w:szCs w:val="24"/>
        </w:rPr>
      </w:pPr>
      <w:del w:id="68" w:author="Wetmore, Barbara" w:date="2021-11-12T16:19:00Z">
        <w:r w:rsidRPr="00A55F2C" w:rsidDel="0071067C">
          <w:rPr>
            <w:bCs/>
            <w:sz w:val="24"/>
            <w:szCs w:val="24"/>
          </w:rPr>
          <w:delText xml:space="preserve">Mass spectrometry (MS) is an analytical technique that is used to measure the mass-to-charge ratio of ions. The results are typically presented as a mass spectrum, a plot of intensity as a function of the mass-to-charge ratio. For the purposes of this protocol, MS is used to quantitate the amount of a test </w:delText>
        </w:r>
        <w:r w:rsidDel="0071067C">
          <w:rPr>
            <w:bCs/>
            <w:sz w:val="24"/>
            <w:szCs w:val="24"/>
          </w:rPr>
          <w:delText xml:space="preserve">agent </w:delText>
        </w:r>
        <w:r w:rsidRPr="00A55F2C" w:rsidDel="0071067C">
          <w:rPr>
            <w:bCs/>
            <w:sz w:val="24"/>
            <w:szCs w:val="24"/>
          </w:rPr>
          <w:delText xml:space="preserve">in a sample. Chromatographic separation techniques (e.g., gas chromatography, liquid chromatography) are employed to enhance the separation and therefore resolution of analytes being measured. </w:delText>
        </w:r>
      </w:del>
    </w:p>
    <w:p w14:paraId="6B283B4E" w14:textId="77777777" w:rsidR="004F4608" w:rsidRPr="00A55F2C" w:rsidRDefault="004F4608" w:rsidP="004F4608">
      <w:pPr>
        <w:rPr>
          <w:b/>
          <w:sz w:val="24"/>
          <w:szCs w:val="24"/>
          <w:u w:val="single"/>
        </w:rPr>
      </w:pPr>
    </w:p>
    <w:p w14:paraId="017801DF" w14:textId="77777777" w:rsidR="004F4608" w:rsidRPr="00A55F2C" w:rsidRDefault="004F4608" w:rsidP="004F4608">
      <w:pPr>
        <w:rPr>
          <w:b/>
          <w:sz w:val="24"/>
          <w:szCs w:val="24"/>
          <w:u w:val="single"/>
        </w:rPr>
      </w:pPr>
      <w:r>
        <w:rPr>
          <w:b/>
          <w:sz w:val="24"/>
          <w:szCs w:val="24"/>
          <w:u w:val="single"/>
        </w:rPr>
        <w:t xml:space="preserve">Assay </w:t>
      </w:r>
      <w:r w:rsidRPr="00A55F2C">
        <w:rPr>
          <w:b/>
          <w:sz w:val="24"/>
          <w:szCs w:val="24"/>
          <w:u w:val="single"/>
        </w:rPr>
        <w:t xml:space="preserve">Reference Compound (RC) </w:t>
      </w:r>
    </w:p>
    <w:p w14:paraId="3C591B6F" w14:textId="5925A672" w:rsidR="004F4608" w:rsidRPr="00F278B2" w:rsidRDefault="004F4608" w:rsidP="00F278B2">
      <w:pPr>
        <w:spacing w:line="240" w:lineRule="auto"/>
        <w:rPr>
          <w:sz w:val="24"/>
          <w:szCs w:val="24"/>
        </w:rPr>
      </w:pPr>
      <w:r w:rsidRPr="00A55F2C">
        <w:rPr>
          <w:sz w:val="24"/>
          <w:szCs w:val="24"/>
        </w:rPr>
        <w:t>A</w:t>
      </w:r>
      <w:r>
        <w:rPr>
          <w:sz w:val="24"/>
          <w:szCs w:val="24"/>
        </w:rPr>
        <w:t>n assay</w:t>
      </w:r>
      <w:r w:rsidRPr="00A55F2C">
        <w:rPr>
          <w:sz w:val="24"/>
          <w:szCs w:val="24"/>
        </w:rPr>
        <w:t xml:space="preserve"> reference compound (RC) selected for inclusion in the assay ensure</w:t>
      </w:r>
      <w:r>
        <w:rPr>
          <w:sz w:val="24"/>
          <w:szCs w:val="24"/>
        </w:rPr>
        <w:t>s</w:t>
      </w:r>
      <w:r w:rsidRPr="00A55F2C">
        <w:rPr>
          <w:sz w:val="24"/>
          <w:szCs w:val="24"/>
        </w:rPr>
        <w:t xml:space="preserve"> the assay is performing as expected. Compounds selected have documented hepat</w:t>
      </w:r>
      <w:r>
        <w:rPr>
          <w:sz w:val="24"/>
          <w:szCs w:val="24"/>
        </w:rPr>
        <w:t>ocyte</w:t>
      </w:r>
      <w:r w:rsidRPr="00A55F2C">
        <w:rPr>
          <w:sz w:val="24"/>
          <w:szCs w:val="24"/>
        </w:rPr>
        <w:t xml:space="preserve"> clearance rates previously described either in peer-reviewed literature or Wetmore laboratory records. The specific compound selected will be determined on a case by case basis and may be selected based on anticipated clearance rates or </w:t>
      </w:r>
      <w:proofErr w:type="spellStart"/>
      <w:r w:rsidRPr="00A55F2C">
        <w:rPr>
          <w:sz w:val="24"/>
          <w:szCs w:val="24"/>
        </w:rPr>
        <w:t>physico</w:t>
      </w:r>
      <w:proofErr w:type="spellEnd"/>
      <w:r w:rsidRPr="00A55F2C">
        <w:rPr>
          <w:sz w:val="24"/>
          <w:szCs w:val="24"/>
        </w:rPr>
        <w:t>-chemical properties of the test compounds. A RC may be considered a TA, but not all TAs are RCs.</w:t>
      </w:r>
    </w:p>
    <w:p w14:paraId="08222446" w14:textId="77777777" w:rsidR="00F62963" w:rsidRPr="00285107" w:rsidRDefault="00F62963" w:rsidP="00285107"/>
    <w:p w14:paraId="4579AF62" w14:textId="6015D04B" w:rsidR="00823B0F" w:rsidRDefault="00823B0F" w:rsidP="00C76140">
      <w:pPr>
        <w:pStyle w:val="Heading1"/>
      </w:pPr>
      <w:bookmarkStart w:id="69" w:name="_Toc90283752"/>
      <w:r w:rsidRPr="00A72FB2">
        <w:t>Health and Safety Warnings</w:t>
      </w:r>
      <w:bookmarkEnd w:id="69"/>
    </w:p>
    <w:p w14:paraId="3BBCA31E" w14:textId="610305D8" w:rsidR="00F62963" w:rsidRDefault="00F62963" w:rsidP="00F62963">
      <w:pPr>
        <w:rPr>
          <w:sz w:val="24"/>
          <w:szCs w:val="24"/>
        </w:rPr>
      </w:pPr>
      <w:bookmarkStart w:id="70" w:name="_Hlk83828112"/>
    </w:p>
    <w:p w14:paraId="4C042495" w14:textId="54806EDA" w:rsidR="00F278B2" w:rsidRDefault="00F278B2" w:rsidP="00F62963">
      <w:pPr>
        <w:rPr>
          <w:sz w:val="24"/>
          <w:szCs w:val="24"/>
        </w:rPr>
      </w:pPr>
      <w:r w:rsidRPr="00F278B2">
        <w:rPr>
          <w:sz w:val="24"/>
          <w:szCs w:val="24"/>
        </w:rPr>
        <w:t>Any individual performing this protocol must have completed the Safety Health and Environmental Management (SHEM) Initial Safety Health and Environmental Management (ISHEM) course and comply with SHEM annual safety training requirements. Personnel should complete the SHEM Bloodborne Pathogens training. Personnel must wear personal protective equipment (gloves, safety glasses, and lab coat) during the execution of this assay. Personnel must be thoroughly acquainted with the potential hazards of the reagents, products, solvents, equipment, and procedures described within this SOP. The Health and Safety Research Protocol for this laboratory activity (HSRP ID 856, “In Vitro Toxicokinetic Assessments”) and the relevant material safety data sheets are on file in Room E453A and in the Wetmore IVKM-Lab OneDrive folder and the O:PRIV\CCTE_Wetmore-Lab\ folder. Care should be observed with the use of all compounds specified in this protocol as some may be hazardous if used incorrectly.</w:t>
      </w:r>
    </w:p>
    <w:bookmarkEnd w:id="70"/>
    <w:p w14:paraId="691AC4E6" w14:textId="77777777" w:rsidR="00F62963" w:rsidRPr="00F62963" w:rsidRDefault="00F62963" w:rsidP="00F62963"/>
    <w:p w14:paraId="7C911F79" w14:textId="20171C40" w:rsidR="00823B0F" w:rsidRDefault="00823B0F" w:rsidP="00C76140">
      <w:pPr>
        <w:pStyle w:val="Heading1"/>
      </w:pPr>
      <w:bookmarkStart w:id="71" w:name="_Toc90283753"/>
      <w:r w:rsidRPr="00A72FB2">
        <w:t>Cautions/Interferences</w:t>
      </w:r>
      <w:bookmarkEnd w:id="71"/>
    </w:p>
    <w:p w14:paraId="4AA026DA" w14:textId="2D35E2EA" w:rsidR="00F62963" w:rsidRDefault="00F62963" w:rsidP="0051058F"/>
    <w:p w14:paraId="36FF07B2" w14:textId="5904A682" w:rsidR="0051058F" w:rsidRDefault="00F278B2" w:rsidP="0051058F">
      <w:pPr>
        <w:rPr>
          <w:sz w:val="24"/>
          <w:szCs w:val="24"/>
        </w:rPr>
      </w:pPr>
      <w:bookmarkStart w:id="72" w:name="_Hlk83828150"/>
      <w:r w:rsidRPr="0051058F">
        <w:rPr>
          <w:b/>
          <w:bCs/>
        </w:rPr>
        <w:lastRenderedPageBreak/>
        <w:t>Use of Aseptic Technique</w:t>
      </w:r>
      <w:r w:rsidR="0051058F">
        <w:t xml:space="preserve"> - </w:t>
      </w:r>
      <w:r w:rsidRPr="00F278B2">
        <w:rPr>
          <w:sz w:val="24"/>
          <w:szCs w:val="24"/>
        </w:rPr>
        <w:t>Although this is a short-term assay, care should be taken to employ aseptic technique where possible. Prior to touching any items related to the assay, gloves should be sprayed with 95% ethanol. All surfaces (including the interior of the robot) should be wiped down with 95% ethanol prior to use. Any steps performed outside the incubator or the liquid handling robot should be executed in either a biological safety cabinet or a fume hood. After required supplies have been obtained for any assay, all bags/containers should be resealed and secured immediately to maintain sterility longer-term.</w:t>
      </w:r>
    </w:p>
    <w:p w14:paraId="72A01251" w14:textId="77777777" w:rsidR="0051058F" w:rsidRDefault="0051058F" w:rsidP="0051058F"/>
    <w:p w14:paraId="13B2448A" w14:textId="54D4DE19" w:rsidR="0051058F" w:rsidRPr="0051058F" w:rsidRDefault="0051058F" w:rsidP="0051058F">
      <w:pPr>
        <w:rPr>
          <w:sz w:val="24"/>
          <w:szCs w:val="24"/>
        </w:rPr>
      </w:pPr>
      <w:r w:rsidRPr="0051058F">
        <w:rPr>
          <w:b/>
          <w:bCs/>
          <w:sz w:val="24"/>
          <w:szCs w:val="24"/>
        </w:rPr>
        <w:t>Layouts</w:t>
      </w:r>
      <w:r>
        <w:rPr>
          <w:sz w:val="24"/>
          <w:szCs w:val="24"/>
        </w:rPr>
        <w:t xml:space="preserve"> - </w:t>
      </w:r>
      <w:r w:rsidRPr="0051058F">
        <w:rPr>
          <w:sz w:val="24"/>
          <w:szCs w:val="24"/>
        </w:rPr>
        <w:t>It is recommended that individuals new to this assay do not deviate from the described layouts</w:t>
      </w:r>
      <w:r>
        <w:rPr>
          <w:sz w:val="24"/>
          <w:szCs w:val="24"/>
        </w:rPr>
        <w:t xml:space="preserve"> </w:t>
      </w:r>
      <w:r w:rsidRPr="0051058F">
        <w:rPr>
          <w:sz w:val="24"/>
          <w:szCs w:val="24"/>
        </w:rPr>
        <w:t>until they have demonstrated proficiency exemplified by maintaining good hepatocyte viability</w:t>
      </w:r>
      <w:r>
        <w:rPr>
          <w:sz w:val="24"/>
          <w:szCs w:val="24"/>
        </w:rPr>
        <w:t xml:space="preserve"> </w:t>
      </w:r>
      <w:r w:rsidRPr="0051058F">
        <w:rPr>
          <w:sz w:val="24"/>
          <w:szCs w:val="24"/>
        </w:rPr>
        <w:t xml:space="preserve">and/or achieving reference compound clearance rates within 20% of the reported </w:t>
      </w:r>
    </w:p>
    <w:p w14:paraId="38FC2BAD" w14:textId="77777777" w:rsidR="0051058F" w:rsidRPr="0051058F" w:rsidRDefault="0051058F" w:rsidP="0051058F">
      <w:pPr>
        <w:rPr>
          <w:sz w:val="24"/>
          <w:szCs w:val="24"/>
        </w:rPr>
      </w:pPr>
      <w:r w:rsidRPr="0051058F">
        <w:rPr>
          <w:sz w:val="24"/>
          <w:szCs w:val="24"/>
        </w:rPr>
        <w:t>historical/literature values.</w:t>
      </w:r>
    </w:p>
    <w:p w14:paraId="3D245D42" w14:textId="77777777" w:rsidR="0051058F" w:rsidRPr="0051058F" w:rsidRDefault="0051058F" w:rsidP="0051058F">
      <w:pPr>
        <w:rPr>
          <w:sz w:val="24"/>
          <w:szCs w:val="24"/>
        </w:rPr>
      </w:pPr>
    </w:p>
    <w:p w14:paraId="371A8132" w14:textId="51DD6282" w:rsidR="0051058F" w:rsidRPr="0051058F" w:rsidRDefault="0051058F" w:rsidP="0051058F">
      <w:pPr>
        <w:rPr>
          <w:sz w:val="24"/>
          <w:szCs w:val="24"/>
        </w:rPr>
      </w:pPr>
      <w:r>
        <w:rPr>
          <w:b/>
          <w:bCs/>
          <w:sz w:val="24"/>
          <w:szCs w:val="24"/>
        </w:rPr>
        <w:t>N</w:t>
      </w:r>
      <w:r w:rsidRPr="0051058F">
        <w:rPr>
          <w:b/>
          <w:bCs/>
          <w:sz w:val="24"/>
          <w:szCs w:val="24"/>
        </w:rPr>
        <w:t xml:space="preserve">onspecific </w:t>
      </w:r>
      <w:r>
        <w:rPr>
          <w:b/>
          <w:bCs/>
          <w:sz w:val="24"/>
          <w:szCs w:val="24"/>
        </w:rPr>
        <w:t>C</w:t>
      </w:r>
      <w:r w:rsidRPr="0051058F">
        <w:rPr>
          <w:b/>
          <w:bCs/>
          <w:sz w:val="24"/>
          <w:szCs w:val="24"/>
        </w:rPr>
        <w:t xml:space="preserve">hemical </w:t>
      </w:r>
      <w:r>
        <w:rPr>
          <w:b/>
          <w:bCs/>
          <w:sz w:val="24"/>
          <w:szCs w:val="24"/>
        </w:rPr>
        <w:t>B</w:t>
      </w:r>
      <w:r w:rsidRPr="0051058F">
        <w:rPr>
          <w:b/>
          <w:bCs/>
          <w:sz w:val="24"/>
          <w:szCs w:val="24"/>
        </w:rPr>
        <w:t>inding</w:t>
      </w:r>
      <w:r w:rsidRPr="0051058F">
        <w:rPr>
          <w:sz w:val="24"/>
          <w:szCs w:val="24"/>
        </w:rPr>
        <w:t xml:space="preserve"> </w:t>
      </w:r>
      <w:r>
        <w:rPr>
          <w:sz w:val="24"/>
          <w:szCs w:val="24"/>
        </w:rPr>
        <w:t xml:space="preserve">- </w:t>
      </w:r>
      <w:r w:rsidRPr="0051058F">
        <w:rPr>
          <w:sz w:val="24"/>
          <w:szCs w:val="24"/>
        </w:rPr>
        <w:t xml:space="preserve">Given the varied range of TAs that may be screened in this assay, nonspecific chemical binding to glass or plastic may be a concern. As a rule, when no information is available following a literature search, polypropylene plastic is the preferred labware plastic for stock solution preparation and sample storage. </w:t>
      </w:r>
    </w:p>
    <w:p w14:paraId="0EDB3B4D" w14:textId="77777777" w:rsidR="0051058F" w:rsidRPr="0051058F" w:rsidRDefault="0051058F" w:rsidP="0051058F">
      <w:pPr>
        <w:rPr>
          <w:sz w:val="24"/>
          <w:szCs w:val="24"/>
        </w:rPr>
      </w:pPr>
    </w:p>
    <w:p w14:paraId="05AA94D5" w14:textId="3D8CC0CA" w:rsidR="0051058F" w:rsidRPr="0051058F" w:rsidRDefault="0051058F" w:rsidP="0051058F">
      <w:pPr>
        <w:rPr>
          <w:sz w:val="24"/>
          <w:szCs w:val="24"/>
        </w:rPr>
      </w:pPr>
      <w:r w:rsidRPr="0051058F">
        <w:rPr>
          <w:b/>
          <w:bCs/>
          <w:sz w:val="24"/>
          <w:szCs w:val="24"/>
        </w:rPr>
        <w:t>Per- and Polyfluoroalkyl Substances (PFAS)</w:t>
      </w:r>
      <w:r>
        <w:rPr>
          <w:sz w:val="24"/>
          <w:szCs w:val="24"/>
        </w:rPr>
        <w:t xml:space="preserve"> - </w:t>
      </w:r>
      <w:r w:rsidRPr="0051058F">
        <w:rPr>
          <w:sz w:val="24"/>
          <w:szCs w:val="24"/>
        </w:rPr>
        <w:t>Any work conducted on per- and polyfluoroalkyl substances (PFAS) should be conducted in polypropylene plastic to avoid sorption loss of PFCs on the container walls. Standard glassware may retain low levels of PFAS and may alter the precision and accuracy of the method</w:t>
      </w:r>
    </w:p>
    <w:bookmarkEnd w:id="72"/>
    <w:p w14:paraId="074EED9F" w14:textId="77777777" w:rsidR="00F62963" w:rsidRPr="00F62963" w:rsidRDefault="00F62963" w:rsidP="00F62963"/>
    <w:p w14:paraId="24C1A468" w14:textId="70DCD6C9" w:rsidR="00823B0F" w:rsidRDefault="00823B0F" w:rsidP="00C76140">
      <w:pPr>
        <w:pStyle w:val="Heading1"/>
      </w:pPr>
      <w:bookmarkStart w:id="73" w:name="_Toc90283754"/>
      <w:r w:rsidRPr="00A72FB2">
        <w:t>Personal Qualifications/Responsibilities</w:t>
      </w:r>
      <w:bookmarkEnd w:id="73"/>
    </w:p>
    <w:p w14:paraId="5065B8D2" w14:textId="4BD9F33C" w:rsidR="00F62963" w:rsidRDefault="00F62963" w:rsidP="00F62963">
      <w:pPr>
        <w:rPr>
          <w:sz w:val="24"/>
          <w:szCs w:val="24"/>
        </w:rPr>
      </w:pPr>
      <w:bookmarkStart w:id="74" w:name="_Hlk83828278"/>
    </w:p>
    <w:p w14:paraId="035515E0" w14:textId="30BB27A7" w:rsidR="009305FA" w:rsidRPr="00AD7FD7" w:rsidRDefault="0051058F" w:rsidP="00F62963">
      <w:pPr>
        <w:rPr>
          <w:sz w:val="24"/>
          <w:szCs w:val="24"/>
        </w:rPr>
      </w:pPr>
      <w:r w:rsidRPr="0051058F">
        <w:rPr>
          <w:sz w:val="24"/>
          <w:szCs w:val="24"/>
        </w:rPr>
        <w:t>This SOP assumes a thorough understanding of and proficiencies in the execution of basic laboratory skills, preparation of reagents, and usage of instrumentation. This document is designed to guide a competent laboratory worker in the execution of the hepatocyte stability assay. It is not intended to instruct individuals on the basic aspects of biochemistry techniques.</w:t>
      </w:r>
    </w:p>
    <w:bookmarkEnd w:id="74"/>
    <w:p w14:paraId="1D4D18DF" w14:textId="77777777" w:rsidR="00F62963" w:rsidRPr="00F62963" w:rsidRDefault="00F62963" w:rsidP="00F62963"/>
    <w:p w14:paraId="5ABD602F" w14:textId="3D04A3E5" w:rsidR="00823B0F" w:rsidRDefault="00823B0F" w:rsidP="00C76140">
      <w:pPr>
        <w:pStyle w:val="Heading1"/>
      </w:pPr>
      <w:bookmarkStart w:id="75" w:name="_Toc90283755"/>
      <w:r w:rsidRPr="00A72FB2">
        <w:t>Equipment and Supplies</w:t>
      </w:r>
      <w:bookmarkEnd w:id="75"/>
    </w:p>
    <w:p w14:paraId="073633DC" w14:textId="16ECFEEC" w:rsidR="00F62963" w:rsidRDefault="00F62963" w:rsidP="00F62963"/>
    <w:p w14:paraId="1CFC61A1" w14:textId="7CB542F4" w:rsidR="0051058F" w:rsidRDefault="0051058F" w:rsidP="0051058F">
      <w:pPr>
        <w:pStyle w:val="Heading2"/>
      </w:pPr>
      <w:bookmarkStart w:id="76" w:name="_Toc90283756"/>
      <w:r>
        <w:t>Equipment</w:t>
      </w:r>
      <w:bookmarkEnd w:id="76"/>
    </w:p>
    <w:p w14:paraId="7CD0918D" w14:textId="47F2F6FC" w:rsidR="0051058F" w:rsidRDefault="0051058F" w:rsidP="0051058F"/>
    <w:p w14:paraId="3F6BCD61" w14:textId="77777777" w:rsidR="0051058F" w:rsidRDefault="0051058F" w:rsidP="00887631">
      <w:pPr>
        <w:pStyle w:val="ListParagraph"/>
        <w:numPr>
          <w:ilvl w:val="0"/>
          <w:numId w:val="45"/>
        </w:numPr>
      </w:pPr>
      <w:r>
        <w:t>Cell culture CO2 incubator, humidified (Thermo Scientific Forma Series 3 or equivalent)</w:t>
      </w:r>
    </w:p>
    <w:p w14:paraId="25B2D902" w14:textId="77777777" w:rsidR="0051058F" w:rsidRDefault="0051058F" w:rsidP="00887631">
      <w:pPr>
        <w:pStyle w:val="ListParagraph"/>
        <w:numPr>
          <w:ilvl w:val="0"/>
          <w:numId w:val="45"/>
        </w:numPr>
      </w:pPr>
      <w:r>
        <w:t>Orbital shaker capable of reaching a speed of 200 rpm (Ohaus M/N SHLD0415DG or equivalent)</w:t>
      </w:r>
    </w:p>
    <w:p w14:paraId="593BE23D" w14:textId="77777777" w:rsidR="0051058F" w:rsidRDefault="0051058F" w:rsidP="00887631">
      <w:pPr>
        <w:pStyle w:val="ListParagraph"/>
        <w:numPr>
          <w:ilvl w:val="0"/>
          <w:numId w:val="45"/>
        </w:numPr>
      </w:pPr>
      <w:r>
        <w:t>Biological Safety Cabinet, Class II Type B2 (</w:t>
      </w:r>
      <w:proofErr w:type="spellStart"/>
      <w:r>
        <w:t>Nuaire</w:t>
      </w:r>
      <w:proofErr w:type="spellEnd"/>
      <w:r>
        <w:t xml:space="preserve"> M/N NU-430-400 or equivalent)</w:t>
      </w:r>
    </w:p>
    <w:p w14:paraId="6963270F" w14:textId="77777777" w:rsidR="0051058F" w:rsidRDefault="0051058F" w:rsidP="00887631">
      <w:pPr>
        <w:pStyle w:val="ListParagraph"/>
        <w:numPr>
          <w:ilvl w:val="0"/>
          <w:numId w:val="45"/>
        </w:numPr>
      </w:pPr>
      <w:r>
        <w:t>Automated cell counter that can reliably quantitate hepatocytes (</w:t>
      </w:r>
      <w:proofErr w:type="spellStart"/>
      <w:r>
        <w:t>BioRad</w:t>
      </w:r>
      <w:proofErr w:type="spellEnd"/>
      <w:r>
        <w:t xml:space="preserve"> M/N TC20 or equivalent) </w:t>
      </w:r>
    </w:p>
    <w:p w14:paraId="1BDE4FAE" w14:textId="77777777" w:rsidR="0051058F" w:rsidRDefault="0051058F" w:rsidP="00887631">
      <w:pPr>
        <w:pStyle w:val="ListParagraph"/>
        <w:numPr>
          <w:ilvl w:val="0"/>
          <w:numId w:val="45"/>
        </w:numPr>
      </w:pPr>
      <w:r>
        <w:t>Shaking water bath, heated (</w:t>
      </w:r>
      <w:proofErr w:type="spellStart"/>
      <w:r>
        <w:t>Julabo</w:t>
      </w:r>
      <w:proofErr w:type="spellEnd"/>
      <w:r>
        <w:t xml:space="preserve"> M/N SW23 or equivalent)</w:t>
      </w:r>
    </w:p>
    <w:p w14:paraId="3AA388E6" w14:textId="77777777" w:rsidR="0051058F" w:rsidRDefault="0051058F" w:rsidP="00887631">
      <w:pPr>
        <w:pStyle w:val="ListParagraph"/>
        <w:numPr>
          <w:ilvl w:val="0"/>
          <w:numId w:val="45"/>
        </w:numPr>
      </w:pPr>
      <w:r>
        <w:lastRenderedPageBreak/>
        <w:t xml:space="preserve">Clinical centrifuge, refrigerated, that can hold 15 and 50mL centrifuge tubes and microplates (Thermo Scientific Heraeus </w:t>
      </w:r>
      <w:proofErr w:type="spellStart"/>
      <w:r>
        <w:t>Multifuge</w:t>
      </w:r>
      <w:proofErr w:type="spellEnd"/>
      <w:r>
        <w:t xml:space="preserve"> M/N X3R or equivalent)</w:t>
      </w:r>
    </w:p>
    <w:p w14:paraId="2EC7AC5C" w14:textId="77777777" w:rsidR="0051058F" w:rsidRDefault="0051058F" w:rsidP="00887631">
      <w:pPr>
        <w:pStyle w:val="ListParagraph"/>
        <w:numPr>
          <w:ilvl w:val="0"/>
          <w:numId w:val="45"/>
        </w:numPr>
      </w:pPr>
      <w:r>
        <w:t xml:space="preserve">Microplate centrifuge, capable of achieving 4,200xg (Thermo Scientific Heraeus </w:t>
      </w:r>
      <w:proofErr w:type="spellStart"/>
      <w:r>
        <w:t>Multifuge</w:t>
      </w:r>
      <w:proofErr w:type="spellEnd"/>
      <w:r>
        <w:t xml:space="preserve"> M/N X3R or equivalent)</w:t>
      </w:r>
    </w:p>
    <w:p w14:paraId="3D2BFFDE" w14:textId="77777777" w:rsidR="0051058F" w:rsidRDefault="0051058F" w:rsidP="00887631">
      <w:pPr>
        <w:pStyle w:val="ListParagraph"/>
        <w:numPr>
          <w:ilvl w:val="0"/>
          <w:numId w:val="45"/>
        </w:numPr>
      </w:pPr>
      <w:r>
        <w:t>Refrigerated microcentrifuge capable of achieving 13-15,000xg (Eppendorf M/N 5430R or equivalent)</w:t>
      </w:r>
    </w:p>
    <w:p w14:paraId="5C03B533" w14:textId="77777777" w:rsidR="0051058F" w:rsidRDefault="0051058F" w:rsidP="00887631">
      <w:pPr>
        <w:pStyle w:val="ListParagraph"/>
        <w:numPr>
          <w:ilvl w:val="0"/>
          <w:numId w:val="45"/>
        </w:numPr>
      </w:pPr>
      <w:r>
        <w:t xml:space="preserve">An electronic balance capable of weighing down to 10 mg (Sartorius </w:t>
      </w:r>
      <w:proofErr w:type="spellStart"/>
      <w:r>
        <w:t>Cubis</w:t>
      </w:r>
      <w:proofErr w:type="spellEnd"/>
      <w:r>
        <w:t xml:space="preserve"> M/N MSE124S-100-DU or equivalent)</w:t>
      </w:r>
    </w:p>
    <w:p w14:paraId="154B3F4B" w14:textId="77777777" w:rsidR="0051058F" w:rsidRDefault="0051058F" w:rsidP="00887631">
      <w:pPr>
        <w:pStyle w:val="ListParagraph"/>
        <w:numPr>
          <w:ilvl w:val="0"/>
          <w:numId w:val="45"/>
        </w:numPr>
      </w:pPr>
      <w:r>
        <w:t>&lt; -70°C freezer (Thermo Scientific M/N EXF-40086ARAK or equivalent)</w:t>
      </w:r>
    </w:p>
    <w:p w14:paraId="02C7EAF4" w14:textId="77777777" w:rsidR="0051058F" w:rsidRDefault="0051058F" w:rsidP="00887631">
      <w:pPr>
        <w:pStyle w:val="ListParagraph"/>
        <w:numPr>
          <w:ilvl w:val="0"/>
          <w:numId w:val="45"/>
        </w:numPr>
      </w:pPr>
      <w:r>
        <w:t>&lt; -20°C freezer (Thermo Scientific M/N DXF32040A or equivalent)</w:t>
      </w:r>
    </w:p>
    <w:p w14:paraId="4A8D49CA" w14:textId="77777777" w:rsidR="0051058F" w:rsidRDefault="0051058F" w:rsidP="00887631">
      <w:pPr>
        <w:pStyle w:val="ListParagraph"/>
        <w:numPr>
          <w:ilvl w:val="0"/>
          <w:numId w:val="45"/>
        </w:numPr>
      </w:pPr>
      <w:r>
        <w:t>4°C refrigerator (Thermo Scientific M/N TSX3005GA or equivalent)</w:t>
      </w:r>
    </w:p>
    <w:p w14:paraId="2954983D" w14:textId="77777777" w:rsidR="0051058F" w:rsidRDefault="0051058F" w:rsidP="00887631">
      <w:pPr>
        <w:pStyle w:val="ListParagraph"/>
        <w:numPr>
          <w:ilvl w:val="0"/>
          <w:numId w:val="45"/>
        </w:numPr>
      </w:pPr>
      <w:r>
        <w:t xml:space="preserve">Single channel pipettors, variable volume, air displacement, capable of pipetting 2-20 </w:t>
      </w:r>
      <w:proofErr w:type="spellStart"/>
      <w:r>
        <w:t>μL</w:t>
      </w:r>
      <w:proofErr w:type="spellEnd"/>
      <w:r>
        <w:t xml:space="preserve"> (Gilson P/N F123600 or equivalent); 20-200 </w:t>
      </w:r>
      <w:proofErr w:type="spellStart"/>
      <w:r>
        <w:t>μL</w:t>
      </w:r>
      <w:proofErr w:type="spellEnd"/>
      <w:r>
        <w:t xml:space="preserve"> (Gilson P/N F123601 or equivalent); and 200-1000 </w:t>
      </w:r>
      <w:proofErr w:type="spellStart"/>
      <w:r>
        <w:t>μL</w:t>
      </w:r>
      <w:proofErr w:type="spellEnd"/>
      <w:r>
        <w:t xml:space="preserve"> (Gilson P/N F123602 or equivalent) </w:t>
      </w:r>
    </w:p>
    <w:p w14:paraId="2D611C13" w14:textId="77777777" w:rsidR="0051058F" w:rsidRDefault="0051058F" w:rsidP="00887631">
      <w:pPr>
        <w:pStyle w:val="ListParagraph"/>
        <w:numPr>
          <w:ilvl w:val="0"/>
          <w:numId w:val="45"/>
        </w:numPr>
      </w:pPr>
      <w:r>
        <w:t>Portable pipetting aid (Drummond Pipet Aid XP M/N 4-000-101 or equivalent)</w:t>
      </w:r>
    </w:p>
    <w:p w14:paraId="017EDC6C" w14:textId="77777777" w:rsidR="0051058F" w:rsidRDefault="0051058F" w:rsidP="00887631">
      <w:pPr>
        <w:pStyle w:val="ListParagraph"/>
        <w:numPr>
          <w:ilvl w:val="0"/>
          <w:numId w:val="45"/>
        </w:numPr>
      </w:pPr>
      <w:r>
        <w:t xml:space="preserve">Multichannel pipettor, capable of pipetting 100-1200 </w:t>
      </w:r>
      <w:proofErr w:type="spellStart"/>
      <w:r>
        <w:t>μL</w:t>
      </w:r>
      <w:proofErr w:type="spellEnd"/>
      <w:r>
        <w:t xml:space="preserve"> (</w:t>
      </w:r>
      <w:proofErr w:type="spellStart"/>
      <w:r>
        <w:t>ThermoScientific</w:t>
      </w:r>
      <w:proofErr w:type="spellEnd"/>
      <w:r>
        <w:t xml:space="preserve"> </w:t>
      </w:r>
      <w:proofErr w:type="spellStart"/>
      <w:r>
        <w:t>Finnpipette</w:t>
      </w:r>
      <w:proofErr w:type="spellEnd"/>
      <w:r>
        <w:t xml:space="preserve"> Novus M/N 4630080 or equivalent)</w:t>
      </w:r>
    </w:p>
    <w:p w14:paraId="7ADAD4B3" w14:textId="77777777" w:rsidR="0051058F" w:rsidRDefault="0051058F" w:rsidP="00887631">
      <w:pPr>
        <w:pStyle w:val="ListParagraph"/>
        <w:numPr>
          <w:ilvl w:val="0"/>
          <w:numId w:val="45"/>
        </w:numPr>
        <w:ind w:left="1080"/>
      </w:pPr>
      <w:r>
        <w:t xml:space="preserve">Heat block capable of reaching 90°C (Eppendorf </w:t>
      </w:r>
      <w:proofErr w:type="spellStart"/>
      <w:r>
        <w:t>ThermoMixer</w:t>
      </w:r>
      <w:proofErr w:type="spellEnd"/>
      <w:r>
        <w:t xml:space="preserve"> C M/N 5382-000-015 or equivalent)</w:t>
      </w:r>
    </w:p>
    <w:p w14:paraId="4EFA0161" w14:textId="381EE372" w:rsidR="0051058F" w:rsidRDefault="0051058F" w:rsidP="00887631">
      <w:pPr>
        <w:pStyle w:val="ListParagraph"/>
        <w:numPr>
          <w:ilvl w:val="0"/>
          <w:numId w:val="45"/>
        </w:numPr>
      </w:pPr>
      <w:r>
        <w:t>Note: a liquid handling robot (</w:t>
      </w:r>
      <w:proofErr w:type="spellStart"/>
      <w:r>
        <w:t>EpMotion</w:t>
      </w:r>
      <w:proofErr w:type="spellEnd"/>
      <w:r>
        <w:t xml:space="preserve"> M/N M5073 or equivalent) may be used during some of the liquid handling steps</w:t>
      </w:r>
    </w:p>
    <w:p w14:paraId="31DEB5D8" w14:textId="77777777" w:rsidR="0051058F" w:rsidRPr="0051058F" w:rsidRDefault="0051058F" w:rsidP="0051058F"/>
    <w:p w14:paraId="4163ACDD" w14:textId="72DDEFF8" w:rsidR="0051058F" w:rsidRDefault="0051058F" w:rsidP="0051058F">
      <w:pPr>
        <w:pStyle w:val="Heading2"/>
      </w:pPr>
      <w:bookmarkStart w:id="77" w:name="_Toc90283757"/>
      <w:r>
        <w:t>Supplies</w:t>
      </w:r>
      <w:bookmarkEnd w:id="77"/>
    </w:p>
    <w:p w14:paraId="40653A6A" w14:textId="2BD906A3" w:rsidR="009305FA" w:rsidRDefault="009305FA" w:rsidP="00F62963"/>
    <w:p w14:paraId="40C64DAB" w14:textId="77777777" w:rsidR="00887631" w:rsidRPr="00887631" w:rsidRDefault="00887631" w:rsidP="00887631">
      <w:pPr>
        <w:pStyle w:val="ListParagraph"/>
        <w:numPr>
          <w:ilvl w:val="0"/>
          <w:numId w:val="46"/>
        </w:numPr>
        <w:rPr>
          <w:color w:val="000000" w:themeColor="text1"/>
          <w:sz w:val="24"/>
          <w:szCs w:val="24"/>
        </w:rPr>
      </w:pPr>
      <w:bookmarkStart w:id="78" w:name="_Hlk73971834"/>
      <w:r w:rsidRPr="00887631">
        <w:rPr>
          <w:color w:val="000000" w:themeColor="text1"/>
          <w:sz w:val="24"/>
          <w:szCs w:val="24"/>
        </w:rPr>
        <w:t xml:space="preserve">Polypropylene pipette tips to fit on variable volume air displacement single channel pipettes described above; capable of pipetting 2-20 </w:t>
      </w:r>
      <w:proofErr w:type="spellStart"/>
      <w:r w:rsidRPr="00887631">
        <w:rPr>
          <w:color w:val="000000" w:themeColor="text1"/>
          <w:sz w:val="24"/>
          <w:szCs w:val="24"/>
        </w:rPr>
        <w:t>μL</w:t>
      </w:r>
      <w:proofErr w:type="spellEnd"/>
      <w:r w:rsidRPr="00887631">
        <w:rPr>
          <w:color w:val="000000" w:themeColor="text1"/>
          <w:sz w:val="24"/>
          <w:szCs w:val="24"/>
        </w:rPr>
        <w:t xml:space="preserve"> (Thermo Scientific ART P/N 3521-05-HR or equivalent); 20-200 </w:t>
      </w:r>
      <w:proofErr w:type="spellStart"/>
      <w:r w:rsidRPr="00887631">
        <w:rPr>
          <w:color w:val="000000" w:themeColor="text1"/>
          <w:sz w:val="24"/>
          <w:szCs w:val="24"/>
        </w:rPr>
        <w:t>μL</w:t>
      </w:r>
      <w:proofErr w:type="spellEnd"/>
      <w:r w:rsidRPr="00887631">
        <w:rPr>
          <w:color w:val="000000" w:themeColor="text1"/>
          <w:sz w:val="24"/>
          <w:szCs w:val="24"/>
        </w:rPr>
        <w:t xml:space="preserve"> (Thermo Scientific ART P/N 3551-HR or equivalent; and/or 200-1000 </w:t>
      </w:r>
      <w:proofErr w:type="spellStart"/>
      <w:r w:rsidRPr="00887631">
        <w:rPr>
          <w:color w:val="000000" w:themeColor="text1"/>
          <w:sz w:val="24"/>
          <w:szCs w:val="24"/>
        </w:rPr>
        <w:t>μL</w:t>
      </w:r>
      <w:proofErr w:type="spellEnd"/>
      <w:r w:rsidRPr="00887631">
        <w:rPr>
          <w:color w:val="000000" w:themeColor="text1"/>
          <w:sz w:val="24"/>
          <w:szCs w:val="24"/>
        </w:rPr>
        <w:t xml:space="preserve">) (Thermo Scientific ART P/N 3791-05-HR or equivalent) </w:t>
      </w:r>
    </w:p>
    <w:p w14:paraId="129E603B" w14:textId="77777777" w:rsidR="00887631" w:rsidRPr="00887631" w:rsidRDefault="00887631" w:rsidP="00887631">
      <w:pPr>
        <w:pStyle w:val="ListParagraph"/>
        <w:numPr>
          <w:ilvl w:val="0"/>
          <w:numId w:val="46"/>
        </w:numPr>
        <w:rPr>
          <w:sz w:val="24"/>
          <w:szCs w:val="24"/>
        </w:rPr>
      </w:pPr>
      <w:bookmarkStart w:id="79" w:name="_Hlk73971862"/>
      <w:bookmarkEnd w:id="78"/>
      <w:r w:rsidRPr="00887631">
        <w:rPr>
          <w:sz w:val="24"/>
          <w:szCs w:val="24"/>
        </w:rPr>
        <w:t xml:space="preserve">Sterile serological pipets (Capacity </w:t>
      </w:r>
      <w:proofErr w:type="gramStart"/>
      <w:r w:rsidRPr="00887631">
        <w:rPr>
          <w:sz w:val="24"/>
          <w:szCs w:val="24"/>
        </w:rPr>
        <w:t>of:</w:t>
      </w:r>
      <w:proofErr w:type="gramEnd"/>
      <w:r w:rsidRPr="00887631">
        <w:rPr>
          <w:sz w:val="24"/>
          <w:szCs w:val="24"/>
        </w:rPr>
        <w:t xml:space="preserve"> 5 mL (Corning P/N 357543 or equivalent); 10 mL (Corning P/N 356551 or equivalent); and/or 25 mL (Corning P/N 357535 or equivalent)</w:t>
      </w:r>
      <w:r w:rsidRPr="00887631" w:rsidDel="001C35F0">
        <w:rPr>
          <w:sz w:val="24"/>
          <w:szCs w:val="24"/>
        </w:rPr>
        <w:t xml:space="preserve"> </w:t>
      </w:r>
    </w:p>
    <w:bookmarkEnd w:id="79"/>
    <w:p w14:paraId="60DE795E" w14:textId="77777777" w:rsidR="00887631" w:rsidRPr="00887631" w:rsidRDefault="00887631" w:rsidP="00887631">
      <w:pPr>
        <w:pStyle w:val="ListParagraph"/>
        <w:numPr>
          <w:ilvl w:val="0"/>
          <w:numId w:val="46"/>
        </w:numPr>
        <w:rPr>
          <w:color w:val="000000" w:themeColor="text1"/>
          <w:sz w:val="24"/>
          <w:szCs w:val="24"/>
        </w:rPr>
      </w:pPr>
      <w:r w:rsidRPr="00887631">
        <w:rPr>
          <w:color w:val="000000" w:themeColor="text1"/>
          <w:sz w:val="24"/>
          <w:szCs w:val="24"/>
        </w:rPr>
        <w:t xml:space="preserve">Vacuum Filter/Storage System, 0.2 </w:t>
      </w:r>
      <w:r w:rsidRPr="00887631">
        <w:rPr>
          <w:rFonts w:ascii="Symbol" w:hAnsi="Symbol"/>
          <w:color w:val="000000" w:themeColor="text1"/>
          <w:sz w:val="24"/>
          <w:szCs w:val="24"/>
        </w:rPr>
        <w:t>m</w:t>
      </w:r>
      <w:r w:rsidRPr="00887631">
        <w:rPr>
          <w:color w:val="000000" w:themeColor="text1"/>
          <w:sz w:val="24"/>
          <w:szCs w:val="24"/>
        </w:rPr>
        <w:t xml:space="preserve">M filtration, 150-500 mL capacity (Corning P/N </w:t>
      </w:r>
      <w:r w:rsidRPr="00887631">
        <w:rPr>
          <w:color w:val="000000" w:themeColor="text1"/>
          <w:sz w:val="24"/>
          <w:szCs w:val="24"/>
          <w:shd w:val="clear" w:color="auto" w:fill="FFFFFF"/>
        </w:rPr>
        <w:t>431153</w:t>
      </w:r>
      <w:r w:rsidRPr="00887631">
        <w:rPr>
          <w:color w:val="000000" w:themeColor="text1"/>
          <w:sz w:val="24"/>
          <w:szCs w:val="24"/>
        </w:rPr>
        <w:t xml:space="preserve"> (150mL, PES filter), 430767 (250 mL, CA filter) or equivalent)</w:t>
      </w:r>
    </w:p>
    <w:p w14:paraId="51E3055B" w14:textId="77777777" w:rsidR="00887631" w:rsidRPr="00887631" w:rsidRDefault="00887631" w:rsidP="00887631">
      <w:pPr>
        <w:pStyle w:val="ListParagraph"/>
        <w:numPr>
          <w:ilvl w:val="0"/>
          <w:numId w:val="46"/>
        </w:numPr>
        <w:spacing w:line="240" w:lineRule="auto"/>
        <w:rPr>
          <w:color w:val="000000" w:themeColor="text1"/>
          <w:sz w:val="24"/>
          <w:szCs w:val="24"/>
        </w:rPr>
      </w:pPr>
      <w:bookmarkStart w:id="80" w:name="_Hlk73971934"/>
      <w:r w:rsidRPr="00887631">
        <w:rPr>
          <w:color w:val="000000" w:themeColor="text1"/>
          <w:sz w:val="24"/>
          <w:szCs w:val="24"/>
        </w:rPr>
        <w:t xml:space="preserve">Centrifuge tube and cap, polypropylene, sterile, 15 mL and 50 mL (BD Falcon brand, BD, P/Ns 352096 and 352070, respectively, or equivalent) </w:t>
      </w:r>
    </w:p>
    <w:bookmarkEnd w:id="80"/>
    <w:p w14:paraId="0D5157B7" w14:textId="77777777" w:rsidR="00887631" w:rsidRPr="00887631" w:rsidRDefault="00887631" w:rsidP="00887631">
      <w:pPr>
        <w:pStyle w:val="ListParagraph"/>
        <w:numPr>
          <w:ilvl w:val="0"/>
          <w:numId w:val="46"/>
        </w:numPr>
        <w:spacing w:line="240" w:lineRule="auto"/>
        <w:rPr>
          <w:strike/>
          <w:color w:val="000000" w:themeColor="text1"/>
          <w:sz w:val="24"/>
          <w:szCs w:val="24"/>
        </w:rPr>
      </w:pPr>
      <w:r w:rsidRPr="00887631">
        <w:rPr>
          <w:color w:val="000000" w:themeColor="text1"/>
          <w:sz w:val="24"/>
          <w:szCs w:val="24"/>
        </w:rPr>
        <w:t xml:space="preserve">96-well polypropylene plate with flat or U-bottom that can hold a working volume of 500 </w:t>
      </w:r>
      <w:proofErr w:type="spellStart"/>
      <w:r w:rsidRPr="00887631">
        <w:rPr>
          <w:color w:val="000000" w:themeColor="text1"/>
          <w:sz w:val="24"/>
          <w:szCs w:val="24"/>
        </w:rPr>
        <w:t>uL</w:t>
      </w:r>
      <w:proofErr w:type="spellEnd"/>
      <w:r w:rsidRPr="00887631">
        <w:rPr>
          <w:color w:val="000000" w:themeColor="text1"/>
          <w:sz w:val="24"/>
          <w:szCs w:val="24"/>
        </w:rPr>
        <w:t xml:space="preserve"> (</w:t>
      </w:r>
      <w:proofErr w:type="spellStart"/>
      <w:r w:rsidRPr="00887631">
        <w:rPr>
          <w:color w:val="000000" w:themeColor="text1"/>
          <w:sz w:val="24"/>
          <w:szCs w:val="24"/>
        </w:rPr>
        <w:t>Axygen</w:t>
      </w:r>
      <w:proofErr w:type="spellEnd"/>
      <w:r w:rsidRPr="00887631">
        <w:rPr>
          <w:color w:val="000000" w:themeColor="text1"/>
          <w:sz w:val="24"/>
          <w:szCs w:val="24"/>
        </w:rPr>
        <w:t xml:space="preserve"> Scientific P/N P-96-450R-C-S or equivalent)</w:t>
      </w:r>
    </w:p>
    <w:p w14:paraId="049ED14A" w14:textId="77777777" w:rsidR="00887631" w:rsidRPr="00887631" w:rsidRDefault="00887631" w:rsidP="00887631">
      <w:pPr>
        <w:pStyle w:val="ListParagraph"/>
        <w:numPr>
          <w:ilvl w:val="0"/>
          <w:numId w:val="46"/>
        </w:numPr>
        <w:spacing w:line="240" w:lineRule="auto"/>
        <w:rPr>
          <w:strike/>
          <w:color w:val="000000" w:themeColor="text1"/>
          <w:sz w:val="24"/>
          <w:szCs w:val="24"/>
        </w:rPr>
      </w:pPr>
      <w:r w:rsidRPr="00887631">
        <w:rPr>
          <w:color w:val="000000" w:themeColor="text1"/>
          <w:sz w:val="24"/>
          <w:szCs w:val="24"/>
        </w:rPr>
        <w:t>96-well polystyrene plate lids (Costar P/N 3931 or equivalent)</w:t>
      </w:r>
    </w:p>
    <w:p w14:paraId="5BCFB423" w14:textId="77777777" w:rsidR="00887631" w:rsidRPr="00887631" w:rsidRDefault="00887631" w:rsidP="00887631">
      <w:pPr>
        <w:pStyle w:val="ListParagraph"/>
        <w:numPr>
          <w:ilvl w:val="0"/>
          <w:numId w:val="46"/>
        </w:numPr>
        <w:spacing w:line="240" w:lineRule="auto"/>
        <w:rPr>
          <w:strike/>
          <w:color w:val="000000" w:themeColor="text1"/>
          <w:sz w:val="24"/>
          <w:szCs w:val="24"/>
        </w:rPr>
      </w:pPr>
      <w:proofErr w:type="spellStart"/>
      <w:r w:rsidRPr="00887631">
        <w:rPr>
          <w:color w:val="000000" w:themeColor="text1"/>
          <w:sz w:val="24"/>
          <w:szCs w:val="24"/>
        </w:rPr>
        <w:t>BioRad</w:t>
      </w:r>
      <w:proofErr w:type="spellEnd"/>
      <w:r w:rsidRPr="00887631">
        <w:rPr>
          <w:color w:val="000000" w:themeColor="text1"/>
          <w:sz w:val="24"/>
          <w:szCs w:val="24"/>
        </w:rPr>
        <w:t xml:space="preserve"> TC20 counting slides (Bio-Rad P/N 1450017)</w:t>
      </w:r>
    </w:p>
    <w:p w14:paraId="4A3E7BA8" w14:textId="77777777" w:rsidR="00887631" w:rsidRPr="00887631" w:rsidRDefault="00887631" w:rsidP="00887631">
      <w:pPr>
        <w:pStyle w:val="ListParagraph"/>
        <w:numPr>
          <w:ilvl w:val="0"/>
          <w:numId w:val="46"/>
        </w:numPr>
        <w:spacing w:line="240" w:lineRule="auto"/>
        <w:rPr>
          <w:sz w:val="24"/>
          <w:szCs w:val="24"/>
        </w:rPr>
      </w:pPr>
      <w:r w:rsidRPr="00887631">
        <w:rPr>
          <w:sz w:val="24"/>
          <w:szCs w:val="24"/>
        </w:rPr>
        <w:t>Matrix™ 1.4 mL polypropylene storage tubes (</w:t>
      </w:r>
      <w:proofErr w:type="spellStart"/>
      <w:r w:rsidRPr="00887631">
        <w:rPr>
          <w:sz w:val="24"/>
          <w:szCs w:val="24"/>
        </w:rPr>
        <w:t>ThermoFisher</w:t>
      </w:r>
      <w:proofErr w:type="spellEnd"/>
      <w:r w:rsidRPr="00887631">
        <w:rPr>
          <w:sz w:val="24"/>
          <w:szCs w:val="24"/>
        </w:rPr>
        <w:t xml:space="preserve"> P/N 4252-11 or equivalent)</w:t>
      </w:r>
    </w:p>
    <w:p w14:paraId="5A1AA6CF" w14:textId="77777777" w:rsidR="00887631" w:rsidRPr="00887631" w:rsidRDefault="00887631" w:rsidP="00887631">
      <w:pPr>
        <w:pStyle w:val="ListParagraph"/>
        <w:numPr>
          <w:ilvl w:val="0"/>
          <w:numId w:val="46"/>
        </w:numPr>
        <w:spacing w:line="240" w:lineRule="auto"/>
        <w:rPr>
          <w:sz w:val="24"/>
          <w:szCs w:val="24"/>
        </w:rPr>
      </w:pPr>
      <w:r w:rsidRPr="00887631">
        <w:rPr>
          <w:sz w:val="24"/>
          <w:szCs w:val="24"/>
        </w:rPr>
        <w:lastRenderedPageBreak/>
        <w:t xml:space="preserve">Matrix™ </w:t>
      </w:r>
      <w:proofErr w:type="spellStart"/>
      <w:r w:rsidRPr="00887631">
        <w:rPr>
          <w:sz w:val="24"/>
          <w:szCs w:val="24"/>
        </w:rPr>
        <w:t>SepraSeal</w:t>
      </w:r>
      <w:proofErr w:type="spellEnd"/>
      <w:r w:rsidRPr="00887631">
        <w:rPr>
          <w:sz w:val="24"/>
          <w:szCs w:val="24"/>
        </w:rPr>
        <w:t xml:space="preserve"> tube caps compatible with selected polypropylene storage tubes (</w:t>
      </w:r>
      <w:proofErr w:type="spellStart"/>
      <w:r w:rsidRPr="00887631">
        <w:rPr>
          <w:sz w:val="24"/>
          <w:szCs w:val="24"/>
        </w:rPr>
        <w:t>ThermoFisher</w:t>
      </w:r>
      <w:proofErr w:type="spellEnd"/>
      <w:r w:rsidRPr="00887631">
        <w:rPr>
          <w:sz w:val="24"/>
          <w:szCs w:val="24"/>
        </w:rPr>
        <w:t xml:space="preserve"> P/N 4464 or equivalent)</w:t>
      </w:r>
    </w:p>
    <w:p w14:paraId="4B7E37AD" w14:textId="77777777" w:rsidR="00887631" w:rsidRPr="00EA5E2C" w:rsidRDefault="00887631" w:rsidP="00887631">
      <w:pPr>
        <w:pStyle w:val="Default"/>
        <w:numPr>
          <w:ilvl w:val="0"/>
          <w:numId w:val="46"/>
        </w:numPr>
        <w:rPr>
          <w:color w:val="auto"/>
          <w:sz w:val="22"/>
          <w:szCs w:val="22"/>
        </w:rPr>
      </w:pPr>
      <w:r w:rsidRPr="00A45E21">
        <w:rPr>
          <w:color w:val="auto"/>
          <w:sz w:val="22"/>
          <w:szCs w:val="22"/>
        </w:rPr>
        <w:t>Aluminum foil laminate seal</w:t>
      </w:r>
      <w:r>
        <w:rPr>
          <w:color w:val="auto"/>
          <w:sz w:val="22"/>
          <w:szCs w:val="22"/>
        </w:rPr>
        <w:t xml:space="preserve">ing </w:t>
      </w:r>
      <w:r w:rsidRPr="00A45E21">
        <w:rPr>
          <w:color w:val="auto"/>
          <w:sz w:val="22"/>
          <w:szCs w:val="22"/>
        </w:rPr>
        <w:t>films (</w:t>
      </w:r>
      <w:proofErr w:type="spellStart"/>
      <w:r>
        <w:rPr>
          <w:color w:val="auto"/>
          <w:sz w:val="22"/>
          <w:szCs w:val="22"/>
        </w:rPr>
        <w:t>Brandtech</w:t>
      </w:r>
      <w:proofErr w:type="spellEnd"/>
      <w:r>
        <w:rPr>
          <w:color w:val="auto"/>
          <w:sz w:val="22"/>
          <w:szCs w:val="22"/>
        </w:rPr>
        <w:t xml:space="preserve"> Scientific P/N 701395ES</w:t>
      </w:r>
      <w:r w:rsidRPr="00A45E21">
        <w:rPr>
          <w:color w:val="auto"/>
          <w:sz w:val="22"/>
          <w:szCs w:val="22"/>
        </w:rPr>
        <w:t>) or equivalent</w:t>
      </w:r>
    </w:p>
    <w:p w14:paraId="3FE0677E" w14:textId="77777777" w:rsidR="00887631" w:rsidRDefault="00887631" w:rsidP="00F62963"/>
    <w:p w14:paraId="46C2CC18" w14:textId="77777777" w:rsidR="009305FA" w:rsidRDefault="009305FA" w:rsidP="00F62963"/>
    <w:p w14:paraId="146A6FD4" w14:textId="03180186" w:rsidR="00823B0F" w:rsidRDefault="00823B0F" w:rsidP="00C76140">
      <w:pPr>
        <w:pStyle w:val="Heading1"/>
      </w:pPr>
      <w:bookmarkStart w:id="81" w:name="_Toc90283758"/>
      <w:r w:rsidRPr="00A72FB2">
        <w:t>Reagents and Standards</w:t>
      </w:r>
      <w:bookmarkEnd w:id="81"/>
    </w:p>
    <w:p w14:paraId="2EA331B9" w14:textId="45B7631E" w:rsidR="00F62963" w:rsidRDefault="00F62963" w:rsidP="00F62963"/>
    <w:p w14:paraId="3E719CB1" w14:textId="31A1B3D0" w:rsidR="00887631" w:rsidRPr="00786776" w:rsidRDefault="00887631" w:rsidP="00887631">
      <w:pPr>
        <w:pStyle w:val="Heading2"/>
      </w:pPr>
      <w:bookmarkStart w:id="82" w:name="_Toc90283759"/>
      <w:r w:rsidRPr="00786776">
        <w:t>Biological Products/Reagents</w:t>
      </w:r>
      <w:bookmarkEnd w:id="82"/>
    </w:p>
    <w:p w14:paraId="6FCE5BCB" w14:textId="77777777" w:rsidR="00887631" w:rsidRDefault="00887631" w:rsidP="00786776">
      <w:pPr>
        <w:pStyle w:val="Default"/>
        <w:ind w:left="360"/>
        <w:rPr>
          <w:color w:val="000000" w:themeColor="text1"/>
        </w:rPr>
      </w:pPr>
    </w:p>
    <w:p w14:paraId="2794FB22" w14:textId="3E020D8B" w:rsidR="00887631" w:rsidRDefault="00887631" w:rsidP="00786776">
      <w:pPr>
        <w:pStyle w:val="Default"/>
        <w:ind w:left="360"/>
        <w:rPr>
          <w:color w:val="000000" w:themeColor="text1"/>
        </w:rPr>
      </w:pPr>
      <w:r w:rsidRPr="00B63FDC">
        <w:rPr>
          <w:color w:val="000000" w:themeColor="text1"/>
        </w:rPr>
        <w:t xml:space="preserve">Primary cryopreserved </w:t>
      </w:r>
      <w:commentRangeStart w:id="83"/>
      <w:commentRangeStart w:id="84"/>
      <w:r w:rsidRPr="00B63FDC">
        <w:rPr>
          <w:color w:val="000000" w:themeColor="text1"/>
        </w:rPr>
        <w:t>hepatocyte</w:t>
      </w:r>
      <w:commentRangeEnd w:id="83"/>
      <w:r w:rsidRPr="00B63FDC">
        <w:rPr>
          <w:rStyle w:val="CommentReference"/>
          <w:rFonts w:ascii="Verdana" w:hAnsi="Verdana"/>
          <w:color w:val="auto"/>
          <w:sz w:val="24"/>
          <w:szCs w:val="24"/>
        </w:rPr>
        <w:commentReference w:id="83"/>
      </w:r>
      <w:commentRangeEnd w:id="84"/>
      <w:r w:rsidRPr="00B63FDC">
        <w:rPr>
          <w:rStyle w:val="CommentReference"/>
          <w:rFonts w:ascii="Verdana" w:hAnsi="Verdana"/>
          <w:color w:val="auto"/>
          <w:sz w:val="24"/>
          <w:szCs w:val="24"/>
        </w:rPr>
        <w:commentReference w:id="84"/>
      </w:r>
      <w:r w:rsidRPr="00B63FDC">
        <w:rPr>
          <w:color w:val="000000" w:themeColor="text1"/>
        </w:rPr>
        <w:t xml:space="preserve"> suspensions, either human or rodent, typically pooled, 50% male and 50% female. (</w:t>
      </w:r>
      <w:proofErr w:type="spellStart"/>
      <w:r w:rsidRPr="00B63FDC">
        <w:rPr>
          <w:color w:val="000000" w:themeColor="text1"/>
        </w:rPr>
        <w:t>BioIVT</w:t>
      </w:r>
      <w:proofErr w:type="spellEnd"/>
      <w:r w:rsidRPr="00B63FDC">
        <w:rPr>
          <w:color w:val="000000" w:themeColor="text1"/>
        </w:rPr>
        <w:t xml:space="preserve"> P/N X008005 or equivalent). Cell post-thaw viability ≥ 70%, stored at ≤ - 1</w:t>
      </w:r>
      <w:r>
        <w:rPr>
          <w:color w:val="000000" w:themeColor="text1"/>
        </w:rPr>
        <w:t>3</w:t>
      </w:r>
      <w:r w:rsidRPr="00B63FDC">
        <w:rPr>
          <w:color w:val="000000" w:themeColor="text1"/>
        </w:rPr>
        <w:t xml:space="preserve">0°C (gas phase, liquid nitrogen </w:t>
      </w:r>
      <w:proofErr w:type="spellStart"/>
      <w:r w:rsidRPr="00B63FDC">
        <w:rPr>
          <w:color w:val="000000" w:themeColor="text1"/>
        </w:rPr>
        <w:t>cryofreezer</w:t>
      </w:r>
      <w:proofErr w:type="spellEnd"/>
      <w:r w:rsidRPr="00B63FDC">
        <w:rPr>
          <w:color w:val="000000" w:themeColor="text1"/>
        </w:rPr>
        <w:t xml:space="preserve">) prior to experiment. Metabolic enzyme characterization information from vendor should be obtained and retained with project binder and/or data. </w:t>
      </w:r>
      <w:r w:rsidRPr="00B63FDC">
        <w:rPr>
          <w:i/>
          <w:iCs/>
          <w:color w:val="000000" w:themeColor="text1"/>
        </w:rPr>
        <w:t>More specifics (</w:t>
      </w:r>
      <w:proofErr w:type="spellStart"/>
      <w:r w:rsidRPr="00B63FDC">
        <w:rPr>
          <w:i/>
          <w:iCs/>
          <w:color w:val="000000" w:themeColor="text1"/>
        </w:rPr>
        <w:t>ie</w:t>
      </w:r>
      <w:proofErr w:type="spellEnd"/>
      <w:r w:rsidRPr="00B63FDC">
        <w:rPr>
          <w:i/>
          <w:iCs/>
          <w:color w:val="000000" w:themeColor="text1"/>
        </w:rPr>
        <w:t xml:space="preserve">, age group targeted, sex, size of pool) </w:t>
      </w:r>
      <w:r w:rsidRPr="00B63FDC">
        <w:rPr>
          <w:color w:val="000000" w:themeColor="text1"/>
        </w:rPr>
        <w:t xml:space="preserve">should be determined on a study-by-study basis. </w:t>
      </w:r>
    </w:p>
    <w:p w14:paraId="73A61E30" w14:textId="77777777" w:rsidR="00887631" w:rsidRPr="00C15FD6" w:rsidRDefault="00887631" w:rsidP="00786776">
      <w:pPr>
        <w:pStyle w:val="Default"/>
        <w:ind w:left="360"/>
        <w:rPr>
          <w:b/>
          <w:bCs/>
          <w:color w:val="000000" w:themeColor="text1"/>
        </w:rPr>
      </w:pPr>
    </w:p>
    <w:p w14:paraId="1973101C" w14:textId="46E10249" w:rsidR="00887631" w:rsidRPr="00786776" w:rsidRDefault="00887631" w:rsidP="00786776">
      <w:pPr>
        <w:pStyle w:val="Default"/>
        <w:ind w:left="360"/>
        <w:rPr>
          <w:i/>
          <w:iCs/>
          <w:color w:val="auto"/>
        </w:rPr>
      </w:pPr>
      <w:r w:rsidRPr="00786776">
        <w:rPr>
          <w:b/>
          <w:bCs/>
          <w:i/>
          <w:iCs/>
          <w:color w:val="auto"/>
        </w:rPr>
        <w:t xml:space="preserve">Note: </w:t>
      </w:r>
      <w:r w:rsidRPr="00786776">
        <w:rPr>
          <w:i/>
          <w:iCs/>
          <w:color w:val="auto"/>
        </w:rPr>
        <w:t xml:space="preserve">it is recommended that, prior to starting a major effort where large quantities of hepatocytes (e.g., &gt;10-15 vials) are required, test vials are obtained from vendors under consideration to re-evaluate vendor-reported viability measures. Also, sufficient vials of cells from a single lot should be obtained to control for </w:t>
      </w:r>
      <w:proofErr w:type="spellStart"/>
      <w:r w:rsidRPr="00786776">
        <w:rPr>
          <w:i/>
          <w:iCs/>
          <w:color w:val="auto"/>
        </w:rPr>
        <w:t>lot</w:t>
      </w:r>
      <w:proofErr w:type="spellEnd"/>
      <w:r w:rsidRPr="00786776">
        <w:rPr>
          <w:i/>
          <w:iCs/>
          <w:color w:val="auto"/>
        </w:rPr>
        <w:t>-to-lot variability.</w:t>
      </w:r>
    </w:p>
    <w:p w14:paraId="41218542" w14:textId="77777777" w:rsidR="00887631" w:rsidRPr="00786776" w:rsidRDefault="00887631" w:rsidP="00887631">
      <w:pPr>
        <w:pStyle w:val="Default"/>
        <w:rPr>
          <w:i/>
          <w:iCs/>
          <w:color w:val="000000" w:themeColor="text1"/>
        </w:rPr>
      </w:pPr>
    </w:p>
    <w:p w14:paraId="6E3DC3F5" w14:textId="0A3A7DD5" w:rsidR="00887631" w:rsidRDefault="00887631" w:rsidP="00887631">
      <w:pPr>
        <w:pStyle w:val="Heading2"/>
      </w:pPr>
      <w:bookmarkStart w:id="85" w:name="_Toc90283760"/>
      <w:r w:rsidRPr="00B63FDC">
        <w:t>Media, Supplements, and Other Reagents</w:t>
      </w:r>
      <w:bookmarkEnd w:id="85"/>
    </w:p>
    <w:p w14:paraId="71FC7A3B" w14:textId="77777777" w:rsidR="00887631" w:rsidRPr="00B63FDC" w:rsidRDefault="00887631" w:rsidP="00786776">
      <w:pPr>
        <w:pStyle w:val="Default"/>
        <w:ind w:left="360"/>
        <w:rPr>
          <w:b/>
          <w:bCs/>
          <w:color w:val="000000" w:themeColor="text1"/>
        </w:rPr>
      </w:pPr>
    </w:p>
    <w:p w14:paraId="52937A46" w14:textId="77777777" w:rsidR="00887631" w:rsidRPr="00B63FDC" w:rsidRDefault="00887631" w:rsidP="00121B70">
      <w:pPr>
        <w:pStyle w:val="Default"/>
        <w:numPr>
          <w:ilvl w:val="0"/>
          <w:numId w:val="50"/>
        </w:numPr>
        <w:rPr>
          <w:color w:val="000000" w:themeColor="text1"/>
        </w:rPr>
      </w:pPr>
      <w:proofErr w:type="spellStart"/>
      <w:r w:rsidRPr="00B63FDC">
        <w:rPr>
          <w:color w:val="000000" w:themeColor="text1"/>
        </w:rPr>
        <w:t>OptiThaw</w:t>
      </w:r>
      <w:proofErr w:type="spellEnd"/>
      <w:r w:rsidRPr="00B63FDC">
        <w:rPr>
          <w:color w:val="000000" w:themeColor="text1"/>
        </w:rPr>
        <w:t xml:space="preserve"> Hepatocyte Kit cell culture media (Sekisui/</w:t>
      </w:r>
      <w:proofErr w:type="spellStart"/>
      <w:r w:rsidRPr="00B63FDC">
        <w:rPr>
          <w:color w:val="000000" w:themeColor="text1"/>
        </w:rPr>
        <w:t>Xenotech</w:t>
      </w:r>
      <w:proofErr w:type="spellEnd"/>
      <w:r w:rsidRPr="00B63FDC">
        <w:rPr>
          <w:color w:val="000000" w:themeColor="text1"/>
        </w:rPr>
        <w:t xml:space="preserve"> P/N K8000)</w:t>
      </w:r>
    </w:p>
    <w:p w14:paraId="7EC6BB66" w14:textId="77777777" w:rsidR="00887631" w:rsidRPr="00B63FDC" w:rsidRDefault="00887631" w:rsidP="00121B70">
      <w:pPr>
        <w:pStyle w:val="Default"/>
        <w:numPr>
          <w:ilvl w:val="0"/>
          <w:numId w:val="50"/>
        </w:numPr>
        <w:rPr>
          <w:color w:val="000000" w:themeColor="text1"/>
        </w:rPr>
      </w:pPr>
      <w:r w:rsidRPr="00B63FDC">
        <w:rPr>
          <w:color w:val="000000" w:themeColor="text1"/>
        </w:rPr>
        <w:t>Williams’ Medium E, no phenol red (WME; Gibco/Life Technologies, P/N A1217601 or equivalent)</w:t>
      </w:r>
    </w:p>
    <w:p w14:paraId="279C111B" w14:textId="77777777" w:rsidR="00887631" w:rsidRPr="00121B70" w:rsidRDefault="00887631" w:rsidP="00121B70">
      <w:pPr>
        <w:pStyle w:val="ListParagraph"/>
        <w:numPr>
          <w:ilvl w:val="0"/>
          <w:numId w:val="50"/>
        </w:numPr>
        <w:spacing w:line="240" w:lineRule="auto"/>
        <w:rPr>
          <w:strike/>
          <w:color w:val="000000" w:themeColor="text1"/>
          <w:sz w:val="24"/>
          <w:szCs w:val="24"/>
        </w:rPr>
      </w:pPr>
      <w:r w:rsidRPr="00121B70">
        <w:rPr>
          <w:color w:val="000000" w:themeColor="text1"/>
          <w:sz w:val="24"/>
          <w:szCs w:val="24"/>
        </w:rPr>
        <w:t>Trypan Blue, 0.4%, 10 x 1.5 ml (Bio-Rad P/N 1450022 or equivalent)</w:t>
      </w:r>
    </w:p>
    <w:p w14:paraId="2948EFBC" w14:textId="77777777" w:rsidR="00887631" w:rsidRPr="00B63FDC" w:rsidRDefault="00887631" w:rsidP="00121B70">
      <w:pPr>
        <w:pStyle w:val="Default"/>
        <w:numPr>
          <w:ilvl w:val="0"/>
          <w:numId w:val="50"/>
        </w:numPr>
        <w:rPr>
          <w:color w:val="000000" w:themeColor="text1"/>
        </w:rPr>
      </w:pPr>
      <w:r w:rsidRPr="00B63FDC">
        <w:rPr>
          <w:color w:val="000000" w:themeColor="text1"/>
        </w:rPr>
        <w:t xml:space="preserve">Primary Hepatocyte Maintenance Supplements (Gibco P/N CM4000). Two vials </w:t>
      </w:r>
      <w:proofErr w:type="gramStart"/>
      <w:r w:rsidRPr="00B63FDC">
        <w:rPr>
          <w:color w:val="000000" w:themeColor="text1"/>
        </w:rPr>
        <w:t>provided;</w:t>
      </w:r>
      <w:proofErr w:type="gramEnd"/>
      <w:r w:rsidRPr="00B63FDC">
        <w:rPr>
          <w:color w:val="000000" w:themeColor="text1"/>
        </w:rPr>
        <w:t xml:space="preserve"> one containing </w:t>
      </w:r>
      <w:r w:rsidRPr="00B63FDC">
        <w:rPr>
          <w:rFonts w:ascii="Helvetica" w:hAnsi="Helvetica"/>
          <w:color w:val="000000" w:themeColor="text1"/>
          <w:shd w:val="clear" w:color="auto" w:fill="FFFFFF"/>
        </w:rPr>
        <w:t>d</w:t>
      </w:r>
      <w:r w:rsidRPr="00B63FDC">
        <w:rPr>
          <w:color w:val="000000" w:themeColor="text1"/>
        </w:rPr>
        <w:t xml:space="preserve">examethasone and a second containing a cocktail solution of penicillin-streptomycin, ITS+ (insulin, transferrin, selenium complex, BSA, and linoleic acid), </w:t>
      </w:r>
      <w:proofErr w:type="spellStart"/>
      <w:r w:rsidRPr="00B63FDC">
        <w:rPr>
          <w:color w:val="000000" w:themeColor="text1"/>
        </w:rPr>
        <w:t>GlutaMAX</w:t>
      </w:r>
      <w:proofErr w:type="spellEnd"/>
      <w:r w:rsidRPr="00B63FDC">
        <w:rPr>
          <w:color w:val="000000" w:themeColor="text1"/>
        </w:rPr>
        <w:t>™, and HEPES</w:t>
      </w:r>
    </w:p>
    <w:p w14:paraId="1C68B73C" w14:textId="77777777" w:rsidR="00887631" w:rsidRDefault="00887631" w:rsidP="00887631">
      <w:pPr>
        <w:spacing w:line="240" w:lineRule="auto"/>
        <w:rPr>
          <w:b/>
          <w:bCs/>
          <w:color w:val="000000" w:themeColor="text1"/>
          <w:sz w:val="24"/>
          <w:szCs w:val="24"/>
        </w:rPr>
      </w:pPr>
      <w:bookmarkStart w:id="86" w:name="_Hlk89849409"/>
    </w:p>
    <w:p w14:paraId="171A7D14" w14:textId="7DEA310D" w:rsidR="00887631" w:rsidRPr="00121B70" w:rsidRDefault="00887631" w:rsidP="00887631">
      <w:pPr>
        <w:pStyle w:val="Heading2"/>
      </w:pPr>
      <w:bookmarkStart w:id="87" w:name="_Toc90283761"/>
      <w:r w:rsidRPr="00121B70">
        <w:t>Biological Products/Reagents</w:t>
      </w:r>
      <w:bookmarkEnd w:id="87"/>
    </w:p>
    <w:p w14:paraId="54B31B82" w14:textId="77777777" w:rsidR="00887631" w:rsidRDefault="00887631" w:rsidP="00786776">
      <w:pPr>
        <w:pStyle w:val="Default"/>
        <w:ind w:left="360"/>
        <w:rPr>
          <w:color w:val="000000" w:themeColor="text1"/>
        </w:rPr>
      </w:pPr>
    </w:p>
    <w:p w14:paraId="6E3D37D6" w14:textId="763335BF" w:rsidR="00887631" w:rsidRDefault="00887631" w:rsidP="00786776">
      <w:pPr>
        <w:pStyle w:val="Default"/>
        <w:ind w:left="360"/>
        <w:rPr>
          <w:color w:val="000000" w:themeColor="text1"/>
        </w:rPr>
      </w:pPr>
      <w:r w:rsidRPr="00B63FDC">
        <w:rPr>
          <w:color w:val="000000" w:themeColor="text1"/>
        </w:rPr>
        <w:t xml:space="preserve">Primary cryopreserved </w:t>
      </w:r>
      <w:commentRangeStart w:id="88"/>
      <w:commentRangeStart w:id="89"/>
      <w:r w:rsidRPr="00B63FDC">
        <w:rPr>
          <w:color w:val="000000" w:themeColor="text1"/>
        </w:rPr>
        <w:t>hepatocyte</w:t>
      </w:r>
      <w:commentRangeEnd w:id="88"/>
      <w:r w:rsidRPr="00B63FDC">
        <w:rPr>
          <w:rStyle w:val="CommentReference"/>
          <w:rFonts w:ascii="Verdana" w:hAnsi="Verdana"/>
          <w:color w:val="auto"/>
          <w:sz w:val="24"/>
          <w:szCs w:val="24"/>
        </w:rPr>
        <w:commentReference w:id="88"/>
      </w:r>
      <w:commentRangeEnd w:id="89"/>
      <w:r w:rsidRPr="00B63FDC">
        <w:rPr>
          <w:rStyle w:val="CommentReference"/>
          <w:rFonts w:ascii="Verdana" w:hAnsi="Verdana"/>
          <w:color w:val="auto"/>
          <w:sz w:val="24"/>
          <w:szCs w:val="24"/>
        </w:rPr>
        <w:commentReference w:id="89"/>
      </w:r>
      <w:r w:rsidRPr="00B63FDC">
        <w:rPr>
          <w:color w:val="000000" w:themeColor="text1"/>
        </w:rPr>
        <w:t xml:space="preserve"> suspensions, either human or rodent, typically pooled, 50% male and 50% female. (</w:t>
      </w:r>
      <w:proofErr w:type="spellStart"/>
      <w:r w:rsidRPr="00B63FDC">
        <w:rPr>
          <w:color w:val="000000" w:themeColor="text1"/>
        </w:rPr>
        <w:t>BioIVT</w:t>
      </w:r>
      <w:proofErr w:type="spellEnd"/>
      <w:r w:rsidRPr="00B63FDC">
        <w:rPr>
          <w:color w:val="000000" w:themeColor="text1"/>
        </w:rPr>
        <w:t xml:space="preserve"> P/N X008005 or equivalent). Cell post-thaw viability ≥ 70%, stored at ≤ - 1</w:t>
      </w:r>
      <w:r>
        <w:rPr>
          <w:color w:val="000000" w:themeColor="text1"/>
        </w:rPr>
        <w:t>3</w:t>
      </w:r>
      <w:r w:rsidRPr="00B63FDC">
        <w:rPr>
          <w:color w:val="000000" w:themeColor="text1"/>
        </w:rPr>
        <w:t xml:space="preserve">0°C (gas phase, liquid nitrogen </w:t>
      </w:r>
      <w:proofErr w:type="spellStart"/>
      <w:r w:rsidRPr="00B63FDC">
        <w:rPr>
          <w:color w:val="000000" w:themeColor="text1"/>
        </w:rPr>
        <w:t>cryofreezer</w:t>
      </w:r>
      <w:proofErr w:type="spellEnd"/>
      <w:r w:rsidRPr="00B63FDC">
        <w:rPr>
          <w:color w:val="000000" w:themeColor="text1"/>
        </w:rPr>
        <w:t xml:space="preserve">) prior to experiment. Metabolic enzyme characterization information from vendor should be obtained and retained with project binder and/or data. </w:t>
      </w:r>
      <w:r w:rsidRPr="00B63FDC">
        <w:rPr>
          <w:i/>
          <w:iCs/>
          <w:color w:val="000000" w:themeColor="text1"/>
        </w:rPr>
        <w:t>More specifics (</w:t>
      </w:r>
      <w:proofErr w:type="spellStart"/>
      <w:r w:rsidRPr="00B63FDC">
        <w:rPr>
          <w:i/>
          <w:iCs/>
          <w:color w:val="000000" w:themeColor="text1"/>
        </w:rPr>
        <w:t>ie</w:t>
      </w:r>
      <w:proofErr w:type="spellEnd"/>
      <w:r w:rsidRPr="00B63FDC">
        <w:rPr>
          <w:i/>
          <w:iCs/>
          <w:color w:val="000000" w:themeColor="text1"/>
        </w:rPr>
        <w:t xml:space="preserve">, age group targeted, sex, size of pool) </w:t>
      </w:r>
      <w:r w:rsidRPr="00B63FDC">
        <w:rPr>
          <w:color w:val="000000" w:themeColor="text1"/>
        </w:rPr>
        <w:t xml:space="preserve">should be determined on a study-by-study basis. </w:t>
      </w:r>
    </w:p>
    <w:p w14:paraId="25A1D354" w14:textId="77777777" w:rsidR="00887631" w:rsidRPr="00C15FD6" w:rsidRDefault="00887631" w:rsidP="00786776">
      <w:pPr>
        <w:pStyle w:val="Default"/>
        <w:ind w:left="360"/>
        <w:rPr>
          <w:b/>
          <w:bCs/>
          <w:color w:val="000000" w:themeColor="text1"/>
        </w:rPr>
      </w:pPr>
    </w:p>
    <w:p w14:paraId="3D940933" w14:textId="4C350991" w:rsidR="00887631" w:rsidRDefault="00887631" w:rsidP="00786776">
      <w:pPr>
        <w:pStyle w:val="Default"/>
        <w:ind w:left="360"/>
        <w:rPr>
          <w:i/>
          <w:iCs/>
          <w:color w:val="000000" w:themeColor="text1"/>
        </w:rPr>
      </w:pPr>
      <w:r>
        <w:rPr>
          <w:b/>
          <w:bCs/>
          <w:i/>
          <w:iCs/>
          <w:color w:val="000000" w:themeColor="text1"/>
        </w:rPr>
        <w:t xml:space="preserve">Note: </w:t>
      </w:r>
      <w:r>
        <w:rPr>
          <w:i/>
          <w:iCs/>
          <w:color w:val="000000" w:themeColor="text1"/>
        </w:rPr>
        <w:t xml:space="preserve">it is recommended that, prior to starting a major effort where large quantities of hepatocytes (e.g., &gt;10-15 vials) are required, test vials are obtained from vendors under consideration to re-evaluate vendor-reported viability measures. Also, sufficient vials of cells from a single lot should be obtained to control for </w:t>
      </w:r>
      <w:proofErr w:type="spellStart"/>
      <w:r>
        <w:rPr>
          <w:i/>
          <w:iCs/>
          <w:color w:val="000000" w:themeColor="text1"/>
        </w:rPr>
        <w:t>lot</w:t>
      </w:r>
      <w:proofErr w:type="spellEnd"/>
      <w:r>
        <w:rPr>
          <w:i/>
          <w:iCs/>
          <w:color w:val="000000" w:themeColor="text1"/>
        </w:rPr>
        <w:t>-to-lot variability.</w:t>
      </w:r>
    </w:p>
    <w:bookmarkEnd w:id="86"/>
    <w:p w14:paraId="49DFB2AD" w14:textId="77777777" w:rsidR="00887631" w:rsidRPr="00B63FDC" w:rsidRDefault="00887631" w:rsidP="00786776">
      <w:pPr>
        <w:pStyle w:val="Default"/>
        <w:ind w:left="360"/>
        <w:rPr>
          <w:color w:val="000000" w:themeColor="text1"/>
        </w:rPr>
      </w:pPr>
    </w:p>
    <w:p w14:paraId="14C0B2DE" w14:textId="0421E3AA" w:rsidR="00887631" w:rsidRDefault="00887631" w:rsidP="00983583">
      <w:pPr>
        <w:pStyle w:val="Heading2"/>
      </w:pPr>
      <w:bookmarkStart w:id="90" w:name="_Toc90283762"/>
      <w:r w:rsidRPr="00B63FDC">
        <w:t xml:space="preserve">Solvents </w:t>
      </w:r>
      <w:r w:rsidRPr="00983583">
        <w:t>and</w:t>
      </w:r>
      <w:r w:rsidRPr="00B63FDC">
        <w:t xml:space="preserve"> Additives</w:t>
      </w:r>
      <w:bookmarkEnd w:id="90"/>
    </w:p>
    <w:p w14:paraId="25D67137" w14:textId="23CFB1C2" w:rsidR="00887631" w:rsidRPr="00786776" w:rsidRDefault="00887631" w:rsidP="00786776">
      <w:pPr>
        <w:pStyle w:val="Default"/>
        <w:rPr>
          <w:color w:val="000000" w:themeColor="text1"/>
        </w:rPr>
      </w:pPr>
    </w:p>
    <w:p w14:paraId="2EC200B5" w14:textId="77777777" w:rsidR="00887631" w:rsidRPr="00B63FDC" w:rsidRDefault="00887631" w:rsidP="00983583">
      <w:pPr>
        <w:pStyle w:val="Default"/>
        <w:numPr>
          <w:ilvl w:val="0"/>
          <w:numId w:val="47"/>
        </w:numPr>
        <w:rPr>
          <w:color w:val="000000" w:themeColor="text1"/>
        </w:rPr>
      </w:pPr>
      <w:r w:rsidRPr="00B63FDC">
        <w:rPr>
          <w:color w:val="000000" w:themeColor="text1"/>
        </w:rPr>
        <w:t>Dimethyl sulfoxide (DMSO) (Sigma P/N 276855 or equivalent; 99.9% pure)</w:t>
      </w:r>
    </w:p>
    <w:p w14:paraId="63A1DC4B" w14:textId="77777777" w:rsidR="00887631" w:rsidRPr="00B63FDC" w:rsidRDefault="00887631" w:rsidP="00983583">
      <w:pPr>
        <w:pStyle w:val="Default"/>
        <w:numPr>
          <w:ilvl w:val="0"/>
          <w:numId w:val="47"/>
        </w:numPr>
        <w:rPr>
          <w:color w:val="000000" w:themeColor="text1"/>
        </w:rPr>
      </w:pPr>
      <w:r w:rsidRPr="00B63FDC">
        <w:rPr>
          <w:color w:val="000000" w:themeColor="text1"/>
        </w:rPr>
        <w:t>Acetonitrile (ACN), LC-MS grade or equivalent (Honeywell Burdick &amp; Jackson P/N LC-015)</w:t>
      </w:r>
    </w:p>
    <w:p w14:paraId="2AE6C39F" w14:textId="77777777" w:rsidR="00786776" w:rsidRDefault="00887631" w:rsidP="00983583">
      <w:pPr>
        <w:pStyle w:val="Default"/>
        <w:numPr>
          <w:ilvl w:val="0"/>
          <w:numId w:val="47"/>
        </w:numPr>
        <w:rPr>
          <w:color w:val="000000" w:themeColor="text1"/>
        </w:rPr>
      </w:pPr>
      <w:r w:rsidRPr="00B63FDC">
        <w:rPr>
          <w:color w:val="000000" w:themeColor="text1"/>
        </w:rPr>
        <w:t>Water, LC-MS grade or equivalent (Honeywell Burdick &amp; Jackson P/N LC-365)</w:t>
      </w:r>
    </w:p>
    <w:p w14:paraId="70AFF79E" w14:textId="77777777" w:rsidR="00786776" w:rsidRDefault="00786776" w:rsidP="00786776">
      <w:pPr>
        <w:pStyle w:val="Default"/>
        <w:ind w:left="360"/>
        <w:rPr>
          <w:color w:val="000000" w:themeColor="text1"/>
        </w:rPr>
      </w:pPr>
    </w:p>
    <w:p w14:paraId="538D2075" w14:textId="29BB654E" w:rsidR="00887631" w:rsidRPr="00786776" w:rsidRDefault="00786776" w:rsidP="00786776">
      <w:pPr>
        <w:pStyle w:val="Default"/>
        <w:ind w:left="360"/>
        <w:rPr>
          <w:i/>
          <w:iCs/>
          <w:color w:val="000000" w:themeColor="text1"/>
        </w:rPr>
      </w:pPr>
      <w:r w:rsidRPr="00786776">
        <w:rPr>
          <w:i/>
          <w:iCs/>
          <w:color w:val="000000" w:themeColor="text1"/>
        </w:rPr>
        <w:t>Note: Solvents and additives are stored at room temperature unless otherwise noted.</w:t>
      </w:r>
      <w:r w:rsidR="00887631" w:rsidRPr="00786776">
        <w:rPr>
          <w:i/>
          <w:iCs/>
          <w:color w:val="000000" w:themeColor="text1"/>
        </w:rPr>
        <w:t xml:space="preserve"> </w:t>
      </w:r>
    </w:p>
    <w:p w14:paraId="682301F7" w14:textId="77777777" w:rsidR="00887631" w:rsidRPr="00B63FDC" w:rsidRDefault="00887631" w:rsidP="00887631">
      <w:pPr>
        <w:rPr>
          <w:b/>
          <w:bCs/>
          <w:color w:val="000000" w:themeColor="text1"/>
          <w:sz w:val="24"/>
          <w:szCs w:val="24"/>
        </w:rPr>
      </w:pPr>
    </w:p>
    <w:p w14:paraId="220F5C4A" w14:textId="73148C69" w:rsidR="00887631" w:rsidRPr="00376569" w:rsidRDefault="00887631" w:rsidP="00786776">
      <w:pPr>
        <w:pStyle w:val="Heading2"/>
      </w:pPr>
      <w:bookmarkStart w:id="91" w:name="_Toc90283763"/>
      <w:r w:rsidRPr="00376569">
        <w:t>Test Agents</w:t>
      </w:r>
      <w:bookmarkEnd w:id="91"/>
      <w:r w:rsidRPr="00376569">
        <w:t xml:space="preserve"> </w:t>
      </w:r>
    </w:p>
    <w:p w14:paraId="49588BD4" w14:textId="77777777" w:rsidR="00786776" w:rsidRDefault="00786776" w:rsidP="00887631">
      <w:pPr>
        <w:pStyle w:val="Default"/>
        <w:rPr>
          <w:color w:val="000000" w:themeColor="text1"/>
        </w:rPr>
      </w:pPr>
      <w:bookmarkStart w:id="92" w:name="_Hlk71036669"/>
    </w:p>
    <w:p w14:paraId="42544A84" w14:textId="7D7FCEF6" w:rsidR="00887631" w:rsidRPr="00B63FDC" w:rsidRDefault="00887631" w:rsidP="00786776">
      <w:pPr>
        <w:pStyle w:val="Default"/>
        <w:ind w:left="360"/>
        <w:rPr>
          <w:color w:val="000000" w:themeColor="text1"/>
        </w:rPr>
      </w:pPr>
      <w:r w:rsidRPr="00B63FDC">
        <w:rPr>
          <w:color w:val="000000" w:themeColor="text1"/>
        </w:rPr>
        <w:t xml:space="preserve">Test </w:t>
      </w:r>
      <w:commentRangeStart w:id="93"/>
      <w:commentRangeStart w:id="94"/>
      <w:r w:rsidRPr="00B63FDC">
        <w:rPr>
          <w:color w:val="000000" w:themeColor="text1"/>
        </w:rPr>
        <w:t>compounds</w:t>
      </w:r>
      <w:commentRangeEnd w:id="93"/>
      <w:r w:rsidRPr="00B63FDC">
        <w:rPr>
          <w:rStyle w:val="CommentReference"/>
          <w:rFonts w:ascii="Verdana" w:hAnsi="Verdana"/>
          <w:color w:val="auto"/>
          <w:sz w:val="24"/>
          <w:szCs w:val="24"/>
        </w:rPr>
        <w:commentReference w:id="93"/>
      </w:r>
      <w:commentRangeEnd w:id="94"/>
      <w:r w:rsidRPr="00B63FDC">
        <w:rPr>
          <w:rStyle w:val="CommentReference"/>
          <w:rFonts w:ascii="Verdana" w:hAnsi="Verdana"/>
          <w:color w:val="auto"/>
          <w:sz w:val="24"/>
          <w:szCs w:val="24"/>
        </w:rPr>
        <w:commentReference w:id="94"/>
      </w:r>
      <w:r w:rsidRPr="00B63FDC">
        <w:rPr>
          <w:color w:val="000000" w:themeColor="text1"/>
        </w:rPr>
        <w:t xml:space="preserve"> typically at 20 mM, in DMSO or other solvent. Stored at ≤- 20°C; </w:t>
      </w:r>
      <w:proofErr w:type="gramStart"/>
      <w:r w:rsidRPr="00B63FDC">
        <w:rPr>
          <w:color w:val="000000" w:themeColor="text1"/>
        </w:rPr>
        <w:t>typically</w:t>
      </w:r>
      <w:proofErr w:type="gramEnd"/>
      <w:r w:rsidRPr="00B63FDC">
        <w:rPr>
          <w:color w:val="000000" w:themeColor="text1"/>
        </w:rPr>
        <w:t xml:space="preserve"> at &lt;-70°C. Any stock solutions over 1 year of age </w:t>
      </w:r>
      <w:del w:id="95" w:author="Swank, Adam" w:date="2021-12-11T06:43:00Z">
        <w:r w:rsidRPr="00B63FDC" w:rsidDel="00121B70">
          <w:rPr>
            <w:color w:val="000000" w:themeColor="text1"/>
          </w:rPr>
          <w:delText>will undergo a MS-based stability assessment prior to use</w:delText>
        </w:r>
      </w:del>
      <w:ins w:id="96" w:author="Swank, Adam" w:date="2021-12-11T06:43:00Z">
        <w:r w:rsidR="00121B70">
          <w:rPr>
            <w:color w:val="000000" w:themeColor="text1"/>
          </w:rPr>
          <w:t xml:space="preserve">must be evaluated by </w:t>
        </w:r>
      </w:ins>
      <w:ins w:id="97" w:author="Swank, Adam" w:date="2021-12-13T08:19:00Z">
        <w:r w:rsidR="006D0581">
          <w:rPr>
            <w:color w:val="000000" w:themeColor="text1"/>
          </w:rPr>
          <w:t>UP</w:t>
        </w:r>
      </w:ins>
      <w:ins w:id="98" w:author="Swank, Adam" w:date="2021-12-11T06:43:00Z">
        <w:r w:rsidR="00121B70">
          <w:rPr>
            <w:color w:val="000000" w:themeColor="text1"/>
          </w:rPr>
          <w:t>LC</w:t>
        </w:r>
      </w:ins>
      <w:ins w:id="99" w:author="Swank, Adam" w:date="2021-12-13T08:21:00Z">
        <w:r w:rsidR="006D0581">
          <w:rPr>
            <w:color w:val="000000" w:themeColor="text1"/>
          </w:rPr>
          <w:t>-</w:t>
        </w:r>
      </w:ins>
      <w:ins w:id="100" w:author="Swank, Adam" w:date="2021-12-11T06:43:00Z">
        <w:r w:rsidR="00121B70">
          <w:rPr>
            <w:color w:val="000000" w:themeColor="text1"/>
          </w:rPr>
          <w:t>MS</w:t>
        </w:r>
      </w:ins>
      <w:ins w:id="101" w:author="Swank, Adam" w:date="2021-12-13T08:21:00Z">
        <w:r w:rsidR="006D0581">
          <w:rPr>
            <w:color w:val="000000" w:themeColor="text1"/>
          </w:rPr>
          <w:t>/</w:t>
        </w:r>
      </w:ins>
      <w:ins w:id="102" w:author="Swank, Adam" w:date="2021-12-11T06:43:00Z">
        <w:r w:rsidR="00121B70">
          <w:rPr>
            <w:color w:val="000000" w:themeColor="text1"/>
          </w:rPr>
          <w:t>MS or GC</w:t>
        </w:r>
      </w:ins>
      <w:ins w:id="103" w:author="Swank, Adam" w:date="2021-12-13T08:21:00Z">
        <w:r w:rsidR="006D0581">
          <w:rPr>
            <w:color w:val="000000" w:themeColor="text1"/>
          </w:rPr>
          <w:t>-</w:t>
        </w:r>
      </w:ins>
      <w:ins w:id="104" w:author="Swank, Adam" w:date="2021-12-11T06:43:00Z">
        <w:r w:rsidR="00121B70">
          <w:rPr>
            <w:color w:val="000000" w:themeColor="text1"/>
          </w:rPr>
          <w:t>MS</w:t>
        </w:r>
      </w:ins>
      <w:ins w:id="105" w:author="Swank, Adam" w:date="2021-12-13T08:21:00Z">
        <w:r w:rsidR="006D0581">
          <w:rPr>
            <w:color w:val="000000" w:themeColor="text1"/>
          </w:rPr>
          <w:t>/</w:t>
        </w:r>
      </w:ins>
      <w:ins w:id="106" w:author="Swank, Adam" w:date="2021-12-11T06:43:00Z">
        <w:r w:rsidR="00121B70">
          <w:rPr>
            <w:color w:val="000000" w:themeColor="text1"/>
          </w:rPr>
          <w:t xml:space="preserve">MS </w:t>
        </w:r>
      </w:ins>
      <w:ins w:id="107" w:author="Swank, Adam" w:date="2021-12-11T06:44:00Z">
        <w:r w:rsidR="00121B70">
          <w:rPr>
            <w:color w:val="000000" w:themeColor="text1"/>
          </w:rPr>
          <w:t>for stability prior to use</w:t>
        </w:r>
      </w:ins>
      <w:r w:rsidRPr="00B63FDC">
        <w:rPr>
          <w:color w:val="000000" w:themeColor="text1"/>
        </w:rPr>
        <w:t xml:space="preserve">. Stock solutions will be discarded when deemed to be unstable or after 5 years, whichever comes first. </w:t>
      </w:r>
    </w:p>
    <w:bookmarkEnd w:id="92"/>
    <w:p w14:paraId="36BB764E" w14:textId="77777777" w:rsidR="00887631" w:rsidRPr="00B63FDC" w:rsidRDefault="00887631" w:rsidP="00887631">
      <w:pPr>
        <w:pStyle w:val="Default"/>
        <w:rPr>
          <w:color w:val="000000" w:themeColor="text1"/>
        </w:rPr>
      </w:pPr>
    </w:p>
    <w:p w14:paraId="50B66BB2" w14:textId="601B0EA4" w:rsidR="00887631" w:rsidRPr="00B63FDC" w:rsidRDefault="00887631" w:rsidP="00786776">
      <w:pPr>
        <w:pStyle w:val="Heading2"/>
        <w:rPr>
          <w:bCs/>
        </w:rPr>
      </w:pPr>
      <w:bookmarkStart w:id="108" w:name="_Toc90283764"/>
      <w:r w:rsidRPr="00B63FDC">
        <w:rPr>
          <w:bCs/>
        </w:rPr>
        <w:t xml:space="preserve">Assay Reference Compounds </w:t>
      </w:r>
      <w:commentRangeStart w:id="109"/>
      <w:commentRangeStart w:id="110"/>
      <w:r w:rsidRPr="00B63FDC">
        <w:t xml:space="preserve">and Associated </w:t>
      </w:r>
      <w:ins w:id="111" w:author="Swank, Adam" w:date="2021-12-11T06:55:00Z">
        <w:r w:rsidR="00684EF2">
          <w:t>Isotopically-</w:t>
        </w:r>
      </w:ins>
      <w:ins w:id="112" w:author="Swank, Adam" w:date="2021-12-11T06:56:00Z">
        <w:r w:rsidR="00684EF2">
          <w:t>L</w:t>
        </w:r>
      </w:ins>
      <w:ins w:id="113" w:author="Swank, Adam" w:date="2021-12-11T06:55:00Z">
        <w:r w:rsidR="00684EF2">
          <w:t xml:space="preserve">abeled </w:t>
        </w:r>
      </w:ins>
      <w:r w:rsidRPr="00B63FDC">
        <w:t>Internal Standards</w:t>
      </w:r>
      <w:commentRangeEnd w:id="109"/>
      <w:r w:rsidRPr="00B63FDC">
        <w:rPr>
          <w:rStyle w:val="CommentReference"/>
          <w:rFonts w:ascii="Verdana" w:hAnsi="Verdana"/>
          <w:sz w:val="24"/>
          <w:szCs w:val="24"/>
        </w:rPr>
        <w:commentReference w:id="109"/>
      </w:r>
      <w:commentRangeEnd w:id="110"/>
      <w:r w:rsidR="00623C00">
        <w:rPr>
          <w:rStyle w:val="CommentReference"/>
          <w:rFonts w:ascii="Verdana" w:hAnsi="Verdana"/>
          <w:b w:val="0"/>
        </w:rPr>
        <w:commentReference w:id="110"/>
      </w:r>
      <w:bookmarkEnd w:id="108"/>
    </w:p>
    <w:p w14:paraId="4209E29B" w14:textId="77777777" w:rsidR="00786776" w:rsidRDefault="00786776" w:rsidP="00887631">
      <w:pPr>
        <w:rPr>
          <w:color w:val="000000" w:themeColor="text1"/>
        </w:rPr>
      </w:pPr>
    </w:p>
    <w:p w14:paraId="1DEC7E10" w14:textId="1677807D" w:rsidR="00F62963" w:rsidRDefault="00887631" w:rsidP="00786776">
      <w:pPr>
        <w:ind w:left="450"/>
        <w:rPr>
          <w:color w:val="000000" w:themeColor="text1"/>
        </w:rPr>
      </w:pPr>
      <w:r w:rsidRPr="00B63FDC">
        <w:rPr>
          <w:color w:val="000000" w:themeColor="text1"/>
        </w:rPr>
        <w:t>Below is a list of recommended assay reference compounds, of which a minimum of one should be included with each experiment</w:t>
      </w:r>
      <w:del w:id="114" w:author="Swank, Adam" w:date="2021-12-11T06:45:00Z">
        <w:r w:rsidRPr="00B63FDC" w:rsidDel="00623C00">
          <w:rPr>
            <w:color w:val="000000" w:themeColor="text1"/>
          </w:rPr>
          <w:delText>. Experiment is defined to include</w:delText>
        </w:r>
      </w:del>
      <w:ins w:id="115" w:author="Swank, Adam" w:date="2021-12-11T06:45:00Z">
        <w:r w:rsidR="00623C00">
          <w:rPr>
            <w:color w:val="000000" w:themeColor="text1"/>
          </w:rPr>
          <w:t xml:space="preserve"> (</w:t>
        </w:r>
      </w:ins>
      <w:del w:id="116" w:author="Swank, Adam" w:date="2021-12-11T06:45:00Z">
        <w:r w:rsidRPr="00B63FDC" w:rsidDel="00623C00">
          <w:rPr>
            <w:color w:val="000000" w:themeColor="text1"/>
          </w:rPr>
          <w:delText xml:space="preserve"> </w:delText>
        </w:r>
      </w:del>
      <w:r w:rsidRPr="00B63FDC">
        <w:rPr>
          <w:color w:val="000000" w:themeColor="text1"/>
        </w:rPr>
        <w:t>any/all samples run from the same vial of hepatocytes on the same day</w:t>
      </w:r>
      <w:ins w:id="117" w:author="Swank, Adam" w:date="2021-12-11T06:45:00Z">
        <w:r w:rsidR="00623C00">
          <w:rPr>
            <w:color w:val="000000" w:themeColor="text1"/>
          </w:rPr>
          <w:t>)</w:t>
        </w:r>
      </w:ins>
      <w:r w:rsidRPr="00B63FDC">
        <w:rPr>
          <w:color w:val="000000" w:themeColor="text1"/>
        </w:rPr>
        <w:t xml:space="preserve">. Consideration of test agents under investigation (e.g., physicochemical properties, anticipated clearance rates) and </w:t>
      </w:r>
      <w:del w:id="118" w:author="Swank, Adam" w:date="2021-12-11T06:48:00Z">
        <w:r w:rsidRPr="00B63FDC" w:rsidDel="00623C00">
          <w:rPr>
            <w:color w:val="000000" w:themeColor="text1"/>
          </w:rPr>
          <w:delText>MS analytic requirements/procedures will be used to</w:delText>
        </w:r>
      </w:del>
      <w:ins w:id="119" w:author="Swank, Adam" w:date="2021-12-11T06:48:00Z">
        <w:r w:rsidR="00623C00">
          <w:rPr>
            <w:color w:val="000000" w:themeColor="text1"/>
          </w:rPr>
          <w:t>to the required analytical technique</w:t>
        </w:r>
      </w:ins>
      <w:r w:rsidRPr="00B63FDC">
        <w:rPr>
          <w:color w:val="000000" w:themeColor="text1"/>
        </w:rPr>
        <w:t xml:space="preserve"> determine which reference compound will be included in any experiment. </w:t>
      </w:r>
      <w:ins w:id="120" w:author="Swank, Adam" w:date="2021-12-11T06:49:00Z">
        <w:r w:rsidR="00623C00">
          <w:rPr>
            <w:color w:val="000000" w:themeColor="text1"/>
          </w:rPr>
          <w:t>R</w:t>
        </w:r>
      </w:ins>
      <w:del w:id="121" w:author="Swank, Adam" w:date="2021-12-11T06:49:00Z">
        <w:r w:rsidRPr="00B63FDC" w:rsidDel="00623C00">
          <w:rPr>
            <w:color w:val="000000" w:themeColor="text1"/>
          </w:rPr>
          <w:delText>Additional r</w:delText>
        </w:r>
      </w:del>
      <w:r w:rsidRPr="00B63FDC">
        <w:rPr>
          <w:color w:val="000000" w:themeColor="text1"/>
        </w:rPr>
        <w:t xml:space="preserve">eference compounds may be </w:t>
      </w:r>
      <w:del w:id="122" w:author="Swank, Adam" w:date="2021-12-11T06:49:00Z">
        <w:r w:rsidRPr="00B63FDC" w:rsidDel="00623C00">
          <w:rPr>
            <w:color w:val="000000" w:themeColor="text1"/>
          </w:rPr>
          <w:delText xml:space="preserve">considered </w:delText>
        </w:r>
      </w:del>
      <w:ins w:id="123" w:author="Swank, Adam" w:date="2021-12-11T06:49:00Z">
        <w:r w:rsidR="00623C00">
          <w:rPr>
            <w:color w:val="000000" w:themeColor="text1"/>
          </w:rPr>
          <w:t>substituted</w:t>
        </w:r>
        <w:r w:rsidR="00623C00" w:rsidRPr="00B63FDC">
          <w:rPr>
            <w:color w:val="000000" w:themeColor="text1"/>
          </w:rPr>
          <w:t xml:space="preserve"> </w:t>
        </w:r>
        <w:r w:rsidR="00623C00">
          <w:rPr>
            <w:color w:val="000000" w:themeColor="text1"/>
          </w:rPr>
          <w:t xml:space="preserve">or added </w:t>
        </w:r>
      </w:ins>
      <w:r w:rsidRPr="00B63FDC">
        <w:rPr>
          <w:color w:val="000000" w:themeColor="text1"/>
        </w:rPr>
        <w:t>as needed</w:t>
      </w:r>
      <w:del w:id="124" w:author="Swank, Adam" w:date="2021-12-11T06:52:00Z">
        <w:r w:rsidRPr="00B63FDC" w:rsidDel="00623C00">
          <w:rPr>
            <w:color w:val="000000" w:themeColor="text1"/>
          </w:rPr>
          <w:delText>, provided relevant chemical information is provided in the supporting documentation</w:delText>
        </w:r>
      </w:del>
      <w:ins w:id="125" w:author="Swank, Adam" w:date="2021-12-11T06:52:00Z">
        <w:r w:rsidR="00623C00">
          <w:rPr>
            <w:color w:val="000000" w:themeColor="text1"/>
          </w:rPr>
          <w:t xml:space="preserve">. Any substitutions or additions </w:t>
        </w:r>
      </w:ins>
      <w:ins w:id="126" w:author="Swank, Adam" w:date="2021-12-11T06:53:00Z">
        <w:r w:rsidR="00623C00">
          <w:rPr>
            <w:color w:val="000000" w:themeColor="text1"/>
          </w:rPr>
          <w:t xml:space="preserve">should be noted in project records or laboratory notebooks along with the deviation from the </w:t>
        </w:r>
      </w:ins>
      <w:ins w:id="127" w:author="Swank, Adam" w:date="2021-12-11T06:54:00Z">
        <w:r w:rsidR="00623C00">
          <w:rPr>
            <w:color w:val="000000" w:themeColor="text1"/>
          </w:rPr>
          <w:t>SOP</w:t>
        </w:r>
      </w:ins>
      <w:r w:rsidRPr="00B63FDC">
        <w:rPr>
          <w:color w:val="000000" w:themeColor="text1"/>
        </w:rPr>
        <w:t>.</w:t>
      </w:r>
    </w:p>
    <w:p w14:paraId="22BE87AC" w14:textId="02678A5C" w:rsidR="00887631" w:rsidRDefault="00887631" w:rsidP="00786776">
      <w:pPr>
        <w:ind w:left="450"/>
        <w:rPr>
          <w:color w:val="000000" w:themeColor="text1"/>
        </w:rPr>
      </w:pPr>
    </w:p>
    <w:p w14:paraId="7B0C9276" w14:textId="77777777" w:rsidR="00887631" w:rsidRPr="00B63FDC" w:rsidRDefault="00887631" w:rsidP="00983583">
      <w:pPr>
        <w:pStyle w:val="Default"/>
        <w:numPr>
          <w:ilvl w:val="0"/>
          <w:numId w:val="48"/>
        </w:numPr>
        <w:rPr>
          <w:color w:val="000000" w:themeColor="text1"/>
        </w:rPr>
      </w:pPr>
      <w:r w:rsidRPr="00B63FDC">
        <w:rPr>
          <w:color w:val="000000" w:themeColor="text1"/>
        </w:rPr>
        <w:t xml:space="preserve">Atenolol (Sigma Aldrich, P/N PHR1909; solid) </w:t>
      </w:r>
    </w:p>
    <w:p w14:paraId="2C5BC4D6" w14:textId="77777777" w:rsidR="00887631" w:rsidRPr="00B63FDC" w:rsidRDefault="00887631" w:rsidP="00983583">
      <w:pPr>
        <w:pStyle w:val="Default"/>
        <w:numPr>
          <w:ilvl w:val="0"/>
          <w:numId w:val="48"/>
        </w:numPr>
        <w:rPr>
          <w:i/>
          <w:iCs/>
          <w:color w:val="000000" w:themeColor="text1"/>
        </w:rPr>
      </w:pPr>
      <w:r w:rsidRPr="00B63FDC">
        <w:rPr>
          <w:i/>
          <w:iCs/>
          <w:color w:val="000000" w:themeColor="text1"/>
        </w:rPr>
        <w:t xml:space="preserve">(Atenolol-D7 (CDN Isotopes, P/N D-6202; solid)) </w:t>
      </w:r>
    </w:p>
    <w:p w14:paraId="579B04E8" w14:textId="77777777" w:rsidR="00887631" w:rsidRPr="00B63FDC" w:rsidRDefault="00887631" w:rsidP="00983583">
      <w:pPr>
        <w:pStyle w:val="Default"/>
        <w:numPr>
          <w:ilvl w:val="0"/>
          <w:numId w:val="48"/>
        </w:numPr>
        <w:rPr>
          <w:color w:val="000000" w:themeColor="text1"/>
        </w:rPr>
      </w:pPr>
      <w:r w:rsidRPr="00B63FDC">
        <w:rPr>
          <w:color w:val="000000" w:themeColor="text1"/>
        </w:rPr>
        <w:t xml:space="preserve">Diphenhydramine Hydrochloride (Sigma Aldrich, P/N D3630; solid) </w:t>
      </w:r>
    </w:p>
    <w:p w14:paraId="711816D7" w14:textId="77777777" w:rsidR="00887631" w:rsidRPr="00B63FDC" w:rsidRDefault="00887631" w:rsidP="00983583">
      <w:pPr>
        <w:pStyle w:val="Default"/>
        <w:numPr>
          <w:ilvl w:val="0"/>
          <w:numId w:val="48"/>
        </w:numPr>
        <w:rPr>
          <w:i/>
          <w:iCs/>
          <w:color w:val="000000" w:themeColor="text1"/>
        </w:rPr>
      </w:pPr>
      <w:r w:rsidRPr="00B63FDC">
        <w:rPr>
          <w:i/>
          <w:iCs/>
          <w:color w:val="000000" w:themeColor="text1"/>
        </w:rPr>
        <w:t>(Diphenhydramine-D5 HCl (CDN Isotopes, P/N D6991; solid))</w:t>
      </w:r>
    </w:p>
    <w:p w14:paraId="443118C9" w14:textId="77777777" w:rsidR="00887631" w:rsidRPr="00B63FDC" w:rsidRDefault="00887631" w:rsidP="00983583">
      <w:pPr>
        <w:pStyle w:val="Default"/>
        <w:numPr>
          <w:ilvl w:val="0"/>
          <w:numId w:val="48"/>
        </w:numPr>
        <w:rPr>
          <w:color w:val="000000" w:themeColor="text1"/>
        </w:rPr>
      </w:pPr>
      <w:r w:rsidRPr="00B63FDC">
        <w:rPr>
          <w:color w:val="000000" w:themeColor="text1"/>
        </w:rPr>
        <w:t>n-butyl paraben (Sigma Aldrich, P/N 54680; solid)</w:t>
      </w:r>
    </w:p>
    <w:p w14:paraId="2A90B967" w14:textId="77777777" w:rsidR="00887631" w:rsidRPr="00B63FDC" w:rsidRDefault="00887631" w:rsidP="00983583">
      <w:pPr>
        <w:pStyle w:val="Default"/>
        <w:numPr>
          <w:ilvl w:val="0"/>
          <w:numId w:val="48"/>
        </w:numPr>
        <w:rPr>
          <w:i/>
          <w:iCs/>
          <w:color w:val="000000" w:themeColor="text1"/>
        </w:rPr>
      </w:pPr>
      <w:r w:rsidRPr="00B63FDC">
        <w:rPr>
          <w:i/>
          <w:iCs/>
          <w:color w:val="000000" w:themeColor="text1"/>
        </w:rPr>
        <w:t>(n-butyl paraben-13C6 (Cambridge Isotopes, P/N CLM-8285-1.2; 1 mg/mL in MeOH))</w:t>
      </w:r>
    </w:p>
    <w:p w14:paraId="0D256ADB" w14:textId="77777777" w:rsidR="00887631" w:rsidRPr="00B63FDC" w:rsidRDefault="00887631" w:rsidP="00983583">
      <w:pPr>
        <w:pStyle w:val="Default"/>
        <w:numPr>
          <w:ilvl w:val="0"/>
          <w:numId w:val="48"/>
        </w:numPr>
        <w:rPr>
          <w:color w:val="000000" w:themeColor="text1"/>
        </w:rPr>
      </w:pPr>
      <w:r w:rsidRPr="00B63FDC">
        <w:rPr>
          <w:color w:val="000000" w:themeColor="text1"/>
        </w:rPr>
        <w:t>Propranolol (Sigma Aldrich, P/N P0689; solid)</w:t>
      </w:r>
    </w:p>
    <w:p w14:paraId="6F80FD24" w14:textId="77777777" w:rsidR="00887631" w:rsidRPr="00B63FDC" w:rsidRDefault="00887631" w:rsidP="00983583">
      <w:pPr>
        <w:pStyle w:val="Default"/>
        <w:numPr>
          <w:ilvl w:val="0"/>
          <w:numId w:val="48"/>
        </w:numPr>
        <w:rPr>
          <w:i/>
          <w:iCs/>
          <w:color w:val="000000" w:themeColor="text1"/>
        </w:rPr>
      </w:pPr>
      <w:r w:rsidRPr="00B63FDC">
        <w:rPr>
          <w:i/>
          <w:iCs/>
          <w:color w:val="000000" w:themeColor="text1"/>
        </w:rPr>
        <w:t>(Propranolol-D7 (CDN Isotopes, P/N D-2386; solid))</w:t>
      </w:r>
    </w:p>
    <w:p w14:paraId="427C4703" w14:textId="77777777" w:rsidR="00887631" w:rsidRPr="00B63FDC" w:rsidRDefault="00887631" w:rsidP="00983583">
      <w:pPr>
        <w:pStyle w:val="Default"/>
        <w:numPr>
          <w:ilvl w:val="0"/>
          <w:numId w:val="48"/>
        </w:numPr>
        <w:rPr>
          <w:color w:val="000000" w:themeColor="text1"/>
        </w:rPr>
      </w:pPr>
      <w:r w:rsidRPr="00B63FDC">
        <w:rPr>
          <w:color w:val="000000" w:themeColor="text1"/>
        </w:rPr>
        <w:t xml:space="preserve">Verapamil Hydrochloride (Sigma Aldrich, P/N V4629; solid) </w:t>
      </w:r>
    </w:p>
    <w:p w14:paraId="34BD1E86" w14:textId="77777777" w:rsidR="00887631" w:rsidRPr="00B63FDC" w:rsidRDefault="00887631" w:rsidP="00983583">
      <w:pPr>
        <w:pStyle w:val="Default"/>
        <w:numPr>
          <w:ilvl w:val="0"/>
          <w:numId w:val="48"/>
        </w:numPr>
        <w:rPr>
          <w:i/>
          <w:iCs/>
          <w:color w:val="000000" w:themeColor="text1"/>
        </w:rPr>
      </w:pPr>
      <w:r w:rsidRPr="00B63FDC">
        <w:rPr>
          <w:i/>
          <w:iCs/>
          <w:color w:val="000000" w:themeColor="text1"/>
        </w:rPr>
        <w:t xml:space="preserve">(Verapamil-D3 HCl (CDN Isotopes, P/N D-7546; solid)) </w:t>
      </w:r>
    </w:p>
    <w:p w14:paraId="5648CBC0" w14:textId="77777777" w:rsidR="00887631" w:rsidRPr="00B63FDC" w:rsidRDefault="00887631" w:rsidP="00983583">
      <w:pPr>
        <w:pStyle w:val="Default"/>
        <w:numPr>
          <w:ilvl w:val="0"/>
          <w:numId w:val="48"/>
        </w:numPr>
        <w:rPr>
          <w:color w:val="000000" w:themeColor="text1"/>
        </w:rPr>
      </w:pPr>
      <w:r w:rsidRPr="00B63FDC">
        <w:rPr>
          <w:color w:val="000000" w:themeColor="text1"/>
        </w:rPr>
        <w:t>Warfarin (Sigma Aldrich, P/N A2250; solid)</w:t>
      </w:r>
    </w:p>
    <w:p w14:paraId="593399BA" w14:textId="35F5CA67" w:rsidR="00887631" w:rsidRDefault="00887631" w:rsidP="00983583">
      <w:pPr>
        <w:pStyle w:val="ListParagraph"/>
        <w:numPr>
          <w:ilvl w:val="0"/>
          <w:numId w:val="48"/>
        </w:numPr>
      </w:pPr>
      <w:r w:rsidRPr="00983583">
        <w:rPr>
          <w:i/>
          <w:iCs/>
          <w:color w:val="000000" w:themeColor="text1"/>
        </w:rPr>
        <w:t>(Warfarin-D5 (CDN Isotopes, P/N D-7080; solid))</w:t>
      </w:r>
    </w:p>
    <w:p w14:paraId="20BA99DA" w14:textId="77777777" w:rsidR="009305FA" w:rsidRPr="00F62963" w:rsidRDefault="009305FA" w:rsidP="00F62963"/>
    <w:p w14:paraId="024D7EEC" w14:textId="3A704611" w:rsidR="00823B0F" w:rsidRDefault="00823B0F" w:rsidP="00C76140">
      <w:pPr>
        <w:pStyle w:val="Heading1"/>
      </w:pPr>
      <w:bookmarkStart w:id="128" w:name="_Toc90283765"/>
      <w:r w:rsidRPr="00A72FB2">
        <w:t>Procedures</w:t>
      </w:r>
      <w:bookmarkEnd w:id="128"/>
    </w:p>
    <w:p w14:paraId="1FA29208" w14:textId="77777777" w:rsidR="00F62963" w:rsidRPr="00F62963" w:rsidRDefault="00F62963" w:rsidP="00F62963"/>
    <w:p w14:paraId="7BC778EC" w14:textId="27FFAF8F" w:rsidR="00A72FB2" w:rsidRDefault="00786776" w:rsidP="007F1CA2">
      <w:pPr>
        <w:pStyle w:val="Heading2"/>
      </w:pPr>
      <w:bookmarkStart w:id="129" w:name="_Toc90283766"/>
      <w:r>
        <w:t>Reference Compound Selection</w:t>
      </w:r>
      <w:bookmarkEnd w:id="129"/>
    </w:p>
    <w:p w14:paraId="34EEBFBA" w14:textId="1A413A64" w:rsidR="00F62963" w:rsidRDefault="00F62963" w:rsidP="009055CE">
      <w:pPr>
        <w:ind w:left="360"/>
      </w:pPr>
    </w:p>
    <w:p w14:paraId="5369C759" w14:textId="7962FA5E" w:rsidR="009055CE" w:rsidRPr="005650AC" w:rsidRDefault="009055CE" w:rsidP="009055CE">
      <w:pPr>
        <w:ind w:left="360"/>
        <w:rPr>
          <w:sz w:val="24"/>
          <w:szCs w:val="24"/>
        </w:rPr>
      </w:pPr>
      <w:r w:rsidRPr="005650AC">
        <w:rPr>
          <w:sz w:val="24"/>
          <w:szCs w:val="24"/>
        </w:rPr>
        <w:t xml:space="preserve">An assay reference compound (RC) will be selected for each experiment based on the anticipated clearance rates and/or analytic needs of the test agents. These compounds will be tested at 1 </w:t>
      </w:r>
      <w:r w:rsidR="00B0337C" w:rsidRPr="005650AC">
        <w:rPr>
          <w:iCs/>
          <w:color w:val="000000" w:themeColor="text1"/>
          <w:sz w:val="24"/>
          <w:szCs w:val="24"/>
        </w:rPr>
        <w:t>m</w:t>
      </w:r>
      <w:r w:rsidRPr="005650AC">
        <w:rPr>
          <w:sz w:val="24"/>
          <w:szCs w:val="24"/>
        </w:rPr>
        <w:t>M unless otherwise noted.</w:t>
      </w:r>
    </w:p>
    <w:p w14:paraId="3AF53AA3" w14:textId="77777777" w:rsidR="00F930B2" w:rsidRDefault="00F930B2" w:rsidP="009055CE">
      <w:pPr>
        <w:ind w:left="360"/>
        <w:rPr>
          <w:sz w:val="24"/>
          <w:szCs w:val="24"/>
        </w:rPr>
      </w:pPr>
    </w:p>
    <w:p w14:paraId="2FF2DBBF" w14:textId="392F9117" w:rsidR="00F62963" w:rsidRDefault="00786776" w:rsidP="007F1CA2">
      <w:pPr>
        <w:pStyle w:val="Heading2"/>
      </w:pPr>
      <w:bookmarkStart w:id="130" w:name="_Toc90283767"/>
      <w:r>
        <w:t xml:space="preserve">Solution </w:t>
      </w:r>
      <w:r w:rsidR="008E561E">
        <w:t>Preparation</w:t>
      </w:r>
      <w:bookmarkEnd w:id="130"/>
    </w:p>
    <w:p w14:paraId="35298150" w14:textId="0E313979" w:rsidR="00F62963" w:rsidRDefault="00F62963" w:rsidP="00F62963">
      <w:pPr>
        <w:rPr>
          <w:iCs/>
          <w:sz w:val="24"/>
          <w:szCs w:val="24"/>
        </w:rPr>
      </w:pPr>
    </w:p>
    <w:p w14:paraId="0288006F" w14:textId="305AB51A" w:rsidR="009055CE" w:rsidRDefault="009055CE" w:rsidP="005319C5">
      <w:pPr>
        <w:pStyle w:val="Heading3"/>
      </w:pPr>
      <w:r w:rsidRPr="009055CE">
        <w:t>Williams’ Medium E, +/+ or Complete (</w:t>
      </w:r>
      <w:proofErr w:type="spellStart"/>
      <w:r w:rsidRPr="009055CE">
        <w:t>ie</w:t>
      </w:r>
      <w:proofErr w:type="spellEnd"/>
      <w:r w:rsidRPr="009055CE">
        <w:t>, Hepatocyte cell media)</w:t>
      </w:r>
    </w:p>
    <w:p w14:paraId="3D23607D" w14:textId="7C10BB80" w:rsidR="00F95958" w:rsidRDefault="00F95958" w:rsidP="00F95958">
      <w:pPr>
        <w:ind w:left="720"/>
        <w:rPr>
          <w:iCs/>
          <w:sz w:val="24"/>
          <w:szCs w:val="24"/>
        </w:rPr>
      </w:pPr>
    </w:p>
    <w:p w14:paraId="28F624AC" w14:textId="4F636B64" w:rsidR="00F95958" w:rsidRDefault="00F95958" w:rsidP="00F95958">
      <w:pPr>
        <w:ind w:left="720"/>
        <w:rPr>
          <w:iCs/>
          <w:sz w:val="24"/>
          <w:szCs w:val="24"/>
        </w:rPr>
      </w:pPr>
      <w:r w:rsidRPr="00F95958">
        <w:rPr>
          <w:iCs/>
          <w:sz w:val="24"/>
          <w:szCs w:val="24"/>
        </w:rPr>
        <w:t xml:space="preserve">To 100 mL Williams’ Medium E, add 1 </w:t>
      </w:r>
      <w:proofErr w:type="spellStart"/>
      <w:r w:rsidRPr="00F95958">
        <w:rPr>
          <w:iCs/>
          <w:sz w:val="24"/>
          <w:szCs w:val="24"/>
        </w:rPr>
        <w:t>uL</w:t>
      </w:r>
      <w:proofErr w:type="spellEnd"/>
      <w:r w:rsidRPr="00F95958">
        <w:rPr>
          <w:iCs/>
          <w:sz w:val="24"/>
          <w:szCs w:val="24"/>
        </w:rPr>
        <w:t xml:space="preserve"> dexamethasone and 4 mL cell maintenance cocktail-B. Mix well. Store media at 4°C. Complete media is stable for 1 month at 4°C. Media should be warmed to 37°C prior to use in assay.   </w:t>
      </w:r>
    </w:p>
    <w:p w14:paraId="1176815F" w14:textId="1574CE84" w:rsidR="009055CE" w:rsidRDefault="009055CE" w:rsidP="00F95958">
      <w:pPr>
        <w:ind w:left="720"/>
        <w:rPr>
          <w:iCs/>
          <w:sz w:val="24"/>
          <w:szCs w:val="24"/>
        </w:rPr>
      </w:pPr>
      <w:r w:rsidRPr="009055CE">
        <w:rPr>
          <w:iCs/>
          <w:sz w:val="24"/>
          <w:szCs w:val="24"/>
        </w:rPr>
        <w:t xml:space="preserve">   </w:t>
      </w:r>
    </w:p>
    <w:p w14:paraId="02BE3BB3" w14:textId="0F14E702" w:rsidR="00F62963" w:rsidRPr="00F62963" w:rsidRDefault="00F95958" w:rsidP="00EF7315">
      <w:pPr>
        <w:pStyle w:val="Heading3"/>
      </w:pPr>
      <w:r>
        <w:t>Crash Solution</w:t>
      </w:r>
    </w:p>
    <w:p w14:paraId="7052396D" w14:textId="6B6D7193" w:rsidR="007B2CB3" w:rsidRDefault="007B2CB3" w:rsidP="00F62963">
      <w:pPr>
        <w:rPr>
          <w:iCs/>
          <w:sz w:val="24"/>
          <w:szCs w:val="24"/>
        </w:rPr>
      </w:pPr>
    </w:p>
    <w:p w14:paraId="71244D3A" w14:textId="11982BFF" w:rsidR="00F62963" w:rsidRPr="00F62963" w:rsidRDefault="00F95958" w:rsidP="00F95958">
      <w:pPr>
        <w:ind w:left="720"/>
        <w:rPr>
          <w:iCs/>
          <w:sz w:val="24"/>
          <w:szCs w:val="24"/>
        </w:rPr>
      </w:pPr>
      <w:bookmarkStart w:id="131" w:name="_Hlk89852237"/>
      <w:r w:rsidRPr="00F95958">
        <w:rPr>
          <w:sz w:val="24"/>
          <w:szCs w:val="24"/>
        </w:rPr>
        <w:t xml:space="preserve">Crash solution will be comprised of 100% acetonitrile. </w:t>
      </w:r>
      <w:commentRangeStart w:id="132"/>
      <w:commentRangeStart w:id="133"/>
      <w:r w:rsidRPr="00F95958">
        <w:rPr>
          <w:sz w:val="24"/>
          <w:szCs w:val="24"/>
        </w:rPr>
        <w:t xml:space="preserve">The amount needed to process all samples generated during a given day’s run </w:t>
      </w:r>
      <w:commentRangeEnd w:id="132"/>
      <w:r w:rsidRPr="00F95958">
        <w:rPr>
          <w:rStyle w:val="CommentReference"/>
          <w:sz w:val="24"/>
          <w:szCs w:val="24"/>
        </w:rPr>
        <w:commentReference w:id="132"/>
      </w:r>
      <w:commentRangeEnd w:id="133"/>
      <w:r w:rsidR="00B0337C">
        <w:rPr>
          <w:rStyle w:val="CommentReference"/>
          <w:rFonts w:ascii="Verdana" w:hAnsi="Verdana"/>
        </w:rPr>
        <w:commentReference w:id="133"/>
      </w:r>
      <w:r w:rsidRPr="00F95958">
        <w:rPr>
          <w:sz w:val="24"/>
          <w:szCs w:val="24"/>
        </w:rPr>
        <w:t xml:space="preserve">should be aliquoted to a separate tube and stored either at -20°C or on ice to ensure it is ice-cold throughout the assay. Depending on the analyte tested, an acceptable deviation to this protocol may incorporate formic acid (e.g., 1% of 0.1M solution) with the acetonitrile. Any such deviation should be noted in </w:t>
      </w:r>
      <w:r w:rsidR="00B0337C">
        <w:rPr>
          <w:sz w:val="24"/>
          <w:szCs w:val="24"/>
        </w:rPr>
        <w:t>a project’s records or laboratory</w:t>
      </w:r>
      <w:r w:rsidRPr="00F95958">
        <w:rPr>
          <w:sz w:val="24"/>
          <w:szCs w:val="24"/>
        </w:rPr>
        <w:t xml:space="preserve"> notebook and the accompanying report. </w:t>
      </w:r>
      <w:bookmarkEnd w:id="131"/>
    </w:p>
    <w:p w14:paraId="3B7640C5" w14:textId="77777777" w:rsidR="00F62963" w:rsidRPr="00F62963" w:rsidRDefault="00F62963" w:rsidP="00F62963">
      <w:pPr>
        <w:rPr>
          <w:iCs/>
          <w:sz w:val="24"/>
          <w:szCs w:val="24"/>
        </w:rPr>
      </w:pPr>
    </w:p>
    <w:p w14:paraId="51AC6430" w14:textId="0E30AED2" w:rsidR="007B2CB3" w:rsidRDefault="00786776" w:rsidP="007F1CA2">
      <w:pPr>
        <w:pStyle w:val="Heading2"/>
      </w:pPr>
      <w:bookmarkStart w:id="134" w:name="_Toc90283768"/>
      <w:r>
        <w:t>Metabolic Inactivation of Hepatocytes</w:t>
      </w:r>
      <w:bookmarkEnd w:id="134"/>
    </w:p>
    <w:p w14:paraId="6EC5463A" w14:textId="7F7363AA" w:rsidR="007B2CB3" w:rsidRDefault="007B2CB3" w:rsidP="00F62963">
      <w:pPr>
        <w:rPr>
          <w:iCs/>
          <w:sz w:val="24"/>
          <w:szCs w:val="24"/>
        </w:rPr>
      </w:pPr>
    </w:p>
    <w:p w14:paraId="7A982CFE" w14:textId="67929296" w:rsidR="00AC5E35" w:rsidRPr="00AC5E35" w:rsidRDefault="00AC5E35" w:rsidP="00AC5E35">
      <w:pPr>
        <w:ind w:left="360"/>
        <w:rPr>
          <w:iCs/>
          <w:sz w:val="24"/>
          <w:szCs w:val="24"/>
        </w:rPr>
      </w:pPr>
      <w:r w:rsidRPr="00AC5E35">
        <w:rPr>
          <w:iCs/>
          <w:sz w:val="24"/>
          <w:szCs w:val="24"/>
        </w:rPr>
        <w:t xml:space="preserve">Metabolically inactivated hepatocytes are a negative control </w:t>
      </w:r>
      <w:r>
        <w:rPr>
          <w:iCs/>
          <w:sz w:val="24"/>
          <w:szCs w:val="24"/>
        </w:rPr>
        <w:t xml:space="preserve">used </w:t>
      </w:r>
      <w:r w:rsidRPr="00AC5E35">
        <w:rPr>
          <w:iCs/>
          <w:sz w:val="24"/>
          <w:szCs w:val="24"/>
        </w:rPr>
        <w:t xml:space="preserve">to monitor for </w:t>
      </w:r>
      <w:r>
        <w:rPr>
          <w:iCs/>
          <w:sz w:val="24"/>
          <w:szCs w:val="24"/>
        </w:rPr>
        <w:t xml:space="preserve">the </w:t>
      </w:r>
      <w:r w:rsidRPr="00AC5E35">
        <w:rPr>
          <w:iCs/>
          <w:sz w:val="24"/>
          <w:szCs w:val="24"/>
        </w:rPr>
        <w:t>abiotic loss of TA.</w:t>
      </w:r>
    </w:p>
    <w:p w14:paraId="69B5FC15" w14:textId="77777777" w:rsidR="00AC5E35" w:rsidRDefault="00AC5E35" w:rsidP="00AC5E35">
      <w:pPr>
        <w:ind w:left="360"/>
        <w:rPr>
          <w:iCs/>
          <w:sz w:val="24"/>
          <w:szCs w:val="24"/>
        </w:rPr>
      </w:pPr>
    </w:p>
    <w:p w14:paraId="08C36B92" w14:textId="2CF6AB30" w:rsidR="00AC5E35" w:rsidRDefault="00AC5E35" w:rsidP="00AC5E35">
      <w:pPr>
        <w:ind w:left="360"/>
        <w:rPr>
          <w:i/>
          <w:sz w:val="24"/>
          <w:szCs w:val="24"/>
        </w:rPr>
      </w:pPr>
      <w:r w:rsidRPr="00AC5E35">
        <w:rPr>
          <w:i/>
          <w:sz w:val="24"/>
          <w:szCs w:val="24"/>
        </w:rPr>
        <w:t xml:space="preserve">Note: given the expense of the hepatocytes, any excess “active” cells remaining from earlier runs should be saved. When volumes/cell #s </w:t>
      </w:r>
      <w:proofErr w:type="gramStart"/>
      <w:r w:rsidRPr="00AC5E35">
        <w:rPr>
          <w:i/>
          <w:sz w:val="24"/>
          <w:szCs w:val="24"/>
        </w:rPr>
        <w:t>are</w:t>
      </w:r>
      <w:proofErr w:type="gramEnd"/>
      <w:r w:rsidRPr="00AC5E35">
        <w:rPr>
          <w:i/>
          <w:sz w:val="24"/>
          <w:szCs w:val="24"/>
        </w:rPr>
        <w:t xml:space="preserve"> sufficient, these cells should be pooled, counted,</w:t>
      </w:r>
      <w:r w:rsidR="00061976">
        <w:rPr>
          <w:i/>
          <w:sz w:val="24"/>
          <w:szCs w:val="24"/>
        </w:rPr>
        <w:t xml:space="preserve"> </w:t>
      </w:r>
      <w:r w:rsidR="00061976" w:rsidRPr="00061976">
        <w:rPr>
          <w:i/>
          <w:sz w:val="24"/>
          <w:szCs w:val="24"/>
        </w:rPr>
        <w:t>brought up to described density and volume and inactivated as described below. Also, any remaining inactive cells can be reserved for future use.</w:t>
      </w:r>
    </w:p>
    <w:p w14:paraId="3ADCC0B0" w14:textId="77777777" w:rsidR="00061976" w:rsidRDefault="00061976" w:rsidP="00061976">
      <w:pPr>
        <w:ind w:left="360"/>
        <w:rPr>
          <w:iCs/>
          <w:sz w:val="24"/>
          <w:szCs w:val="24"/>
        </w:rPr>
      </w:pPr>
    </w:p>
    <w:p w14:paraId="4E99A0E9" w14:textId="3E702EB7" w:rsidR="00061976" w:rsidRPr="00061976" w:rsidRDefault="00061976" w:rsidP="00061976">
      <w:pPr>
        <w:pStyle w:val="Heading3"/>
        <w:rPr>
          <w:rFonts w:ascii="Times New Roman" w:hAnsi="Times New Roman"/>
          <w:b w:val="0"/>
          <w:bCs/>
        </w:rPr>
      </w:pPr>
      <w:del w:id="135" w:author="Swank, Adam" w:date="2021-12-11T07:04:00Z">
        <w:r w:rsidRPr="00061976" w:rsidDel="00B0337C">
          <w:rPr>
            <w:rFonts w:ascii="Times New Roman" w:hAnsi="Times New Roman"/>
            <w:b w:val="0"/>
            <w:bCs/>
          </w:rPr>
          <w:delText>O</w:delText>
        </w:r>
      </w:del>
      <w:ins w:id="136" w:author="Swank, Adam" w:date="2021-12-11T07:04:00Z">
        <w:r w:rsidR="00B0337C">
          <w:rPr>
            <w:rFonts w:ascii="Times New Roman" w:hAnsi="Times New Roman"/>
            <w:b w:val="0"/>
            <w:bCs/>
          </w:rPr>
          <w:t>Remove</w:t>
        </w:r>
        <w:r w:rsidR="003758C1">
          <w:rPr>
            <w:rFonts w:ascii="Times New Roman" w:hAnsi="Times New Roman"/>
            <w:b w:val="0"/>
            <w:bCs/>
          </w:rPr>
          <w:t xml:space="preserve"> o</w:t>
        </w:r>
      </w:ins>
      <w:r w:rsidRPr="00061976">
        <w:rPr>
          <w:rFonts w:ascii="Times New Roman" w:hAnsi="Times New Roman"/>
          <w:b w:val="0"/>
          <w:bCs/>
        </w:rPr>
        <w:t xml:space="preserve">ne vial of hepatocytes </w:t>
      </w:r>
      <w:del w:id="137" w:author="Swank, Adam" w:date="2021-12-11T07:05:00Z">
        <w:r w:rsidRPr="00061976" w:rsidDel="003758C1">
          <w:rPr>
            <w:rFonts w:ascii="Times New Roman" w:hAnsi="Times New Roman"/>
            <w:b w:val="0"/>
            <w:bCs/>
          </w:rPr>
          <w:delText>will be t</w:delText>
        </w:r>
      </w:del>
      <w:del w:id="138" w:author="Swank, Adam" w:date="2021-12-11T07:04:00Z">
        <w:r w:rsidRPr="00061976" w:rsidDel="003758C1">
          <w:rPr>
            <w:rFonts w:ascii="Times New Roman" w:hAnsi="Times New Roman"/>
            <w:b w:val="0"/>
            <w:bCs/>
          </w:rPr>
          <w:delText>aken</w:delText>
        </w:r>
      </w:del>
      <w:r w:rsidRPr="00061976">
        <w:rPr>
          <w:rFonts w:ascii="Times New Roman" w:hAnsi="Times New Roman"/>
          <w:b w:val="0"/>
          <w:bCs/>
        </w:rPr>
        <w:t xml:space="preserve"> from the </w:t>
      </w:r>
      <w:proofErr w:type="spellStart"/>
      <w:r w:rsidRPr="00061976">
        <w:rPr>
          <w:rFonts w:ascii="Times New Roman" w:hAnsi="Times New Roman"/>
          <w:b w:val="0"/>
          <w:bCs/>
        </w:rPr>
        <w:t>cryofreezer</w:t>
      </w:r>
      <w:proofErr w:type="spellEnd"/>
      <w:r w:rsidRPr="00061976">
        <w:rPr>
          <w:rFonts w:ascii="Times New Roman" w:hAnsi="Times New Roman"/>
          <w:b w:val="0"/>
          <w:bCs/>
        </w:rPr>
        <w:t xml:space="preserve"> and thaw</w:t>
      </w:r>
      <w:del w:id="139" w:author="Swank, Adam" w:date="2021-12-11T07:05:00Z">
        <w:r w:rsidRPr="00061976" w:rsidDel="003758C1">
          <w:rPr>
            <w:rFonts w:ascii="Times New Roman" w:hAnsi="Times New Roman"/>
            <w:b w:val="0"/>
            <w:bCs/>
          </w:rPr>
          <w:delText>ed</w:delText>
        </w:r>
      </w:del>
      <w:r w:rsidRPr="00061976">
        <w:rPr>
          <w:rFonts w:ascii="Times New Roman" w:hAnsi="Times New Roman"/>
          <w:b w:val="0"/>
          <w:bCs/>
        </w:rPr>
        <w:t xml:space="preserve"> in a water bath at 37°C for 90 seconds. </w:t>
      </w:r>
    </w:p>
    <w:p w14:paraId="76BEF51D" w14:textId="77777777" w:rsidR="00061976" w:rsidRPr="00061976" w:rsidRDefault="00061976" w:rsidP="00061976">
      <w:pPr>
        <w:pStyle w:val="Heading3"/>
        <w:rPr>
          <w:rFonts w:ascii="Times New Roman" w:hAnsi="Times New Roman"/>
          <w:b w:val="0"/>
          <w:bCs/>
        </w:rPr>
      </w:pPr>
      <w:r w:rsidRPr="00061976">
        <w:rPr>
          <w:rFonts w:ascii="Times New Roman" w:hAnsi="Times New Roman"/>
          <w:b w:val="0"/>
          <w:bCs/>
        </w:rPr>
        <w:t xml:space="preserve">Place the vial in a heat block set to 90°C and heat for 40 minutes. </w:t>
      </w:r>
    </w:p>
    <w:p w14:paraId="16CE5E03" w14:textId="77777777" w:rsidR="00061976" w:rsidRPr="00061976" w:rsidRDefault="00061976" w:rsidP="00061976">
      <w:pPr>
        <w:pStyle w:val="Heading3"/>
        <w:rPr>
          <w:rFonts w:ascii="Times New Roman" w:hAnsi="Times New Roman"/>
          <w:b w:val="0"/>
          <w:bCs/>
        </w:rPr>
      </w:pPr>
      <w:r w:rsidRPr="00061976">
        <w:rPr>
          <w:rFonts w:ascii="Times New Roman" w:hAnsi="Times New Roman"/>
          <w:b w:val="0"/>
          <w:bCs/>
        </w:rPr>
        <w:lastRenderedPageBreak/>
        <w:t>Transfer inactive cells to conical tube, rinse vial with 1 mL media, and transfer rinse to same conical tube. Dilute with media to 10 mL total volume.</w:t>
      </w:r>
    </w:p>
    <w:p w14:paraId="05F951F7" w14:textId="77777777" w:rsidR="00061976" w:rsidRPr="00061976" w:rsidRDefault="00061976" w:rsidP="00061976">
      <w:pPr>
        <w:pStyle w:val="Heading3"/>
        <w:rPr>
          <w:rFonts w:ascii="Times New Roman" w:hAnsi="Times New Roman"/>
          <w:b w:val="0"/>
          <w:bCs/>
        </w:rPr>
      </w:pPr>
      <w:r w:rsidRPr="00061976">
        <w:rPr>
          <w:rFonts w:ascii="Times New Roman" w:hAnsi="Times New Roman"/>
          <w:b w:val="0"/>
          <w:bCs/>
        </w:rPr>
        <w:t xml:space="preserve">Transfer 10 µL suspended cells to a new 1.5 mL microcentrifuge tube; mix with 10 </w:t>
      </w:r>
      <w:r w:rsidRPr="00061976">
        <w:rPr>
          <w:rFonts w:ascii="Times New Roman" w:hAnsi="Times New Roman"/>
          <w:b w:val="0"/>
          <w:bCs/>
        </w:rPr>
        <w:t>l trypan blue.</w:t>
      </w:r>
    </w:p>
    <w:p w14:paraId="48CA1F09" w14:textId="77777777" w:rsidR="00061976" w:rsidRPr="00061976" w:rsidRDefault="00061976" w:rsidP="00061976">
      <w:pPr>
        <w:pStyle w:val="Heading3"/>
        <w:rPr>
          <w:rFonts w:ascii="Times New Roman" w:hAnsi="Times New Roman"/>
          <w:b w:val="0"/>
          <w:bCs/>
        </w:rPr>
      </w:pPr>
      <w:r w:rsidRPr="00061976">
        <w:rPr>
          <w:rFonts w:ascii="Times New Roman" w:hAnsi="Times New Roman"/>
          <w:b w:val="0"/>
          <w:bCs/>
        </w:rPr>
        <w:t xml:space="preserve">Using the Bio-Rad TC20-cell counter (PN 1450102), take 2 measurements (See Section </w:t>
      </w:r>
      <w:r w:rsidRPr="006D0581">
        <w:rPr>
          <w:rFonts w:ascii="Times New Roman" w:hAnsi="Times New Roman"/>
          <w:b w:val="0"/>
          <w:bCs/>
        </w:rPr>
        <w:t>9.6</w:t>
      </w:r>
      <w:r w:rsidRPr="00061976">
        <w:rPr>
          <w:rFonts w:ascii="Times New Roman" w:hAnsi="Times New Roman"/>
          <w:b w:val="0"/>
          <w:bCs/>
        </w:rPr>
        <w:t xml:space="preserve"> for instructions). Record total cell count, live cell count, and % viability. </w:t>
      </w:r>
    </w:p>
    <w:p w14:paraId="0D157FDA" w14:textId="2ADF43D5" w:rsidR="00061976" w:rsidRPr="00061976" w:rsidRDefault="00061976" w:rsidP="00061976">
      <w:pPr>
        <w:pStyle w:val="Heading3"/>
        <w:rPr>
          <w:rFonts w:ascii="Times New Roman" w:hAnsi="Times New Roman"/>
          <w:b w:val="0"/>
          <w:bCs/>
        </w:rPr>
      </w:pPr>
      <w:r w:rsidRPr="00061976">
        <w:rPr>
          <w:rFonts w:ascii="Times New Roman" w:hAnsi="Times New Roman"/>
          <w:b w:val="0"/>
          <w:bCs/>
        </w:rPr>
        <w:t>Perform calculations to determine volume (mL) of media to add to achieve a cell density of 1,000,000 cells/ml:</w:t>
      </w:r>
    </w:p>
    <w:p w14:paraId="523A1A45" w14:textId="77777777" w:rsidR="00061976" w:rsidRPr="00061976" w:rsidRDefault="00061976" w:rsidP="00061976"/>
    <w:p w14:paraId="3EEB4BB0" w14:textId="557F72CE" w:rsidR="00061976" w:rsidRDefault="00061976" w:rsidP="00061976">
      <w:pPr>
        <w:ind w:left="360"/>
        <w:rPr>
          <w:iCs/>
          <w:sz w:val="24"/>
          <w:szCs w:val="24"/>
        </w:rPr>
      </w:pPr>
      <m:oMathPara>
        <m:oMath>
          <m:r>
            <w:rPr>
              <w:rFonts w:ascii="Cambria Math" w:hAnsi="Cambria Math"/>
              <w:sz w:val="24"/>
              <w:szCs w:val="24"/>
            </w:rPr>
            <m:t xml:space="preserve">Vol. Media </m:t>
          </m:r>
          <m:d>
            <m:dPr>
              <m:ctrlPr>
                <w:rPr>
                  <w:rFonts w:ascii="Cambria Math" w:hAnsi="Cambria Math"/>
                  <w:i/>
                  <w:iCs/>
                  <w:sz w:val="24"/>
                  <w:szCs w:val="24"/>
                </w:rPr>
              </m:ctrlPr>
            </m:dPr>
            <m:e>
              <m:r>
                <w:rPr>
                  <w:rFonts w:ascii="Cambria Math" w:hAnsi="Cambria Math"/>
                  <w:sz w:val="24"/>
                  <w:szCs w:val="24"/>
                </w:rPr>
                <m:t>mL</m:t>
              </m:r>
            </m:e>
          </m:d>
          <m:r>
            <w:rPr>
              <w:rFonts w:ascii="Cambria Math" w:hAnsi="Cambria Math"/>
              <w:sz w:val="24"/>
              <w:szCs w:val="24"/>
            </w:rPr>
            <m:t>=(# total cells×(</m:t>
          </m:r>
          <m:f>
            <m:fPr>
              <m:ctrlPr>
                <w:rPr>
                  <w:rFonts w:ascii="Cambria Math" w:hAnsi="Cambria Math"/>
                  <w:i/>
                  <w:iCs/>
                  <w:sz w:val="24"/>
                  <w:szCs w:val="24"/>
                </w:rPr>
              </m:ctrlPr>
            </m:fPr>
            <m:num>
              <m:r>
                <w:rPr>
                  <w:rFonts w:ascii="Cambria Math" w:hAnsi="Cambria Math"/>
                  <w:sz w:val="24"/>
                  <w:szCs w:val="24"/>
                </w:rPr>
                <m:t>% visible cells</m:t>
              </m:r>
            </m:num>
            <m:den>
              <m:r>
                <w:rPr>
                  <w:rFonts w:ascii="Cambria Math" w:hAnsi="Cambria Math"/>
                  <w:sz w:val="24"/>
                  <w:szCs w:val="24"/>
                </w:rPr>
                <m:t>100</m:t>
              </m:r>
            </m:den>
          </m:f>
          <m:r>
            <w:rPr>
              <w:rFonts w:ascii="Cambria Math" w:hAnsi="Cambria Math"/>
              <w:sz w:val="24"/>
              <w:szCs w:val="24"/>
            </w:rPr>
            <m:t>)×1E-06</m:t>
          </m:r>
          <m:f>
            <m:fPr>
              <m:ctrlPr>
                <w:rPr>
                  <w:rFonts w:ascii="Cambria Math" w:hAnsi="Cambria Math"/>
                  <w:i/>
                  <w:iCs/>
                  <w:sz w:val="24"/>
                  <w:szCs w:val="24"/>
                </w:rPr>
              </m:ctrlPr>
            </m:fPr>
            <m:num>
              <m:r>
                <w:rPr>
                  <w:rFonts w:ascii="Cambria Math" w:hAnsi="Cambria Math"/>
                  <w:sz w:val="24"/>
                  <w:szCs w:val="24"/>
                </w:rPr>
                <m:t>mL</m:t>
              </m:r>
            </m:num>
            <m:den>
              <m:r>
                <w:rPr>
                  <w:rFonts w:ascii="Cambria Math" w:hAnsi="Cambria Math"/>
                  <w:sz w:val="24"/>
                  <w:szCs w:val="24"/>
                </w:rPr>
                <m:t>cells</m:t>
              </m:r>
            </m:den>
          </m:f>
          <m:r>
            <w:rPr>
              <w:rFonts w:ascii="Cambria Math" w:hAnsi="Cambria Math"/>
              <w:sz w:val="24"/>
              <w:szCs w:val="24"/>
            </w:rPr>
            <m:t>)</m:t>
          </m:r>
        </m:oMath>
      </m:oMathPara>
    </w:p>
    <w:p w14:paraId="1E86BAA6" w14:textId="77777777" w:rsidR="00061976" w:rsidRPr="00061976" w:rsidRDefault="00061976" w:rsidP="00061976">
      <w:pPr>
        <w:ind w:left="360"/>
        <w:rPr>
          <w:iCs/>
          <w:sz w:val="24"/>
          <w:szCs w:val="24"/>
        </w:rPr>
      </w:pPr>
    </w:p>
    <w:p w14:paraId="23736CDE" w14:textId="77777777" w:rsidR="003758C1" w:rsidRDefault="00061976" w:rsidP="003758C1">
      <w:pPr>
        <w:pStyle w:val="Heading3"/>
        <w:rPr>
          <w:rFonts w:ascii="Times New Roman" w:hAnsi="Times New Roman"/>
          <w:b w:val="0"/>
          <w:bCs/>
        </w:rPr>
      </w:pPr>
      <w:r w:rsidRPr="00061976">
        <w:rPr>
          <w:rFonts w:ascii="Times New Roman" w:hAnsi="Times New Roman"/>
          <w:b w:val="0"/>
          <w:bCs/>
        </w:rPr>
        <w:t xml:space="preserve">Add this volume to microcentrifuge tube with WME +/+. </w:t>
      </w:r>
    </w:p>
    <w:p w14:paraId="702F676E" w14:textId="77777777" w:rsidR="003758C1" w:rsidRDefault="003758C1" w:rsidP="003758C1">
      <w:pPr>
        <w:pStyle w:val="Heading3"/>
        <w:numPr>
          <w:ilvl w:val="0"/>
          <w:numId w:val="0"/>
        </w:numPr>
        <w:ind w:left="1440"/>
        <w:rPr>
          <w:rFonts w:ascii="Times New Roman" w:hAnsi="Times New Roman"/>
          <w:b w:val="0"/>
          <w:bCs/>
        </w:rPr>
      </w:pPr>
    </w:p>
    <w:p w14:paraId="247901B4" w14:textId="558AB5D8" w:rsidR="007B2CB3" w:rsidRPr="003758C1" w:rsidRDefault="003758C1" w:rsidP="003758C1">
      <w:pPr>
        <w:ind w:left="1440"/>
        <w:rPr>
          <w:i/>
          <w:iCs/>
        </w:rPr>
      </w:pPr>
      <w:r>
        <w:rPr>
          <w:i/>
          <w:iCs/>
        </w:rPr>
        <w:t xml:space="preserve">Note - </w:t>
      </w:r>
      <w:r w:rsidR="00061976" w:rsidRPr="003758C1">
        <w:rPr>
          <w:i/>
          <w:iCs/>
        </w:rPr>
        <w:t xml:space="preserve">These can be prepared in advance and stored </w:t>
      </w:r>
      <w:r w:rsidRPr="003758C1">
        <w:rPr>
          <w:i/>
          <w:iCs/>
        </w:rPr>
        <w:t xml:space="preserve">at &lt;-70°C </w:t>
      </w:r>
      <w:r w:rsidR="00061976" w:rsidRPr="003758C1">
        <w:rPr>
          <w:i/>
          <w:iCs/>
        </w:rPr>
        <w:t>until needed (up to 5 years).</w:t>
      </w:r>
    </w:p>
    <w:p w14:paraId="53E1B296" w14:textId="1708A1D9" w:rsidR="00675CFA" w:rsidRDefault="00675CFA" w:rsidP="00253092">
      <w:pPr>
        <w:rPr>
          <w:sz w:val="24"/>
          <w:szCs w:val="24"/>
        </w:rPr>
      </w:pPr>
    </w:p>
    <w:p w14:paraId="4135C199" w14:textId="66D54CD7" w:rsidR="00786776" w:rsidRDefault="00E24071" w:rsidP="00E24071">
      <w:pPr>
        <w:pStyle w:val="Heading2"/>
      </w:pPr>
      <w:bookmarkStart w:id="140" w:name="_Toc90283769"/>
      <w:r>
        <w:t>Test Agent (TA) Stock and Working Stock Preparation</w:t>
      </w:r>
      <w:bookmarkEnd w:id="140"/>
    </w:p>
    <w:p w14:paraId="1FF1B1CE" w14:textId="163EF7F7" w:rsidR="00061976" w:rsidRDefault="00061976" w:rsidP="00061976"/>
    <w:p w14:paraId="1A34093A" w14:textId="77777777" w:rsidR="00061976" w:rsidRPr="00061976" w:rsidRDefault="00061976" w:rsidP="00061976">
      <w:pPr>
        <w:pStyle w:val="Heading3"/>
        <w:rPr>
          <w:rFonts w:ascii="Times New Roman" w:hAnsi="Times New Roman"/>
          <w:b w:val="0"/>
          <w:bCs/>
          <w:i/>
        </w:rPr>
      </w:pPr>
      <w:r w:rsidRPr="00061976">
        <w:rPr>
          <w:rFonts w:ascii="Times New Roman" w:hAnsi="Times New Roman"/>
          <w:b w:val="0"/>
          <w:bCs/>
        </w:rPr>
        <w:t xml:space="preserve">TA stocks are typically received from Evotec contractor at 20-30 mM in DMSO and stored </w:t>
      </w:r>
      <w:r w:rsidRPr="00061976">
        <w:rPr>
          <w:rFonts w:ascii="Times New Roman" w:hAnsi="Times New Roman"/>
          <w:b w:val="0"/>
          <w:bCs/>
          <w:i/>
        </w:rPr>
        <w:t xml:space="preserve">at </w:t>
      </w:r>
      <w:r w:rsidRPr="00061976">
        <w:rPr>
          <w:rFonts w:ascii="Times New Roman" w:hAnsi="Times New Roman"/>
          <w:b w:val="0"/>
          <w:bCs/>
        </w:rPr>
        <w:t xml:space="preserve">40ºC. If this is the case, please proceed to step 4 below. </w:t>
      </w:r>
    </w:p>
    <w:p w14:paraId="5952A726" w14:textId="25344AEF" w:rsidR="00061976" w:rsidRDefault="00061976" w:rsidP="00061976">
      <w:pPr>
        <w:pStyle w:val="Heading3"/>
        <w:rPr>
          <w:b w:val="0"/>
          <w:bCs/>
        </w:rPr>
      </w:pPr>
      <w:r w:rsidRPr="00061976">
        <w:rPr>
          <w:rFonts w:ascii="Times New Roman" w:hAnsi="Times New Roman"/>
          <w:b w:val="0"/>
          <w:bCs/>
        </w:rPr>
        <w:t xml:space="preserve">For TA stock preparation from neat compound, record TA name, CASRN, DTXSID (if available) and molecular weight in </w:t>
      </w:r>
      <w:r w:rsidR="003758C1">
        <w:rPr>
          <w:rFonts w:ascii="Times New Roman" w:hAnsi="Times New Roman"/>
          <w:b w:val="0"/>
          <w:bCs/>
        </w:rPr>
        <w:t xml:space="preserve"> the project’s records or laboratory </w:t>
      </w:r>
      <w:r w:rsidRPr="00061976">
        <w:rPr>
          <w:rFonts w:ascii="Times New Roman" w:hAnsi="Times New Roman"/>
          <w:b w:val="0"/>
          <w:bCs/>
        </w:rPr>
        <w:t>notebook. Use the following equation to guide stock preparation</w:t>
      </w:r>
      <w:r w:rsidRPr="00061976">
        <w:rPr>
          <w:b w:val="0"/>
          <w:bCs/>
        </w:rPr>
        <w:t>.</w:t>
      </w:r>
    </w:p>
    <w:p w14:paraId="622B74C2" w14:textId="382B30AF" w:rsidR="000B7D34" w:rsidRDefault="000B7D34" w:rsidP="000B7D34"/>
    <w:p w14:paraId="6BF78D3A" w14:textId="36C6A301" w:rsidR="000B7D34" w:rsidRPr="000B7D34" w:rsidRDefault="000B7D34" w:rsidP="000B7D34">
      <w:pPr>
        <w:ind w:left="1440"/>
      </w:pPr>
      <w:r>
        <w:t>To calculate the amount (mg) of neat compound to dissolve 10 mL for a 30 mM solution:</w:t>
      </w:r>
    </w:p>
    <w:p w14:paraId="6138315B" w14:textId="37EB68B0" w:rsidR="00F4555B" w:rsidDel="00F4555B" w:rsidRDefault="00F4555B" w:rsidP="00F4555B">
      <w:pPr>
        <w:pStyle w:val="Style9"/>
        <w:numPr>
          <w:ilvl w:val="0"/>
          <w:numId w:val="0"/>
        </w:numPr>
        <w:ind w:left="1224"/>
        <w:outlineLvl w:val="1"/>
        <w:rPr>
          <w:del w:id="141" w:author="Swank, Adam" w:date="2021-12-13T08:35:00Z"/>
          <w:rFonts w:ascii="Times New Roman" w:hAnsi="Times New Roman"/>
          <w:b w:val="0"/>
          <w:bCs/>
          <w:i w:val="0"/>
          <w:iCs/>
          <w:sz w:val="22"/>
        </w:rPr>
      </w:pPr>
      <w:bookmarkStart w:id="142" w:name="_Toc90283770"/>
      <w:commentRangeStart w:id="143"/>
      <m:oMathPara>
        <m:oMath>
          <m:r>
            <w:del w:id="144" w:author="Swank, Adam" w:date="2021-12-13T08:35:00Z">
              <m:rPr>
                <m:sty m:val="bi"/>
              </m:rPr>
              <w:rPr>
                <w:rFonts w:ascii="Cambria Math" w:hAnsi="Cambria Math"/>
                <w:sz w:val="22"/>
              </w:rPr>
              <m:t xml:space="preserve">30 mM solution </m:t>
            </w:del>
          </m:r>
          <m:d>
            <m:dPr>
              <m:ctrlPr>
                <w:del w:id="145" w:author="Swank, Adam" w:date="2021-12-13T08:35:00Z">
                  <w:rPr>
                    <w:rFonts w:ascii="Cambria Math" w:hAnsi="Cambria Math"/>
                    <w:sz w:val="22"/>
                  </w:rPr>
                </w:del>
              </m:ctrlPr>
            </m:dPr>
            <m:e>
              <m:f>
                <m:fPr>
                  <m:ctrlPr>
                    <w:del w:id="146" w:author="Swank, Adam" w:date="2021-12-13T08:35:00Z">
                      <w:rPr>
                        <w:rFonts w:ascii="Cambria Math" w:hAnsi="Cambria Math"/>
                        <w:sz w:val="22"/>
                      </w:rPr>
                    </w:del>
                  </m:ctrlPr>
                </m:fPr>
                <m:num>
                  <m:r>
                    <w:del w:id="147" w:author="Swank, Adam" w:date="2021-12-13T08:35:00Z">
                      <m:rPr>
                        <m:sty m:val="bi"/>
                      </m:rPr>
                      <w:rPr>
                        <w:rFonts w:ascii="Cambria Math" w:hAnsi="Cambria Math"/>
                        <w:sz w:val="22"/>
                      </w:rPr>
                      <m:t>mg</m:t>
                    </w:del>
                  </m:r>
                </m:num>
                <m:den>
                  <m:r>
                    <w:del w:id="148" w:author="Swank, Adam" w:date="2021-12-13T08:35:00Z">
                      <m:rPr>
                        <m:sty m:val="bi"/>
                      </m:rPr>
                      <w:rPr>
                        <w:rFonts w:ascii="Cambria Math" w:hAnsi="Cambria Math"/>
                        <w:sz w:val="22"/>
                      </w:rPr>
                      <m:t>mL</m:t>
                    </w:del>
                  </m:r>
                </m:den>
              </m:f>
            </m:e>
          </m:d>
          <m:r>
            <w:del w:id="149" w:author="Swank, Adam" w:date="2021-12-13T08:35:00Z">
              <m:rPr>
                <m:sty m:val="bi"/>
              </m:rPr>
              <w:rPr>
                <w:rFonts w:ascii="Cambria Math" w:hAnsi="Cambria Math"/>
                <w:sz w:val="22"/>
              </w:rPr>
              <m:t>=(M.W.</m:t>
            </w:del>
          </m:r>
          <m:f>
            <m:fPr>
              <m:ctrlPr>
                <w:del w:id="150" w:author="Swank, Adam" w:date="2021-12-13T08:35:00Z">
                  <w:rPr>
                    <w:rFonts w:ascii="Cambria Math" w:hAnsi="Cambria Math"/>
                    <w:sz w:val="22"/>
                  </w:rPr>
                </w:del>
              </m:ctrlPr>
            </m:fPr>
            <m:num>
              <m:r>
                <w:del w:id="151" w:author="Swank, Adam" w:date="2021-12-13T08:35:00Z">
                  <m:rPr>
                    <m:sty m:val="bi"/>
                  </m:rPr>
                  <w:rPr>
                    <w:rFonts w:ascii="Cambria Math" w:hAnsi="Cambria Math"/>
                    <w:sz w:val="22"/>
                  </w:rPr>
                  <m:t>mg</m:t>
                </w:del>
              </m:r>
            </m:num>
            <m:den>
              <m:r>
                <w:del w:id="152" w:author="Swank, Adam" w:date="2021-12-13T08:35:00Z">
                  <m:rPr>
                    <m:sty m:val="bi"/>
                  </m:rPr>
                  <w:rPr>
                    <w:rFonts w:ascii="Cambria Math" w:hAnsi="Cambria Math"/>
                    <w:sz w:val="22"/>
                  </w:rPr>
                  <m:t>mol</m:t>
                </w:del>
              </m:r>
            </m:den>
          </m:f>
          <m:r>
            <w:del w:id="153" w:author="Swank, Adam" w:date="2021-12-13T08:35:00Z">
              <m:rPr>
                <m:sty m:val="bi"/>
              </m:rPr>
              <w:rPr>
                <w:rFonts w:ascii="Cambria Math" w:hAnsi="Cambria Math"/>
                <w:sz w:val="22"/>
              </w:rPr>
              <m:t>*</m:t>
            </w:del>
          </m:r>
          <m:f>
            <m:fPr>
              <m:ctrlPr>
                <w:del w:id="154" w:author="Swank, Adam" w:date="2021-12-13T08:35:00Z">
                  <w:rPr>
                    <w:rFonts w:ascii="Cambria Math" w:hAnsi="Cambria Math"/>
                    <w:sz w:val="22"/>
                  </w:rPr>
                </w:del>
              </m:ctrlPr>
            </m:fPr>
            <m:num>
              <m:r>
                <w:del w:id="155" w:author="Swank, Adam" w:date="2021-12-13T08:35:00Z">
                  <m:rPr>
                    <m:sty m:val="bi"/>
                  </m:rPr>
                  <w:rPr>
                    <w:rFonts w:ascii="Cambria Math" w:hAnsi="Cambria Math"/>
                    <w:sz w:val="22"/>
                  </w:rPr>
                  <m:t>mol</m:t>
                </w:del>
              </m:r>
            </m:num>
            <m:den>
              <m:r>
                <w:del w:id="156" w:author="Swank, Adam" w:date="2021-12-13T08:35:00Z">
                  <m:rPr>
                    <m:sty m:val="bi"/>
                  </m:rPr>
                  <w:rPr>
                    <w:rFonts w:ascii="Cambria Math" w:hAnsi="Cambria Math"/>
                    <w:sz w:val="22"/>
                  </w:rPr>
                  <m:t>1000</m:t>
                </w:del>
              </m:r>
              <m:r>
                <w:del w:id="157" w:author="Swank, Adam" w:date="2021-12-13T08:35:00Z">
                  <m:rPr>
                    <m:sty m:val="bi"/>
                  </m:rPr>
                  <w:rPr>
                    <w:rFonts w:ascii="Cambria Math" w:hAnsi="Cambria Math"/>
                    <w:sz w:val="22"/>
                  </w:rPr>
                  <m:t>mL</m:t>
                </w:del>
              </m:r>
            </m:den>
          </m:f>
          <m:r>
            <w:del w:id="158" w:author="Swank, Adam" w:date="2021-12-13T08:35:00Z">
              <m:rPr>
                <m:sty m:val="bi"/>
              </m:rPr>
              <w:rPr>
                <w:rFonts w:ascii="Cambria Math" w:hAnsi="Cambria Math"/>
                <w:sz w:val="22"/>
              </w:rPr>
              <m:t>*30</m:t>
            </w:del>
          </m:r>
          <w:commentRangeEnd w:id="143"/>
          <m:r>
            <m:rPr>
              <m:sty m:val="p"/>
            </m:rPr>
            <w:rPr>
              <w:rStyle w:val="CommentReference"/>
              <w:rFonts w:ascii="Verdana" w:hAnsi="Verdana"/>
              <w:b w:val="0"/>
              <w:i w:val="0"/>
            </w:rPr>
            <w:commentReference w:id="143"/>
          </m:r>
        </m:oMath>
      </m:oMathPara>
      <w:bookmarkEnd w:id="142"/>
    </w:p>
    <w:p w14:paraId="52E34CAC" w14:textId="50C4A204" w:rsidR="00061976" w:rsidRDefault="00061976" w:rsidP="00061976">
      <w:pPr>
        <w:pStyle w:val="Style9"/>
        <w:numPr>
          <w:ilvl w:val="0"/>
          <w:numId w:val="0"/>
        </w:numPr>
        <w:outlineLvl w:val="1"/>
        <w:rPr>
          <w:rFonts w:ascii="Times New Roman" w:hAnsi="Times New Roman"/>
          <w:b w:val="0"/>
          <w:bCs/>
          <w:i w:val="0"/>
          <w:iCs/>
          <w:sz w:val="24"/>
          <w:szCs w:val="24"/>
        </w:rPr>
      </w:pPr>
    </w:p>
    <w:p w14:paraId="228847D3" w14:textId="77777777" w:rsidR="00F4555B" w:rsidRPr="00061976" w:rsidRDefault="00F4555B" w:rsidP="00061976">
      <w:pPr>
        <w:pStyle w:val="Style9"/>
        <w:numPr>
          <w:ilvl w:val="0"/>
          <w:numId w:val="0"/>
        </w:numPr>
        <w:outlineLvl w:val="1"/>
        <w:rPr>
          <w:rFonts w:ascii="Times New Roman" w:hAnsi="Times New Roman"/>
          <w:b w:val="0"/>
          <w:bCs/>
          <w:i w:val="0"/>
          <w:iCs/>
          <w:sz w:val="24"/>
          <w:szCs w:val="24"/>
        </w:rPr>
      </w:pPr>
    </w:p>
    <w:p w14:paraId="75014397" w14:textId="402D6353" w:rsidR="00061976" w:rsidRPr="00061976" w:rsidRDefault="000B7D34" w:rsidP="00802E88">
      <w:pPr>
        <w:rPr>
          <w:bCs/>
          <w:iCs/>
        </w:rPr>
      </w:pPr>
      <m:oMathPara>
        <m:oMath>
          <m:r>
            <m:rPr>
              <m:sty m:val="b"/>
            </m:rPr>
            <w:rPr>
              <w:rFonts w:ascii="Cambria Math" w:hAnsi="Cambria Math"/>
            </w:rPr>
            <m:t>Amount</m:t>
          </m:r>
          <m:r>
            <m:rPr>
              <m:sty m:val="p"/>
            </m:rPr>
            <w:rPr>
              <w:rFonts w:ascii="Cambria Math" w:hAnsi="Cambria Math"/>
            </w:rPr>
            <m:t xml:space="preserve"> </m:t>
          </m:r>
          <m:r>
            <m:rPr>
              <m:sty m:val="b"/>
            </m:rPr>
            <w:rPr>
              <w:rFonts w:ascii="Cambria Math" w:hAnsi="Cambria Math"/>
            </w:rPr>
            <m:t>(mg)=(</m:t>
          </m:r>
          <m:r>
            <m:rPr>
              <m:sty m:val="bi"/>
            </m:rPr>
            <w:rPr>
              <w:rFonts w:ascii="Cambria Math" w:hAnsi="Cambria Math"/>
            </w:rPr>
            <m:t>M</m:t>
          </m:r>
          <m:r>
            <m:rPr>
              <m:sty m:val="p"/>
            </m:rPr>
            <w:rPr>
              <w:rFonts w:ascii="Cambria Math" w:hAnsi="Cambria Math"/>
            </w:rPr>
            <m:t>.</m:t>
          </m:r>
          <m:r>
            <m:rPr>
              <m:sty m:val="bi"/>
            </m:rPr>
            <w:rPr>
              <w:rFonts w:ascii="Cambria Math" w:hAnsi="Cambria Math"/>
            </w:rPr>
            <m:t>W</m:t>
          </m:r>
          <m:r>
            <m:rPr>
              <m:sty m:val="p"/>
            </m:rPr>
            <w:rPr>
              <w:rFonts w:ascii="Cambria Math" w:hAnsi="Cambria Math"/>
            </w:rPr>
            <m:t>.</m:t>
          </m:r>
          <m:f>
            <m:fPr>
              <m:ctrlPr>
                <w:rPr>
                  <w:rFonts w:ascii="Cambria Math" w:hAnsi="Cambria Math"/>
                </w:rPr>
              </m:ctrlPr>
            </m:fPr>
            <m:num>
              <m:r>
                <m:rPr>
                  <m:sty m:val="bi"/>
                </m:rPr>
                <w:rPr>
                  <w:rFonts w:ascii="Cambria Math" w:hAnsi="Cambria Math"/>
                </w:rPr>
                <m:t>g</m:t>
              </m:r>
            </m:num>
            <m:den>
              <m:r>
                <m:rPr>
                  <m:sty m:val="bi"/>
                </m:rPr>
                <w:rPr>
                  <w:rFonts w:ascii="Cambria Math" w:hAnsi="Cambria Math"/>
                </w:rPr>
                <m:t>mole</m:t>
              </m:r>
            </m:den>
          </m:f>
          <m:r>
            <m:rPr>
              <m:sty m:val="p"/>
            </m:rPr>
            <w:rPr>
              <w:rFonts w:ascii="Cambria Math" w:hAnsi="Cambria Math"/>
            </w:rPr>
            <m:t>×</m:t>
          </m:r>
          <m:f>
            <m:fPr>
              <m:ctrlPr>
                <w:rPr>
                  <w:rFonts w:ascii="Cambria Math" w:hAnsi="Cambria Math"/>
                  <w:b/>
                  <w:bCs/>
                </w:rPr>
              </m:ctrlPr>
            </m:fPr>
            <m:num>
              <m:r>
                <m:rPr>
                  <m:sty m:val="bi"/>
                </m:rPr>
                <w:rPr>
                  <w:rFonts w:ascii="Cambria Math" w:hAnsi="Cambria Math"/>
                </w:rPr>
                <m:t>1000 mg</m:t>
              </m:r>
            </m:num>
            <m:den>
              <m:r>
                <m:rPr>
                  <m:sty m:val="bi"/>
                </m:rPr>
                <w:rPr>
                  <w:rFonts w:ascii="Cambria Math" w:hAnsi="Cambria Math"/>
                </w:rPr>
                <m:t>1g</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 mole</m:t>
              </m:r>
            </m:num>
            <m:den>
              <m:r>
                <m:rPr>
                  <m:sty m:val="bi"/>
                </m:rPr>
                <w:rPr>
                  <w:rFonts w:ascii="Cambria Math" w:hAnsi="Cambria Math"/>
                </w:rPr>
                <m:t>1000 millimole</m:t>
              </m:r>
            </m:den>
          </m:f>
          <m:r>
            <m:rPr>
              <m:sty m:val="bi"/>
            </m:rPr>
            <w:rPr>
              <w:rFonts w:ascii="Cambria Math" w:hAnsi="Cambria Math"/>
            </w:rPr>
            <m:t>×</m:t>
          </m:r>
          <m:r>
            <m:rPr>
              <m:sty m:val="b"/>
            </m:rPr>
            <w:rPr>
              <w:rFonts w:ascii="Cambria Math" w:hAnsi="Cambria Math"/>
            </w:rPr>
            <m:t>30</m:t>
          </m:r>
          <m:f>
            <m:fPr>
              <m:ctrlPr>
                <w:rPr>
                  <w:rFonts w:ascii="Cambria Math" w:hAnsi="Cambria Math"/>
                  <w:b/>
                </w:rPr>
              </m:ctrlPr>
            </m:fPr>
            <m:num>
              <m:r>
                <m:rPr>
                  <m:sty m:val="b"/>
                </m:rPr>
                <w:rPr>
                  <w:rFonts w:ascii="Cambria Math" w:hAnsi="Cambria Math"/>
                </w:rPr>
                <m:t>millimole</m:t>
              </m:r>
            </m:num>
            <m:den>
              <m:r>
                <m:rPr>
                  <m:sty m:val="b"/>
                </m:rPr>
                <w:rPr>
                  <w:rFonts w:ascii="Cambria Math" w:hAnsi="Cambria Math"/>
                </w:rPr>
                <m:t>L</m:t>
              </m:r>
            </m:den>
          </m:f>
          <m:r>
            <m:rPr>
              <m:sty m:val="b"/>
            </m:rPr>
            <w:rPr>
              <w:rFonts w:ascii="Cambria Math" w:hAnsi="Cambria Math"/>
            </w:rPr>
            <m:t>×0.01 L</m:t>
          </m:r>
        </m:oMath>
      </m:oMathPara>
    </w:p>
    <w:p w14:paraId="4C8AE147" w14:textId="77777777" w:rsidR="00061976" w:rsidRPr="00061976" w:rsidRDefault="00061976" w:rsidP="00061976">
      <w:pPr>
        <w:pStyle w:val="Style9"/>
        <w:numPr>
          <w:ilvl w:val="0"/>
          <w:numId w:val="0"/>
        </w:numPr>
        <w:outlineLvl w:val="1"/>
        <w:rPr>
          <w:rFonts w:ascii="Times New Roman" w:hAnsi="Times New Roman"/>
          <w:b w:val="0"/>
          <w:bCs/>
          <w:i w:val="0"/>
          <w:iCs/>
          <w:sz w:val="24"/>
          <w:szCs w:val="24"/>
        </w:rPr>
      </w:pPr>
    </w:p>
    <w:p w14:paraId="06F15084" w14:textId="4A6D673D" w:rsidR="00061976" w:rsidRPr="00061976" w:rsidRDefault="00061976" w:rsidP="00802E88">
      <w:pPr>
        <w:ind w:left="1440"/>
        <w:rPr>
          <w:b/>
          <w:bCs/>
          <w:i/>
        </w:rPr>
      </w:pPr>
      <w:r w:rsidRPr="00061976">
        <w:t>Example: for a compound with a molecular weight of 150</w:t>
      </w:r>
      <w:r w:rsidR="00F4555B">
        <w:t xml:space="preserve"> g/mole</w:t>
      </w:r>
      <w:r w:rsidRPr="00061976">
        <w:t xml:space="preserve">: </w:t>
      </w:r>
    </w:p>
    <w:p w14:paraId="173E05A7" w14:textId="77777777" w:rsidR="00654DE5" w:rsidRPr="00061976" w:rsidRDefault="00061976" w:rsidP="00654DE5">
      <w:pPr>
        <w:pStyle w:val="Style9"/>
        <w:numPr>
          <w:ilvl w:val="0"/>
          <w:numId w:val="0"/>
        </w:numPr>
        <w:outlineLvl w:val="1"/>
        <w:rPr>
          <w:rFonts w:ascii="Times New Roman" w:hAnsi="Times New Roman"/>
          <w:b w:val="0"/>
          <w:bCs/>
          <w:i w:val="0"/>
          <w:iCs/>
          <w:sz w:val="24"/>
          <w:szCs w:val="24"/>
        </w:rPr>
      </w:pPr>
      <m:oMathPara>
        <m:oMath>
          <m:r>
            <m:rPr>
              <m:sty m:val="bi"/>
            </m:rPr>
            <w:rPr>
              <w:rFonts w:ascii="Cambria Math" w:hAnsi="Cambria Math"/>
            </w:rPr>
            <w:br/>
          </m:r>
        </m:oMath>
      </m:oMathPara>
    </w:p>
    <w:p w14:paraId="416BA54B" w14:textId="7957BB99" w:rsidR="00654DE5" w:rsidRPr="00061976" w:rsidRDefault="00654DE5" w:rsidP="00654DE5">
      <w:pPr>
        <w:rPr>
          <w:bCs/>
          <w:iCs/>
        </w:rPr>
      </w:pPr>
      <m:oMathPara>
        <m:oMath>
          <m:r>
            <m:rPr>
              <m:sty m:val="b"/>
            </m:rPr>
            <w:rPr>
              <w:rFonts w:ascii="Cambria Math" w:hAnsi="Cambria Math"/>
            </w:rPr>
            <m:t>4.5</m:t>
          </m:r>
          <m:r>
            <m:rPr>
              <m:sty m:val="p"/>
            </m:rPr>
            <w:rPr>
              <w:rFonts w:ascii="Cambria Math" w:hAnsi="Cambria Math"/>
            </w:rPr>
            <m:t xml:space="preserve"> </m:t>
          </m:r>
          <m:r>
            <m:rPr>
              <m:sty m:val="b"/>
            </m:rPr>
            <w:rPr>
              <w:rFonts w:ascii="Cambria Math" w:hAnsi="Cambria Math"/>
            </w:rPr>
            <m:t>(mg)=(</m:t>
          </m:r>
          <m:r>
            <m:rPr>
              <m:sty m:val="bi"/>
            </m:rPr>
            <w:rPr>
              <w:rFonts w:ascii="Cambria Math" w:hAnsi="Cambria Math"/>
            </w:rPr>
            <m:t>150</m:t>
          </m:r>
          <m:f>
            <m:fPr>
              <m:ctrlPr>
                <w:rPr>
                  <w:rFonts w:ascii="Cambria Math" w:hAnsi="Cambria Math"/>
                </w:rPr>
              </m:ctrlPr>
            </m:fPr>
            <m:num>
              <m:r>
                <m:rPr>
                  <m:sty m:val="bi"/>
                </m:rPr>
                <w:rPr>
                  <w:rFonts w:ascii="Cambria Math" w:hAnsi="Cambria Math"/>
                </w:rPr>
                <m:t>g</m:t>
              </m:r>
            </m:num>
            <m:den>
              <m:r>
                <m:rPr>
                  <m:sty m:val="bi"/>
                </m:rPr>
                <w:rPr>
                  <w:rFonts w:ascii="Cambria Math" w:hAnsi="Cambria Math"/>
                </w:rPr>
                <m:t>mole</m:t>
              </m:r>
            </m:den>
          </m:f>
          <m:r>
            <m:rPr>
              <m:sty m:val="p"/>
            </m:rPr>
            <w:rPr>
              <w:rFonts w:ascii="Cambria Math" w:hAnsi="Cambria Math"/>
            </w:rPr>
            <m:t>×</m:t>
          </m:r>
          <m:f>
            <m:fPr>
              <m:ctrlPr>
                <w:rPr>
                  <w:rFonts w:ascii="Cambria Math" w:hAnsi="Cambria Math"/>
                  <w:b/>
                  <w:bCs/>
                </w:rPr>
              </m:ctrlPr>
            </m:fPr>
            <m:num>
              <m:r>
                <m:rPr>
                  <m:sty m:val="bi"/>
                </m:rPr>
                <w:rPr>
                  <w:rFonts w:ascii="Cambria Math" w:hAnsi="Cambria Math"/>
                </w:rPr>
                <m:t>1000 mg</m:t>
              </m:r>
            </m:num>
            <m:den>
              <m:r>
                <m:rPr>
                  <m:sty m:val="bi"/>
                </m:rPr>
                <w:rPr>
                  <w:rFonts w:ascii="Cambria Math" w:hAnsi="Cambria Math"/>
                </w:rPr>
                <m:t>1</m:t>
              </m:r>
              <m:r>
                <m:rPr>
                  <m:sty m:val="bi"/>
                </m:rPr>
                <w:rPr>
                  <w:rFonts w:ascii="Cambria Math" w:hAnsi="Cambria Math"/>
                </w:rPr>
                <m:t>g</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 mole</m:t>
              </m:r>
            </m:num>
            <m:den>
              <m:r>
                <m:rPr>
                  <m:sty m:val="bi"/>
                </m:rPr>
                <w:rPr>
                  <w:rFonts w:ascii="Cambria Math" w:hAnsi="Cambria Math"/>
                </w:rPr>
                <m:t>1000 millimole</m:t>
              </m:r>
            </m:den>
          </m:f>
          <m:r>
            <m:rPr>
              <m:sty m:val="bi"/>
            </m:rPr>
            <w:rPr>
              <w:rFonts w:ascii="Cambria Math" w:hAnsi="Cambria Math"/>
            </w:rPr>
            <m:t>×</m:t>
          </m:r>
          <m:r>
            <m:rPr>
              <m:sty m:val="b"/>
            </m:rPr>
            <w:rPr>
              <w:rFonts w:ascii="Cambria Math" w:hAnsi="Cambria Math"/>
            </w:rPr>
            <m:t>30</m:t>
          </m:r>
          <m:f>
            <m:fPr>
              <m:ctrlPr>
                <w:rPr>
                  <w:rFonts w:ascii="Cambria Math" w:hAnsi="Cambria Math"/>
                  <w:b/>
                </w:rPr>
              </m:ctrlPr>
            </m:fPr>
            <m:num>
              <m:r>
                <m:rPr>
                  <m:sty m:val="b"/>
                </m:rPr>
                <w:rPr>
                  <w:rFonts w:ascii="Cambria Math" w:hAnsi="Cambria Math"/>
                </w:rPr>
                <m:t>millimole</m:t>
              </m:r>
            </m:num>
            <m:den>
              <m:r>
                <m:rPr>
                  <m:sty m:val="b"/>
                </m:rPr>
                <w:rPr>
                  <w:rFonts w:ascii="Cambria Math" w:hAnsi="Cambria Math"/>
                </w:rPr>
                <m:t>L</m:t>
              </m:r>
            </m:den>
          </m:f>
          <m:r>
            <m:rPr>
              <m:sty m:val="b"/>
            </m:rPr>
            <w:rPr>
              <w:rFonts w:ascii="Cambria Math" w:hAnsi="Cambria Math"/>
            </w:rPr>
            <m:t>×0.01 L</m:t>
          </m:r>
        </m:oMath>
      </m:oMathPara>
    </w:p>
    <w:p w14:paraId="12B3F825" w14:textId="59B10EFA" w:rsidR="00061976" w:rsidRPr="00061976" w:rsidRDefault="00061976" w:rsidP="00654DE5">
      <w:pPr>
        <w:rPr>
          <w:b/>
          <w:bCs/>
          <w:i/>
          <w:iCs/>
          <w:sz w:val="24"/>
          <w:szCs w:val="24"/>
        </w:rPr>
      </w:pPr>
    </w:p>
    <w:p w14:paraId="1D436C0D" w14:textId="77777777" w:rsidR="00061976" w:rsidRPr="00061976" w:rsidRDefault="00061976" w:rsidP="00061976">
      <w:pPr>
        <w:pStyle w:val="Heading3"/>
        <w:rPr>
          <w:rFonts w:ascii="Times New Roman" w:hAnsi="Times New Roman"/>
          <w:b w:val="0"/>
          <w:bCs/>
          <w:i/>
        </w:rPr>
      </w:pPr>
      <w:r w:rsidRPr="00061976">
        <w:rPr>
          <w:rFonts w:ascii="Times New Roman" w:hAnsi="Times New Roman"/>
          <w:b w:val="0"/>
          <w:bCs/>
        </w:rPr>
        <w:t xml:space="preserve">Weigh out compound and transfer to a 15 mL polypropylene centrifuge tube. Bring up to desired volume to achieve required mg/mL concentration in DMSO or </w:t>
      </w:r>
      <w:r w:rsidRPr="00061976">
        <w:rPr>
          <w:rFonts w:ascii="Times New Roman" w:hAnsi="Times New Roman"/>
          <w:b w:val="0"/>
          <w:bCs/>
        </w:rPr>
        <w:lastRenderedPageBreak/>
        <w:t xml:space="preserve">acetonitrile. Be sure to adjust volume so that the desired concentration (e.g., 4.5 mg/mL) is achieved. (For example, if 45 mg weighed out, bring volume up to 10 mL in solvent). Vortex and visually inspect to ensure TA has gone into solution. </w:t>
      </w:r>
    </w:p>
    <w:p w14:paraId="3E94E293" w14:textId="77777777" w:rsidR="00061976" w:rsidRPr="00061976" w:rsidRDefault="00061976" w:rsidP="00061976">
      <w:pPr>
        <w:pStyle w:val="Heading3"/>
        <w:rPr>
          <w:rFonts w:ascii="Times New Roman" w:hAnsi="Times New Roman"/>
          <w:b w:val="0"/>
          <w:bCs/>
          <w:i/>
        </w:rPr>
      </w:pPr>
      <w:r w:rsidRPr="00061976">
        <w:rPr>
          <w:rFonts w:ascii="Times New Roman" w:hAnsi="Times New Roman"/>
          <w:b w:val="0"/>
          <w:bCs/>
        </w:rPr>
        <w:t xml:space="preserve">Prepare smaller aliquots (e.g., 0.5-1.5 mL per 1.5 mL polypropylene microcentrifuge tubes); label each tube with the date, chemical name, stock concentration and solvent used. If prepared in advance, store at &lt;-20ºC until use. </w:t>
      </w:r>
    </w:p>
    <w:p w14:paraId="70C4EF8D" w14:textId="6F26C51F" w:rsidR="00061976" w:rsidRPr="00061976" w:rsidRDefault="00061976" w:rsidP="00061976">
      <w:pPr>
        <w:pStyle w:val="Heading3"/>
        <w:rPr>
          <w:rFonts w:ascii="Times New Roman" w:hAnsi="Times New Roman"/>
          <w:b w:val="0"/>
          <w:bCs/>
          <w:i/>
        </w:rPr>
      </w:pPr>
      <w:r w:rsidRPr="00061976">
        <w:rPr>
          <w:rFonts w:ascii="Times New Roman" w:hAnsi="Times New Roman"/>
          <w:b w:val="0"/>
          <w:bCs/>
        </w:rPr>
        <w:t xml:space="preserve">Thaw TA stock solutions to RT. Dilute to 2 mM in DMSO, then dilute in Williams’ Medium E +/+ to a final working concentration of 2 </w:t>
      </w:r>
      <w:del w:id="159" w:author="Swank, Adam" w:date="2021-12-13T08:43:00Z">
        <w:r w:rsidRPr="00061976" w:rsidDel="00DE222F">
          <w:rPr>
            <w:rFonts w:ascii="Times New Roman" w:hAnsi="Times New Roman"/>
            <w:b w:val="0"/>
            <w:bCs/>
          </w:rPr>
          <w:delText xml:space="preserve">mM </w:delText>
        </w:r>
      </w:del>
      <w:ins w:id="160" w:author="Swank, Adam" w:date="2021-12-13T08:43:00Z">
        <w:r w:rsidR="00DE222F">
          <w:rPr>
            <w:rFonts w:ascii="Times New Roman" w:hAnsi="Times New Roman"/>
            <w:b w:val="0"/>
            <w:bCs/>
          </w:rPr>
          <w:t>µ</w:t>
        </w:r>
        <w:r w:rsidR="00DE222F" w:rsidRPr="00061976">
          <w:rPr>
            <w:rFonts w:ascii="Times New Roman" w:hAnsi="Times New Roman"/>
            <w:b w:val="0"/>
            <w:bCs/>
          </w:rPr>
          <w:t xml:space="preserve">M </w:t>
        </w:r>
      </w:ins>
      <w:r w:rsidRPr="00061976">
        <w:rPr>
          <w:rFonts w:ascii="Times New Roman" w:hAnsi="Times New Roman"/>
          <w:b w:val="0"/>
          <w:bCs/>
        </w:rPr>
        <w:t xml:space="preserve">as described in the table below. The final DMSO concentration ideally should be at 0.1% if TA solubility allows. If not strive, to target 0.2%, then 0.5% but flag this protocol deviation. When performing this 6-point time course (0, 15, 30, 60, 120, 240 min; controls at 0, 60, 240 min), 1800 mL of the 2 mM assay stock will be needed. </w:t>
      </w:r>
    </w:p>
    <w:p w14:paraId="4E26DF5F" w14:textId="77777777" w:rsidR="00061976" w:rsidRPr="00061976" w:rsidRDefault="00061976" w:rsidP="00061976">
      <w:pPr>
        <w:pStyle w:val="Style9"/>
        <w:numPr>
          <w:ilvl w:val="0"/>
          <w:numId w:val="0"/>
        </w:numPr>
        <w:outlineLvl w:val="1"/>
        <w:rPr>
          <w:rFonts w:ascii="Times New Roman" w:hAnsi="Times New Roman"/>
          <w:b w:val="0"/>
          <w:bCs/>
          <w:i w:val="0"/>
          <w:iCs/>
          <w:sz w:val="24"/>
          <w:szCs w:val="24"/>
        </w:rPr>
      </w:pPr>
    </w:p>
    <w:p w14:paraId="44540FC3" w14:textId="77777777" w:rsidR="00061976" w:rsidRPr="00802E88" w:rsidRDefault="00061976" w:rsidP="00802E88">
      <w:pPr>
        <w:ind w:left="1440"/>
        <w:rPr>
          <w:b/>
          <w:bCs/>
        </w:rPr>
      </w:pPr>
      <w:bookmarkStart w:id="161" w:name="_Hlk87609441"/>
      <w:r w:rsidRPr="00802E88">
        <w:rPr>
          <w:b/>
          <w:bCs/>
        </w:rPr>
        <w:t>TA Working Stock Preparation for 6-point Time Course</w:t>
      </w:r>
    </w:p>
    <w:tbl>
      <w:tblPr>
        <w:tblW w:w="8594" w:type="dxa"/>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900"/>
        <w:gridCol w:w="1185"/>
        <w:gridCol w:w="795"/>
        <w:gridCol w:w="1102"/>
        <w:gridCol w:w="1248"/>
        <w:gridCol w:w="1114"/>
      </w:tblGrid>
      <w:tr w:rsidR="00061976" w:rsidRPr="00061976" w14:paraId="58004CA3" w14:textId="77777777" w:rsidTr="00D7007A">
        <w:trPr>
          <w:trHeight w:val="844"/>
        </w:trPr>
        <w:tc>
          <w:tcPr>
            <w:tcW w:w="2250" w:type="dxa"/>
          </w:tcPr>
          <w:p w14:paraId="67ED73EB" w14:textId="77777777" w:rsidR="00061976" w:rsidRPr="00061976" w:rsidRDefault="00061976" w:rsidP="00D7007A">
            <w:pPr>
              <w:pStyle w:val="TableParagraph"/>
              <w:rPr>
                <w:rFonts w:ascii="Times New Roman" w:hAnsi="Times New Roman" w:cs="Times New Roman"/>
                <w:b/>
                <w:sz w:val="24"/>
                <w:szCs w:val="24"/>
              </w:rPr>
            </w:pPr>
          </w:p>
          <w:p w14:paraId="1B84F489" w14:textId="77777777" w:rsidR="00061976" w:rsidRPr="00061976" w:rsidRDefault="00061976" w:rsidP="00D7007A">
            <w:pPr>
              <w:pStyle w:val="TableParagraph"/>
              <w:rPr>
                <w:rFonts w:ascii="Times New Roman" w:hAnsi="Times New Roman" w:cs="Times New Roman"/>
                <w:b/>
                <w:sz w:val="24"/>
                <w:szCs w:val="24"/>
              </w:rPr>
            </w:pPr>
          </w:p>
          <w:p w14:paraId="56A5F067" w14:textId="77777777" w:rsidR="00061976" w:rsidRPr="00061976" w:rsidRDefault="00061976" w:rsidP="00D7007A">
            <w:pPr>
              <w:pStyle w:val="TableParagraph"/>
              <w:spacing w:before="2"/>
              <w:rPr>
                <w:rFonts w:ascii="Times New Roman" w:hAnsi="Times New Roman" w:cs="Times New Roman"/>
                <w:b/>
                <w:sz w:val="24"/>
                <w:szCs w:val="24"/>
              </w:rPr>
            </w:pPr>
          </w:p>
          <w:p w14:paraId="370487F2" w14:textId="77777777" w:rsidR="00061976" w:rsidRPr="00061976" w:rsidRDefault="00061976" w:rsidP="00D7007A">
            <w:pPr>
              <w:pStyle w:val="TableParagraph"/>
              <w:spacing w:line="175" w:lineRule="exact"/>
              <w:rPr>
                <w:rFonts w:ascii="Times New Roman" w:hAnsi="Times New Roman" w:cs="Times New Roman"/>
                <w:b/>
                <w:sz w:val="24"/>
                <w:szCs w:val="24"/>
              </w:rPr>
            </w:pPr>
            <w:r w:rsidRPr="00061976">
              <w:rPr>
                <w:rFonts w:ascii="Times New Roman" w:hAnsi="Times New Roman" w:cs="Times New Roman"/>
                <w:b/>
                <w:sz w:val="24"/>
                <w:szCs w:val="24"/>
              </w:rPr>
              <w:t>Compound</w:t>
            </w:r>
          </w:p>
        </w:tc>
        <w:tc>
          <w:tcPr>
            <w:tcW w:w="900" w:type="dxa"/>
          </w:tcPr>
          <w:p w14:paraId="43E0114D" w14:textId="77777777" w:rsidR="00061976" w:rsidRPr="00061976" w:rsidRDefault="00061976" w:rsidP="00D7007A">
            <w:pPr>
              <w:pStyle w:val="TableParagraph"/>
              <w:spacing w:line="194" w:lineRule="exact"/>
              <w:jc w:val="center"/>
              <w:rPr>
                <w:rFonts w:ascii="Times New Roman" w:hAnsi="Times New Roman" w:cs="Times New Roman"/>
                <w:b/>
                <w:sz w:val="24"/>
                <w:szCs w:val="24"/>
              </w:rPr>
            </w:pPr>
            <w:r w:rsidRPr="00061976">
              <w:rPr>
                <w:rFonts w:ascii="Times New Roman" w:hAnsi="Times New Roman" w:cs="Times New Roman"/>
                <w:b/>
                <w:sz w:val="24"/>
                <w:szCs w:val="24"/>
              </w:rPr>
              <w:t>TA Stock (in DMSO; mM)</w:t>
            </w:r>
          </w:p>
        </w:tc>
        <w:tc>
          <w:tcPr>
            <w:tcW w:w="1185" w:type="dxa"/>
          </w:tcPr>
          <w:p w14:paraId="06048E45" w14:textId="77777777" w:rsidR="00061976" w:rsidRPr="00061976" w:rsidRDefault="00061976" w:rsidP="00D7007A">
            <w:pPr>
              <w:pStyle w:val="TableParagraph"/>
              <w:ind w:right="93"/>
              <w:jc w:val="center"/>
              <w:rPr>
                <w:rFonts w:ascii="Times New Roman" w:hAnsi="Times New Roman" w:cs="Times New Roman"/>
                <w:b/>
                <w:sz w:val="24"/>
                <w:szCs w:val="24"/>
              </w:rPr>
            </w:pPr>
            <w:r w:rsidRPr="00061976">
              <w:rPr>
                <w:rFonts w:ascii="Times New Roman" w:hAnsi="Times New Roman" w:cs="Times New Roman"/>
                <w:b/>
                <w:sz w:val="24"/>
                <w:szCs w:val="24"/>
              </w:rPr>
              <w:t>Vol (mL) of X mM stock to make 2</w:t>
            </w:r>
            <w:r w:rsidRPr="00061976">
              <w:rPr>
                <w:rFonts w:ascii="Times New Roman" w:hAnsi="Times New Roman" w:cs="Times New Roman"/>
                <w:b/>
                <w:spacing w:val="-2"/>
                <w:sz w:val="24"/>
                <w:szCs w:val="24"/>
              </w:rPr>
              <w:t xml:space="preserve"> </w:t>
            </w:r>
            <w:r w:rsidRPr="00061976">
              <w:rPr>
                <w:rFonts w:ascii="Times New Roman" w:hAnsi="Times New Roman" w:cs="Times New Roman"/>
                <w:b/>
                <w:sz w:val="24"/>
                <w:szCs w:val="24"/>
              </w:rPr>
              <w:t>mM</w:t>
            </w:r>
          </w:p>
        </w:tc>
        <w:tc>
          <w:tcPr>
            <w:tcW w:w="795" w:type="dxa"/>
          </w:tcPr>
          <w:p w14:paraId="77D291A1" w14:textId="77777777" w:rsidR="00061976" w:rsidRPr="00061976" w:rsidRDefault="00061976" w:rsidP="00D7007A">
            <w:pPr>
              <w:pStyle w:val="TableParagraph"/>
              <w:jc w:val="center"/>
              <w:rPr>
                <w:rFonts w:ascii="Times New Roman" w:hAnsi="Times New Roman" w:cs="Times New Roman"/>
                <w:b/>
                <w:sz w:val="24"/>
                <w:szCs w:val="24"/>
              </w:rPr>
            </w:pPr>
            <w:r w:rsidRPr="00061976">
              <w:rPr>
                <w:rFonts w:ascii="Times New Roman" w:hAnsi="Times New Roman" w:cs="Times New Roman"/>
                <w:b/>
                <w:sz w:val="24"/>
                <w:szCs w:val="24"/>
              </w:rPr>
              <w:t>Vol (mL) DMSO</w:t>
            </w:r>
          </w:p>
        </w:tc>
        <w:tc>
          <w:tcPr>
            <w:tcW w:w="1102" w:type="dxa"/>
          </w:tcPr>
          <w:p w14:paraId="6429BFE7" w14:textId="77777777" w:rsidR="00061976" w:rsidRPr="00061976" w:rsidRDefault="00061976" w:rsidP="00D7007A">
            <w:pPr>
              <w:pStyle w:val="TableParagraph"/>
              <w:ind w:right="95"/>
              <w:jc w:val="center"/>
              <w:rPr>
                <w:rFonts w:ascii="Times New Roman" w:hAnsi="Times New Roman" w:cs="Times New Roman"/>
                <w:b/>
                <w:sz w:val="24"/>
                <w:szCs w:val="24"/>
              </w:rPr>
            </w:pPr>
            <w:r w:rsidRPr="00061976">
              <w:rPr>
                <w:rFonts w:ascii="Times New Roman" w:hAnsi="Times New Roman" w:cs="Times New Roman"/>
                <w:b/>
                <w:sz w:val="24"/>
                <w:szCs w:val="24"/>
              </w:rPr>
              <w:t>Vol (ml) of 2 mM stock make 2 mM</w:t>
            </w:r>
          </w:p>
        </w:tc>
        <w:tc>
          <w:tcPr>
            <w:tcW w:w="1248" w:type="dxa"/>
          </w:tcPr>
          <w:p w14:paraId="30B3E8D8" w14:textId="77777777" w:rsidR="00061976" w:rsidRPr="00061976" w:rsidRDefault="00061976" w:rsidP="00D7007A">
            <w:pPr>
              <w:pStyle w:val="TableParagraph"/>
              <w:ind w:right="55"/>
              <w:jc w:val="center"/>
              <w:rPr>
                <w:rFonts w:ascii="Times New Roman" w:hAnsi="Times New Roman" w:cs="Times New Roman"/>
                <w:b/>
                <w:sz w:val="24"/>
                <w:szCs w:val="24"/>
              </w:rPr>
            </w:pPr>
            <w:r w:rsidRPr="00061976">
              <w:rPr>
                <w:rFonts w:ascii="Times New Roman" w:hAnsi="Times New Roman" w:cs="Times New Roman"/>
                <w:b/>
                <w:sz w:val="24"/>
                <w:szCs w:val="24"/>
              </w:rPr>
              <w:t xml:space="preserve">Vol (ml) WEM +/+ </w:t>
            </w:r>
            <w:proofErr w:type="spellStart"/>
            <w:r w:rsidRPr="00061976">
              <w:rPr>
                <w:rFonts w:ascii="Times New Roman" w:hAnsi="Times New Roman" w:cs="Times New Roman"/>
                <w:b/>
                <w:sz w:val="24"/>
                <w:szCs w:val="24"/>
              </w:rPr>
              <w:t>q.s</w:t>
            </w:r>
            <w:proofErr w:type="spellEnd"/>
            <w:r w:rsidRPr="00061976">
              <w:rPr>
                <w:rFonts w:ascii="Times New Roman" w:hAnsi="Times New Roman" w:cs="Times New Roman"/>
                <w:b/>
                <w:sz w:val="24"/>
                <w:szCs w:val="24"/>
              </w:rPr>
              <w:t xml:space="preserve">. to 3 ml to prep 2 </w:t>
            </w:r>
            <w:proofErr w:type="spellStart"/>
            <w:r w:rsidRPr="00061976">
              <w:rPr>
                <w:rFonts w:ascii="Times New Roman" w:hAnsi="Times New Roman" w:cs="Times New Roman"/>
                <w:b/>
                <w:sz w:val="24"/>
                <w:szCs w:val="24"/>
              </w:rPr>
              <w:t>uM</w:t>
            </w:r>
            <w:proofErr w:type="spellEnd"/>
            <w:r w:rsidRPr="00061976">
              <w:rPr>
                <w:rFonts w:ascii="Times New Roman" w:hAnsi="Times New Roman" w:cs="Times New Roman"/>
                <w:b/>
                <w:sz w:val="24"/>
                <w:szCs w:val="24"/>
              </w:rPr>
              <w:t xml:space="preserve"> stock </w:t>
            </w:r>
          </w:p>
        </w:tc>
        <w:tc>
          <w:tcPr>
            <w:tcW w:w="1114" w:type="dxa"/>
          </w:tcPr>
          <w:p w14:paraId="00F87DD7" w14:textId="77777777" w:rsidR="00061976" w:rsidRPr="00061976" w:rsidRDefault="00061976" w:rsidP="00D7007A">
            <w:pPr>
              <w:pStyle w:val="TableParagraph"/>
              <w:ind w:right="91"/>
              <w:jc w:val="center"/>
              <w:rPr>
                <w:rFonts w:ascii="Times New Roman" w:hAnsi="Times New Roman" w:cs="Times New Roman"/>
                <w:b/>
                <w:sz w:val="24"/>
                <w:szCs w:val="24"/>
              </w:rPr>
            </w:pPr>
            <w:r w:rsidRPr="00061976">
              <w:rPr>
                <w:rFonts w:ascii="Times New Roman" w:hAnsi="Times New Roman" w:cs="Times New Roman"/>
                <w:b/>
                <w:sz w:val="24"/>
                <w:szCs w:val="24"/>
              </w:rPr>
              <w:t>Final %</w:t>
            </w:r>
            <w:r w:rsidRPr="00061976">
              <w:rPr>
                <w:rFonts w:ascii="Times New Roman" w:hAnsi="Times New Roman" w:cs="Times New Roman"/>
                <w:b/>
                <w:spacing w:val="-22"/>
                <w:sz w:val="24"/>
                <w:szCs w:val="24"/>
              </w:rPr>
              <w:t xml:space="preserve"> </w:t>
            </w:r>
            <w:r w:rsidRPr="00061976">
              <w:rPr>
                <w:rFonts w:ascii="Times New Roman" w:hAnsi="Times New Roman" w:cs="Times New Roman"/>
                <w:b/>
                <w:sz w:val="24"/>
                <w:szCs w:val="24"/>
              </w:rPr>
              <w:t>DMSO in assay incubations</w:t>
            </w:r>
          </w:p>
        </w:tc>
      </w:tr>
      <w:tr w:rsidR="00061976" w:rsidRPr="00061976" w14:paraId="795A5F31" w14:textId="77777777" w:rsidTr="00D7007A">
        <w:trPr>
          <w:trHeight w:val="328"/>
        </w:trPr>
        <w:tc>
          <w:tcPr>
            <w:tcW w:w="2250" w:type="dxa"/>
            <w:tcBorders>
              <w:left w:val="single" w:sz="4" w:space="0" w:color="808080"/>
              <w:bottom w:val="single" w:sz="4" w:space="0" w:color="808080"/>
              <w:right w:val="single" w:sz="4" w:space="0" w:color="808080"/>
            </w:tcBorders>
          </w:tcPr>
          <w:p w14:paraId="1E88F783" w14:textId="77777777" w:rsidR="00061976" w:rsidRPr="00061976" w:rsidRDefault="00061976" w:rsidP="00D7007A">
            <w:pPr>
              <w:pStyle w:val="TableParagraph"/>
              <w:spacing w:before="85" w:line="223" w:lineRule="exact"/>
              <w:rPr>
                <w:rFonts w:ascii="Times New Roman" w:hAnsi="Times New Roman" w:cs="Times New Roman"/>
                <w:sz w:val="24"/>
                <w:szCs w:val="24"/>
              </w:rPr>
            </w:pPr>
            <w:r w:rsidRPr="00061976">
              <w:rPr>
                <w:rFonts w:ascii="Times New Roman" w:hAnsi="Times New Roman" w:cs="Times New Roman"/>
                <w:sz w:val="24"/>
                <w:szCs w:val="24"/>
              </w:rPr>
              <w:t>Test Agent A (30 mM)</w:t>
            </w:r>
          </w:p>
        </w:tc>
        <w:tc>
          <w:tcPr>
            <w:tcW w:w="900" w:type="dxa"/>
            <w:tcBorders>
              <w:left w:val="single" w:sz="4" w:space="0" w:color="808080"/>
              <w:bottom w:val="single" w:sz="4" w:space="0" w:color="808080"/>
              <w:right w:val="single" w:sz="4" w:space="0" w:color="808080"/>
            </w:tcBorders>
          </w:tcPr>
          <w:p w14:paraId="078C29EB" w14:textId="77777777" w:rsidR="00061976" w:rsidRPr="00061976" w:rsidRDefault="00061976" w:rsidP="00D7007A">
            <w:pPr>
              <w:pStyle w:val="TableParagraph"/>
              <w:spacing w:before="130" w:line="178" w:lineRule="exact"/>
              <w:ind w:right="97"/>
              <w:jc w:val="center"/>
              <w:rPr>
                <w:rFonts w:ascii="Times New Roman" w:hAnsi="Times New Roman" w:cs="Times New Roman"/>
                <w:sz w:val="24"/>
                <w:szCs w:val="24"/>
              </w:rPr>
            </w:pPr>
            <w:r w:rsidRPr="00061976">
              <w:rPr>
                <w:rFonts w:ascii="Times New Roman" w:hAnsi="Times New Roman" w:cs="Times New Roman"/>
                <w:sz w:val="24"/>
                <w:szCs w:val="24"/>
              </w:rPr>
              <w:t>30</w:t>
            </w:r>
          </w:p>
        </w:tc>
        <w:tc>
          <w:tcPr>
            <w:tcW w:w="1185" w:type="dxa"/>
            <w:tcBorders>
              <w:left w:val="single" w:sz="4" w:space="0" w:color="808080"/>
              <w:bottom w:val="single" w:sz="4" w:space="0" w:color="808080"/>
              <w:right w:val="single" w:sz="4" w:space="0" w:color="808080"/>
            </w:tcBorders>
          </w:tcPr>
          <w:p w14:paraId="2730E13B" w14:textId="77777777" w:rsidR="00061976" w:rsidRPr="00061976" w:rsidRDefault="00061976" w:rsidP="00D7007A">
            <w:pPr>
              <w:pStyle w:val="TableParagraph"/>
              <w:spacing w:before="130" w:line="178" w:lineRule="exact"/>
              <w:ind w:right="94"/>
              <w:jc w:val="center"/>
              <w:rPr>
                <w:rFonts w:ascii="Times New Roman" w:hAnsi="Times New Roman" w:cs="Times New Roman"/>
                <w:sz w:val="24"/>
                <w:szCs w:val="24"/>
              </w:rPr>
            </w:pPr>
            <w:r w:rsidRPr="00061976">
              <w:rPr>
                <w:rFonts w:ascii="Times New Roman" w:hAnsi="Times New Roman" w:cs="Times New Roman"/>
                <w:sz w:val="24"/>
                <w:szCs w:val="24"/>
              </w:rPr>
              <w:t>10</w:t>
            </w:r>
          </w:p>
        </w:tc>
        <w:tc>
          <w:tcPr>
            <w:tcW w:w="795" w:type="dxa"/>
            <w:tcBorders>
              <w:left w:val="single" w:sz="4" w:space="0" w:color="808080"/>
              <w:bottom w:val="single" w:sz="4" w:space="0" w:color="808080"/>
              <w:right w:val="single" w:sz="4" w:space="0" w:color="808080"/>
            </w:tcBorders>
          </w:tcPr>
          <w:p w14:paraId="193D6B81" w14:textId="77777777" w:rsidR="00061976" w:rsidRPr="00061976" w:rsidRDefault="00061976" w:rsidP="00D7007A">
            <w:pPr>
              <w:pStyle w:val="TableParagraph"/>
              <w:spacing w:before="130" w:line="178" w:lineRule="exact"/>
              <w:ind w:right="94"/>
              <w:jc w:val="center"/>
              <w:rPr>
                <w:rFonts w:ascii="Times New Roman" w:hAnsi="Times New Roman" w:cs="Times New Roman"/>
                <w:sz w:val="24"/>
                <w:szCs w:val="24"/>
              </w:rPr>
            </w:pPr>
            <w:r w:rsidRPr="00061976">
              <w:rPr>
                <w:rFonts w:ascii="Times New Roman" w:hAnsi="Times New Roman" w:cs="Times New Roman"/>
                <w:sz w:val="24"/>
                <w:szCs w:val="24"/>
              </w:rPr>
              <w:t>140</w:t>
            </w:r>
          </w:p>
        </w:tc>
        <w:tc>
          <w:tcPr>
            <w:tcW w:w="1102" w:type="dxa"/>
            <w:tcBorders>
              <w:left w:val="single" w:sz="4" w:space="0" w:color="808080"/>
              <w:bottom w:val="single" w:sz="4" w:space="0" w:color="808080"/>
              <w:right w:val="single" w:sz="4" w:space="0" w:color="808080"/>
            </w:tcBorders>
            <w:shd w:val="clear" w:color="auto" w:fill="FFFFFF" w:themeFill="background1"/>
          </w:tcPr>
          <w:p w14:paraId="6451E9E2" w14:textId="77777777" w:rsidR="00061976" w:rsidRPr="00061976" w:rsidRDefault="00061976" w:rsidP="00D7007A">
            <w:pPr>
              <w:pStyle w:val="TableParagraph"/>
              <w:spacing w:before="130" w:line="178" w:lineRule="exact"/>
              <w:ind w:right="96"/>
              <w:jc w:val="center"/>
              <w:rPr>
                <w:rFonts w:ascii="Times New Roman" w:hAnsi="Times New Roman" w:cs="Times New Roman"/>
                <w:sz w:val="24"/>
                <w:szCs w:val="24"/>
              </w:rPr>
            </w:pPr>
            <w:r w:rsidRPr="00061976">
              <w:rPr>
                <w:rFonts w:ascii="Times New Roman" w:hAnsi="Times New Roman" w:cs="Times New Roman"/>
                <w:sz w:val="24"/>
                <w:szCs w:val="24"/>
              </w:rPr>
              <w:t>5</w:t>
            </w:r>
          </w:p>
        </w:tc>
        <w:tc>
          <w:tcPr>
            <w:tcW w:w="1248" w:type="dxa"/>
            <w:tcBorders>
              <w:left w:val="single" w:sz="4" w:space="0" w:color="808080"/>
              <w:bottom w:val="single" w:sz="4" w:space="0" w:color="808080"/>
            </w:tcBorders>
            <w:shd w:val="clear" w:color="auto" w:fill="FFFFFF" w:themeFill="background1"/>
          </w:tcPr>
          <w:p w14:paraId="358681E2" w14:textId="77777777" w:rsidR="00061976" w:rsidRPr="00061976" w:rsidRDefault="00061976" w:rsidP="00D7007A">
            <w:pPr>
              <w:pStyle w:val="TableParagraph"/>
              <w:spacing w:before="130" w:line="178" w:lineRule="exact"/>
              <w:ind w:right="94"/>
              <w:jc w:val="center"/>
              <w:rPr>
                <w:rFonts w:ascii="Times New Roman" w:hAnsi="Times New Roman" w:cs="Times New Roman"/>
                <w:sz w:val="24"/>
                <w:szCs w:val="24"/>
              </w:rPr>
            </w:pPr>
            <w:r w:rsidRPr="00061976">
              <w:rPr>
                <w:rFonts w:ascii="Times New Roman" w:hAnsi="Times New Roman" w:cs="Times New Roman"/>
                <w:sz w:val="24"/>
                <w:szCs w:val="24"/>
              </w:rPr>
              <w:t>4995</w:t>
            </w:r>
          </w:p>
        </w:tc>
        <w:tc>
          <w:tcPr>
            <w:tcW w:w="1114" w:type="dxa"/>
          </w:tcPr>
          <w:p w14:paraId="04317B78" w14:textId="77777777" w:rsidR="00061976" w:rsidRPr="00061976" w:rsidRDefault="00061976" w:rsidP="00D7007A">
            <w:pPr>
              <w:pStyle w:val="TableParagraph"/>
              <w:spacing w:before="130" w:line="178" w:lineRule="exact"/>
              <w:ind w:right="94"/>
              <w:jc w:val="center"/>
              <w:rPr>
                <w:rFonts w:ascii="Times New Roman" w:hAnsi="Times New Roman" w:cs="Times New Roman"/>
                <w:sz w:val="24"/>
                <w:szCs w:val="24"/>
              </w:rPr>
            </w:pPr>
            <w:r w:rsidRPr="00061976">
              <w:rPr>
                <w:rFonts w:ascii="Times New Roman" w:hAnsi="Times New Roman" w:cs="Times New Roman"/>
                <w:sz w:val="24"/>
                <w:szCs w:val="24"/>
              </w:rPr>
              <w:t>0.1</w:t>
            </w:r>
          </w:p>
        </w:tc>
      </w:tr>
      <w:tr w:rsidR="00061976" w:rsidRPr="00061976" w14:paraId="4A0754DE" w14:textId="77777777" w:rsidTr="00D7007A">
        <w:trPr>
          <w:trHeight w:val="325"/>
        </w:trPr>
        <w:tc>
          <w:tcPr>
            <w:tcW w:w="2250" w:type="dxa"/>
            <w:tcBorders>
              <w:top w:val="single" w:sz="4" w:space="0" w:color="808080"/>
              <w:left w:val="single" w:sz="4" w:space="0" w:color="808080"/>
              <w:bottom w:val="single" w:sz="4" w:space="0" w:color="808080"/>
              <w:right w:val="single" w:sz="4" w:space="0" w:color="808080"/>
            </w:tcBorders>
          </w:tcPr>
          <w:p w14:paraId="1B02C846" w14:textId="77777777" w:rsidR="00061976" w:rsidRPr="00061976" w:rsidRDefault="00061976" w:rsidP="00D7007A">
            <w:pPr>
              <w:pStyle w:val="TableParagraph"/>
              <w:spacing w:before="83" w:line="223" w:lineRule="exact"/>
              <w:rPr>
                <w:rFonts w:ascii="Times New Roman" w:hAnsi="Times New Roman" w:cs="Times New Roman"/>
                <w:sz w:val="24"/>
                <w:szCs w:val="24"/>
              </w:rPr>
            </w:pPr>
            <w:r w:rsidRPr="00061976">
              <w:rPr>
                <w:rFonts w:ascii="Times New Roman" w:hAnsi="Times New Roman" w:cs="Times New Roman"/>
                <w:sz w:val="24"/>
                <w:szCs w:val="24"/>
              </w:rPr>
              <w:t>Test Agent B (20 mM)</w:t>
            </w:r>
          </w:p>
        </w:tc>
        <w:tc>
          <w:tcPr>
            <w:tcW w:w="900" w:type="dxa"/>
            <w:tcBorders>
              <w:top w:val="single" w:sz="4" w:space="0" w:color="808080"/>
              <w:left w:val="single" w:sz="4" w:space="0" w:color="808080"/>
              <w:bottom w:val="single" w:sz="4" w:space="0" w:color="808080"/>
              <w:right w:val="single" w:sz="4" w:space="0" w:color="808080"/>
            </w:tcBorders>
          </w:tcPr>
          <w:p w14:paraId="54C9E771" w14:textId="77777777" w:rsidR="00061976" w:rsidRPr="00061976" w:rsidRDefault="00061976" w:rsidP="00D7007A">
            <w:pPr>
              <w:pStyle w:val="TableParagraph"/>
              <w:spacing w:before="130" w:line="175" w:lineRule="exact"/>
              <w:ind w:right="97"/>
              <w:jc w:val="center"/>
              <w:rPr>
                <w:rFonts w:ascii="Times New Roman" w:hAnsi="Times New Roman" w:cs="Times New Roman"/>
                <w:sz w:val="24"/>
                <w:szCs w:val="24"/>
              </w:rPr>
            </w:pPr>
            <w:r w:rsidRPr="00061976">
              <w:rPr>
                <w:rFonts w:ascii="Times New Roman" w:hAnsi="Times New Roman" w:cs="Times New Roman"/>
                <w:sz w:val="24"/>
                <w:szCs w:val="24"/>
              </w:rPr>
              <w:t>20</w:t>
            </w:r>
          </w:p>
        </w:tc>
        <w:tc>
          <w:tcPr>
            <w:tcW w:w="1185" w:type="dxa"/>
            <w:tcBorders>
              <w:top w:val="single" w:sz="4" w:space="0" w:color="808080"/>
              <w:left w:val="single" w:sz="4" w:space="0" w:color="808080"/>
              <w:bottom w:val="single" w:sz="4" w:space="0" w:color="808080"/>
              <w:right w:val="single" w:sz="4" w:space="0" w:color="808080"/>
            </w:tcBorders>
          </w:tcPr>
          <w:p w14:paraId="60C0B4DD" w14:textId="77777777" w:rsidR="00061976" w:rsidRPr="00061976" w:rsidRDefault="00061976" w:rsidP="00D7007A">
            <w:pPr>
              <w:pStyle w:val="TableParagraph"/>
              <w:spacing w:before="130" w:line="175" w:lineRule="exact"/>
              <w:ind w:right="94"/>
              <w:jc w:val="center"/>
              <w:rPr>
                <w:rFonts w:ascii="Times New Roman" w:hAnsi="Times New Roman" w:cs="Times New Roman"/>
                <w:sz w:val="24"/>
                <w:szCs w:val="24"/>
              </w:rPr>
            </w:pPr>
            <w:r w:rsidRPr="00061976">
              <w:rPr>
                <w:rFonts w:ascii="Times New Roman" w:hAnsi="Times New Roman" w:cs="Times New Roman"/>
                <w:sz w:val="24"/>
                <w:szCs w:val="24"/>
              </w:rPr>
              <w:t>10</w:t>
            </w:r>
          </w:p>
        </w:tc>
        <w:tc>
          <w:tcPr>
            <w:tcW w:w="795" w:type="dxa"/>
            <w:tcBorders>
              <w:top w:val="single" w:sz="4" w:space="0" w:color="808080"/>
              <w:left w:val="single" w:sz="4" w:space="0" w:color="808080"/>
              <w:bottom w:val="single" w:sz="4" w:space="0" w:color="808080"/>
              <w:right w:val="single" w:sz="4" w:space="0" w:color="808080"/>
            </w:tcBorders>
          </w:tcPr>
          <w:p w14:paraId="5BE761D1" w14:textId="77777777" w:rsidR="00061976" w:rsidRPr="00061976" w:rsidRDefault="00061976" w:rsidP="00D7007A">
            <w:pPr>
              <w:pStyle w:val="TableParagraph"/>
              <w:spacing w:before="130" w:line="175" w:lineRule="exact"/>
              <w:ind w:right="94"/>
              <w:jc w:val="center"/>
              <w:rPr>
                <w:rFonts w:ascii="Times New Roman" w:hAnsi="Times New Roman" w:cs="Times New Roman"/>
                <w:sz w:val="24"/>
                <w:szCs w:val="24"/>
              </w:rPr>
            </w:pPr>
            <w:r w:rsidRPr="00061976">
              <w:rPr>
                <w:rFonts w:ascii="Times New Roman" w:hAnsi="Times New Roman" w:cs="Times New Roman"/>
                <w:sz w:val="24"/>
                <w:szCs w:val="24"/>
              </w:rPr>
              <w:t>90</w:t>
            </w:r>
          </w:p>
        </w:tc>
        <w:tc>
          <w:tcPr>
            <w:tcW w:w="1102"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56A07F78" w14:textId="77777777" w:rsidR="00061976" w:rsidRPr="00061976" w:rsidRDefault="00061976" w:rsidP="00D7007A">
            <w:pPr>
              <w:pStyle w:val="TableParagraph"/>
              <w:spacing w:before="130" w:line="175" w:lineRule="exact"/>
              <w:ind w:right="96"/>
              <w:jc w:val="center"/>
              <w:rPr>
                <w:rFonts w:ascii="Times New Roman" w:hAnsi="Times New Roman" w:cs="Times New Roman"/>
                <w:sz w:val="24"/>
                <w:szCs w:val="24"/>
              </w:rPr>
            </w:pPr>
            <w:r w:rsidRPr="00061976">
              <w:rPr>
                <w:rFonts w:ascii="Times New Roman" w:hAnsi="Times New Roman" w:cs="Times New Roman"/>
                <w:sz w:val="24"/>
                <w:szCs w:val="24"/>
              </w:rPr>
              <w:t>5</w:t>
            </w:r>
          </w:p>
        </w:tc>
        <w:tc>
          <w:tcPr>
            <w:tcW w:w="1248" w:type="dxa"/>
            <w:tcBorders>
              <w:top w:val="single" w:sz="4" w:space="0" w:color="808080"/>
              <w:left w:val="single" w:sz="4" w:space="0" w:color="808080"/>
              <w:bottom w:val="single" w:sz="4" w:space="0" w:color="808080"/>
            </w:tcBorders>
            <w:shd w:val="clear" w:color="auto" w:fill="FFFFFF" w:themeFill="background1"/>
          </w:tcPr>
          <w:p w14:paraId="6646F1B0" w14:textId="77777777" w:rsidR="00061976" w:rsidRPr="00061976" w:rsidRDefault="00061976" w:rsidP="00D7007A">
            <w:pPr>
              <w:pStyle w:val="TableParagraph"/>
              <w:spacing w:before="130" w:line="175" w:lineRule="exact"/>
              <w:ind w:right="94"/>
              <w:jc w:val="center"/>
              <w:rPr>
                <w:rFonts w:ascii="Times New Roman" w:hAnsi="Times New Roman" w:cs="Times New Roman"/>
                <w:sz w:val="24"/>
                <w:szCs w:val="24"/>
              </w:rPr>
            </w:pPr>
            <w:r w:rsidRPr="00061976">
              <w:rPr>
                <w:rFonts w:ascii="Times New Roman" w:hAnsi="Times New Roman" w:cs="Times New Roman"/>
                <w:sz w:val="24"/>
                <w:szCs w:val="24"/>
              </w:rPr>
              <w:t>4995</w:t>
            </w:r>
          </w:p>
        </w:tc>
        <w:tc>
          <w:tcPr>
            <w:tcW w:w="1114" w:type="dxa"/>
          </w:tcPr>
          <w:p w14:paraId="4AB2D7A3" w14:textId="77777777" w:rsidR="00061976" w:rsidRPr="00061976" w:rsidRDefault="00061976" w:rsidP="00D7007A">
            <w:pPr>
              <w:pStyle w:val="TableParagraph"/>
              <w:spacing w:before="130" w:line="175" w:lineRule="exact"/>
              <w:ind w:right="94"/>
              <w:jc w:val="center"/>
              <w:rPr>
                <w:rFonts w:ascii="Times New Roman" w:hAnsi="Times New Roman" w:cs="Times New Roman"/>
                <w:sz w:val="24"/>
                <w:szCs w:val="24"/>
              </w:rPr>
            </w:pPr>
            <w:r w:rsidRPr="00061976">
              <w:rPr>
                <w:rFonts w:ascii="Times New Roman" w:hAnsi="Times New Roman" w:cs="Times New Roman"/>
                <w:sz w:val="24"/>
                <w:szCs w:val="24"/>
              </w:rPr>
              <w:t>0.1</w:t>
            </w:r>
          </w:p>
        </w:tc>
      </w:tr>
      <w:tr w:rsidR="00061976" w:rsidRPr="00061976" w14:paraId="406B42D0" w14:textId="77777777" w:rsidTr="00D7007A">
        <w:trPr>
          <w:trHeight w:val="328"/>
        </w:trPr>
        <w:tc>
          <w:tcPr>
            <w:tcW w:w="2250" w:type="dxa"/>
            <w:tcBorders>
              <w:top w:val="single" w:sz="4" w:space="0" w:color="808080"/>
              <w:left w:val="single" w:sz="4" w:space="0" w:color="808080"/>
              <w:bottom w:val="single" w:sz="4" w:space="0" w:color="808080"/>
              <w:right w:val="single" w:sz="4" w:space="0" w:color="808080"/>
            </w:tcBorders>
          </w:tcPr>
          <w:p w14:paraId="164F9B86" w14:textId="77777777" w:rsidR="00061976" w:rsidRPr="00061976" w:rsidRDefault="00061976" w:rsidP="00D7007A">
            <w:pPr>
              <w:pStyle w:val="TableParagraph"/>
              <w:spacing w:before="85" w:line="223" w:lineRule="exact"/>
              <w:rPr>
                <w:rFonts w:ascii="Times New Roman" w:hAnsi="Times New Roman" w:cs="Times New Roman"/>
                <w:sz w:val="24"/>
                <w:szCs w:val="24"/>
              </w:rPr>
            </w:pPr>
            <w:r w:rsidRPr="00061976">
              <w:rPr>
                <w:rFonts w:ascii="Times New Roman" w:hAnsi="Times New Roman" w:cs="Times New Roman"/>
                <w:sz w:val="24"/>
                <w:szCs w:val="24"/>
              </w:rPr>
              <w:t>Test Agent C (10 mM)</w:t>
            </w:r>
          </w:p>
        </w:tc>
        <w:tc>
          <w:tcPr>
            <w:tcW w:w="900" w:type="dxa"/>
            <w:tcBorders>
              <w:top w:val="single" w:sz="4" w:space="0" w:color="808080"/>
              <w:left w:val="single" w:sz="4" w:space="0" w:color="808080"/>
              <w:bottom w:val="single" w:sz="4" w:space="0" w:color="808080"/>
              <w:right w:val="single" w:sz="4" w:space="0" w:color="808080"/>
            </w:tcBorders>
          </w:tcPr>
          <w:p w14:paraId="070E131D" w14:textId="77777777" w:rsidR="00061976" w:rsidRPr="00061976" w:rsidRDefault="00061976" w:rsidP="00D7007A">
            <w:pPr>
              <w:pStyle w:val="TableParagraph"/>
              <w:spacing w:before="130" w:line="178" w:lineRule="exact"/>
              <w:ind w:right="122"/>
              <w:jc w:val="center"/>
              <w:rPr>
                <w:rFonts w:ascii="Times New Roman" w:hAnsi="Times New Roman" w:cs="Times New Roman"/>
                <w:sz w:val="24"/>
                <w:szCs w:val="24"/>
              </w:rPr>
            </w:pPr>
            <w:r w:rsidRPr="00061976">
              <w:rPr>
                <w:rFonts w:ascii="Times New Roman" w:hAnsi="Times New Roman" w:cs="Times New Roman"/>
                <w:sz w:val="24"/>
                <w:szCs w:val="24"/>
              </w:rPr>
              <w:t>10</w:t>
            </w:r>
          </w:p>
        </w:tc>
        <w:tc>
          <w:tcPr>
            <w:tcW w:w="1185" w:type="dxa"/>
            <w:tcBorders>
              <w:top w:val="single" w:sz="4" w:space="0" w:color="808080"/>
              <w:left w:val="single" w:sz="4" w:space="0" w:color="808080"/>
              <w:bottom w:val="single" w:sz="4" w:space="0" w:color="808080"/>
              <w:right w:val="single" w:sz="4" w:space="0" w:color="808080"/>
            </w:tcBorders>
          </w:tcPr>
          <w:p w14:paraId="41FFF230" w14:textId="77777777" w:rsidR="00061976" w:rsidRPr="00061976" w:rsidRDefault="00061976" w:rsidP="00D7007A">
            <w:pPr>
              <w:pStyle w:val="TableParagraph"/>
              <w:spacing w:before="130" w:line="178" w:lineRule="exact"/>
              <w:ind w:right="94"/>
              <w:jc w:val="center"/>
              <w:rPr>
                <w:rFonts w:ascii="Times New Roman" w:hAnsi="Times New Roman" w:cs="Times New Roman"/>
                <w:sz w:val="24"/>
                <w:szCs w:val="24"/>
              </w:rPr>
            </w:pPr>
            <w:r w:rsidRPr="00061976">
              <w:rPr>
                <w:rFonts w:ascii="Times New Roman" w:hAnsi="Times New Roman" w:cs="Times New Roman"/>
                <w:sz w:val="24"/>
                <w:szCs w:val="24"/>
              </w:rPr>
              <w:t>10</w:t>
            </w:r>
          </w:p>
        </w:tc>
        <w:tc>
          <w:tcPr>
            <w:tcW w:w="795" w:type="dxa"/>
            <w:tcBorders>
              <w:top w:val="single" w:sz="4" w:space="0" w:color="808080"/>
              <w:left w:val="single" w:sz="4" w:space="0" w:color="808080"/>
              <w:bottom w:val="single" w:sz="4" w:space="0" w:color="808080"/>
              <w:right w:val="single" w:sz="4" w:space="0" w:color="808080"/>
            </w:tcBorders>
          </w:tcPr>
          <w:p w14:paraId="12FAED30" w14:textId="77777777" w:rsidR="00061976" w:rsidRPr="00061976" w:rsidRDefault="00061976" w:rsidP="00D7007A">
            <w:pPr>
              <w:pStyle w:val="TableParagraph"/>
              <w:spacing w:before="130" w:line="178" w:lineRule="exact"/>
              <w:ind w:right="94"/>
              <w:jc w:val="center"/>
              <w:rPr>
                <w:rFonts w:ascii="Times New Roman" w:hAnsi="Times New Roman" w:cs="Times New Roman"/>
                <w:sz w:val="24"/>
                <w:szCs w:val="24"/>
              </w:rPr>
            </w:pPr>
            <w:r w:rsidRPr="00061976">
              <w:rPr>
                <w:rFonts w:ascii="Times New Roman" w:hAnsi="Times New Roman" w:cs="Times New Roman"/>
                <w:sz w:val="24"/>
                <w:szCs w:val="24"/>
              </w:rPr>
              <w:t>40</w:t>
            </w:r>
          </w:p>
        </w:tc>
        <w:tc>
          <w:tcPr>
            <w:tcW w:w="1102"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3F6A046F" w14:textId="77777777" w:rsidR="00061976" w:rsidRPr="00061976" w:rsidRDefault="00061976" w:rsidP="00D7007A">
            <w:pPr>
              <w:pStyle w:val="TableParagraph"/>
              <w:spacing w:before="130" w:line="178" w:lineRule="exact"/>
              <w:ind w:right="96"/>
              <w:jc w:val="center"/>
              <w:rPr>
                <w:rFonts w:ascii="Times New Roman" w:hAnsi="Times New Roman" w:cs="Times New Roman"/>
                <w:sz w:val="24"/>
                <w:szCs w:val="24"/>
              </w:rPr>
            </w:pPr>
            <w:r w:rsidRPr="00061976">
              <w:rPr>
                <w:rFonts w:ascii="Times New Roman" w:hAnsi="Times New Roman" w:cs="Times New Roman"/>
                <w:sz w:val="24"/>
                <w:szCs w:val="24"/>
              </w:rPr>
              <w:t>5</w:t>
            </w:r>
          </w:p>
        </w:tc>
        <w:tc>
          <w:tcPr>
            <w:tcW w:w="1248" w:type="dxa"/>
            <w:tcBorders>
              <w:top w:val="single" w:sz="4" w:space="0" w:color="808080"/>
              <w:left w:val="single" w:sz="4" w:space="0" w:color="808080"/>
              <w:bottom w:val="single" w:sz="4" w:space="0" w:color="808080"/>
            </w:tcBorders>
            <w:shd w:val="clear" w:color="auto" w:fill="FFFFFF" w:themeFill="background1"/>
          </w:tcPr>
          <w:p w14:paraId="6138E06D" w14:textId="77777777" w:rsidR="00061976" w:rsidRPr="00061976" w:rsidRDefault="00061976" w:rsidP="00D7007A">
            <w:pPr>
              <w:pStyle w:val="TableParagraph"/>
              <w:spacing w:before="130" w:line="178" w:lineRule="exact"/>
              <w:ind w:right="94"/>
              <w:jc w:val="center"/>
              <w:rPr>
                <w:rFonts w:ascii="Times New Roman" w:hAnsi="Times New Roman" w:cs="Times New Roman"/>
                <w:sz w:val="24"/>
                <w:szCs w:val="24"/>
              </w:rPr>
            </w:pPr>
            <w:r w:rsidRPr="00061976">
              <w:rPr>
                <w:rFonts w:ascii="Times New Roman" w:hAnsi="Times New Roman" w:cs="Times New Roman"/>
                <w:sz w:val="24"/>
                <w:szCs w:val="24"/>
              </w:rPr>
              <w:t>4995</w:t>
            </w:r>
          </w:p>
        </w:tc>
        <w:tc>
          <w:tcPr>
            <w:tcW w:w="1114" w:type="dxa"/>
          </w:tcPr>
          <w:p w14:paraId="5E06A816" w14:textId="77777777" w:rsidR="00061976" w:rsidRPr="00061976" w:rsidRDefault="00061976" w:rsidP="00D7007A">
            <w:pPr>
              <w:pStyle w:val="TableParagraph"/>
              <w:spacing w:before="130" w:line="178" w:lineRule="exact"/>
              <w:ind w:right="94"/>
              <w:jc w:val="center"/>
              <w:rPr>
                <w:rFonts w:ascii="Times New Roman" w:hAnsi="Times New Roman" w:cs="Times New Roman"/>
                <w:sz w:val="24"/>
                <w:szCs w:val="24"/>
              </w:rPr>
            </w:pPr>
            <w:r w:rsidRPr="00061976">
              <w:rPr>
                <w:rFonts w:ascii="Times New Roman" w:hAnsi="Times New Roman" w:cs="Times New Roman"/>
                <w:sz w:val="24"/>
                <w:szCs w:val="24"/>
              </w:rPr>
              <w:t>0.1</w:t>
            </w:r>
          </w:p>
        </w:tc>
      </w:tr>
      <w:bookmarkEnd w:id="161"/>
    </w:tbl>
    <w:p w14:paraId="6DEEF1D6" w14:textId="77777777" w:rsidR="00061976" w:rsidRPr="00061976" w:rsidRDefault="00061976" w:rsidP="00061976">
      <w:pPr>
        <w:pStyle w:val="Style9"/>
        <w:numPr>
          <w:ilvl w:val="0"/>
          <w:numId w:val="0"/>
        </w:numPr>
        <w:outlineLvl w:val="1"/>
        <w:rPr>
          <w:rFonts w:ascii="Times New Roman" w:hAnsi="Times New Roman"/>
          <w:sz w:val="24"/>
          <w:szCs w:val="24"/>
        </w:rPr>
      </w:pPr>
    </w:p>
    <w:p w14:paraId="02C09B80" w14:textId="31F844B2" w:rsidR="00061976" w:rsidRPr="00061976" w:rsidRDefault="00061976" w:rsidP="00061976">
      <w:pPr>
        <w:pStyle w:val="Heading3"/>
        <w:rPr>
          <w:rFonts w:ascii="Times New Roman" w:hAnsi="Times New Roman"/>
          <w:b w:val="0"/>
          <w:bCs/>
          <w:i/>
        </w:rPr>
      </w:pPr>
      <w:r w:rsidRPr="00061976">
        <w:rPr>
          <w:rFonts w:ascii="Times New Roman" w:hAnsi="Times New Roman"/>
          <w:b w:val="0"/>
          <w:bCs/>
        </w:rPr>
        <w:t xml:space="preserve">Following the plate map described in 9.5, add </w:t>
      </w:r>
      <w:commentRangeStart w:id="162"/>
      <w:r w:rsidRPr="00061976">
        <w:rPr>
          <w:rFonts w:ascii="Times New Roman" w:hAnsi="Times New Roman"/>
          <w:b w:val="0"/>
          <w:bCs/>
        </w:rPr>
        <w:t xml:space="preserve">50 </w:t>
      </w:r>
      <w:del w:id="163" w:author="Swank, Adam" w:date="2021-12-13T08:48:00Z">
        <w:r w:rsidRPr="00061976" w:rsidDel="00DE222F">
          <w:rPr>
            <w:rFonts w:ascii="Times New Roman" w:hAnsi="Times New Roman"/>
            <w:b w:val="0"/>
            <w:bCs/>
          </w:rPr>
          <w:delText xml:space="preserve">mL </w:delText>
        </w:r>
      </w:del>
      <w:ins w:id="164" w:author="Swank, Adam" w:date="2021-12-13T08:48:00Z">
        <w:r w:rsidR="00DE222F">
          <w:rPr>
            <w:rFonts w:ascii="Times New Roman" w:hAnsi="Times New Roman"/>
            <w:b w:val="0"/>
            <w:bCs/>
          </w:rPr>
          <w:t>µ</w:t>
        </w:r>
        <w:r w:rsidR="00DE222F" w:rsidRPr="00061976">
          <w:rPr>
            <w:rFonts w:ascii="Times New Roman" w:hAnsi="Times New Roman"/>
            <w:b w:val="0"/>
            <w:bCs/>
          </w:rPr>
          <w:t xml:space="preserve">L </w:t>
        </w:r>
        <w:commentRangeEnd w:id="162"/>
        <w:r w:rsidR="00DE222F">
          <w:rPr>
            <w:rStyle w:val="CommentReference"/>
            <w:rFonts w:ascii="Verdana" w:hAnsi="Verdana"/>
            <w:b w:val="0"/>
          </w:rPr>
          <w:commentReference w:id="162"/>
        </w:r>
      </w:ins>
      <w:r w:rsidRPr="00061976">
        <w:rPr>
          <w:rFonts w:ascii="Times New Roman" w:hAnsi="Times New Roman"/>
          <w:b w:val="0"/>
          <w:bCs/>
        </w:rPr>
        <w:t>of the test agent working stocks as indicated.</w:t>
      </w:r>
    </w:p>
    <w:p w14:paraId="321A419C" w14:textId="69181CB7" w:rsidR="00061976" w:rsidRPr="00061976" w:rsidRDefault="00061976" w:rsidP="00061976">
      <w:pPr>
        <w:pStyle w:val="Heading3"/>
        <w:rPr>
          <w:rFonts w:ascii="Times New Roman" w:hAnsi="Times New Roman"/>
          <w:b w:val="0"/>
          <w:bCs/>
          <w:i/>
        </w:rPr>
      </w:pPr>
      <w:r w:rsidRPr="00061976">
        <w:rPr>
          <w:rFonts w:ascii="Times New Roman" w:hAnsi="Times New Roman"/>
          <w:b w:val="0"/>
          <w:bCs/>
        </w:rPr>
        <w:t xml:space="preserve">To any wells in Columns 10-12 to be used for a cell viability check, add 50 </w:t>
      </w:r>
      <w:del w:id="165" w:author="Swank, Adam" w:date="2021-12-13T08:48:00Z">
        <w:r w:rsidRPr="00061976" w:rsidDel="00DE222F">
          <w:rPr>
            <w:rFonts w:ascii="Times New Roman" w:hAnsi="Times New Roman"/>
            <w:b w:val="0"/>
            <w:bCs/>
          </w:rPr>
          <w:delText xml:space="preserve">mL </w:delText>
        </w:r>
      </w:del>
      <w:ins w:id="166" w:author="Swank, Adam" w:date="2021-12-13T08:48:00Z">
        <w:r w:rsidR="00DE222F">
          <w:rPr>
            <w:rFonts w:ascii="Times New Roman" w:hAnsi="Times New Roman"/>
            <w:b w:val="0"/>
            <w:bCs/>
          </w:rPr>
          <w:t>µ</w:t>
        </w:r>
        <w:r w:rsidR="00DE222F" w:rsidRPr="00061976">
          <w:rPr>
            <w:rFonts w:ascii="Times New Roman" w:hAnsi="Times New Roman"/>
            <w:b w:val="0"/>
            <w:bCs/>
          </w:rPr>
          <w:t xml:space="preserve">L </w:t>
        </w:r>
      </w:ins>
      <w:proofErr w:type="spellStart"/>
      <w:r w:rsidRPr="00061976">
        <w:rPr>
          <w:rFonts w:ascii="Times New Roman" w:hAnsi="Times New Roman"/>
          <w:b w:val="0"/>
          <w:bCs/>
        </w:rPr>
        <w:t>unspiked</w:t>
      </w:r>
      <w:proofErr w:type="spellEnd"/>
      <w:r w:rsidRPr="00061976">
        <w:rPr>
          <w:rFonts w:ascii="Times New Roman" w:hAnsi="Times New Roman"/>
          <w:b w:val="0"/>
          <w:bCs/>
        </w:rPr>
        <w:t xml:space="preserve"> WME +/+.</w:t>
      </w:r>
    </w:p>
    <w:p w14:paraId="08BB8731" w14:textId="3453DBC9" w:rsidR="00061976" w:rsidRPr="00061976" w:rsidRDefault="00061976" w:rsidP="00061976">
      <w:pPr>
        <w:pStyle w:val="Heading3"/>
        <w:rPr>
          <w:rFonts w:ascii="Times New Roman" w:hAnsi="Times New Roman"/>
          <w:b w:val="0"/>
          <w:bCs/>
        </w:rPr>
      </w:pPr>
      <w:r w:rsidRPr="00061976">
        <w:rPr>
          <w:rFonts w:ascii="Times New Roman" w:hAnsi="Times New Roman"/>
          <w:b w:val="0"/>
          <w:bCs/>
        </w:rPr>
        <w:t>Once prepared, place plates in humidified incubator (37°C, 5% CO2) on a shaker, set to shake at 200 rpm.</w:t>
      </w:r>
    </w:p>
    <w:p w14:paraId="455B6E49" w14:textId="77777777" w:rsidR="00061976" w:rsidRPr="00061976" w:rsidRDefault="00061976" w:rsidP="00061976"/>
    <w:p w14:paraId="56EB2D57" w14:textId="7680CA20" w:rsidR="00E24071" w:rsidRDefault="00E24071" w:rsidP="00E24071">
      <w:pPr>
        <w:pStyle w:val="Heading2"/>
      </w:pPr>
      <w:bookmarkStart w:id="167" w:name="_Toc90283771"/>
      <w:r>
        <w:t>Experimental Plate Map Layouts</w:t>
      </w:r>
      <w:bookmarkEnd w:id="167"/>
    </w:p>
    <w:p w14:paraId="45D72A9B" w14:textId="6A8A553F" w:rsidR="00061976" w:rsidRDefault="00061976" w:rsidP="00061976"/>
    <w:p w14:paraId="77530BED" w14:textId="77777777" w:rsidR="003E2210" w:rsidRPr="003E2210" w:rsidRDefault="003E2210" w:rsidP="003E2210">
      <w:pPr>
        <w:ind w:left="360"/>
        <w:rPr>
          <w:i/>
          <w:iCs/>
          <w:sz w:val="24"/>
          <w:szCs w:val="24"/>
        </w:rPr>
      </w:pPr>
      <w:r w:rsidRPr="003E2210">
        <w:rPr>
          <w:i/>
          <w:iCs/>
          <w:sz w:val="24"/>
          <w:szCs w:val="24"/>
        </w:rPr>
        <w:t xml:space="preserve">Note:  Each hepatocyte vial contains approximately 5-7 million viable cells, which are sufficient to test 5-6 TAs in a 6-point time course performed in triplicate. A representative plate layout is provided below. Acceptable deviations to this protocol would be to expand the 6-point time course to assess 15-18 TAs, requiring 3 vials of hepatocytes and minor modifications to the plate layouts provided. Alternately, multiple time points could be consolidated to decrease the number of assay plates used from 6 to 3 (e.g., combining Times 15 and 60 min and Times 30 and 240 min). It is recommended that individuals new to this assay do not deviate from the described layouts until they have demonstrated proficiency </w:t>
      </w:r>
      <w:r w:rsidRPr="003E2210">
        <w:rPr>
          <w:i/>
          <w:iCs/>
          <w:sz w:val="24"/>
          <w:szCs w:val="24"/>
        </w:rPr>
        <w:lastRenderedPageBreak/>
        <w:t>exemplified by maintaining good cell viability and/or achieving reference compound clearance rates within 20% of the reported historical/literature values.</w:t>
      </w:r>
    </w:p>
    <w:p w14:paraId="47FD7AD5" w14:textId="77777777" w:rsidR="003E2210" w:rsidRDefault="003E2210" w:rsidP="003E2210">
      <w:r>
        <w:t xml:space="preserve"> </w:t>
      </w:r>
    </w:p>
    <w:p w14:paraId="625E2168" w14:textId="77777777" w:rsidR="003E2210" w:rsidRPr="003E2210" w:rsidRDefault="003E2210" w:rsidP="003E2210">
      <w:pPr>
        <w:ind w:left="450"/>
        <w:rPr>
          <w:sz w:val="24"/>
          <w:szCs w:val="24"/>
        </w:rPr>
      </w:pPr>
      <w:r w:rsidRPr="003E2210">
        <w:rPr>
          <w:b/>
          <w:bCs/>
          <w:sz w:val="24"/>
          <w:szCs w:val="24"/>
        </w:rPr>
        <w:t>Plate Layout: 6-point Time Course</w:t>
      </w:r>
      <w:r w:rsidRPr="003E2210">
        <w:rPr>
          <w:sz w:val="24"/>
          <w:szCs w:val="24"/>
        </w:rPr>
        <w:t xml:space="preserve"> (Times 0, 15, 30, 60, 120, 240 min)</w:t>
      </w:r>
    </w:p>
    <w:p w14:paraId="50347F6D" w14:textId="77777777" w:rsidR="003E2210" w:rsidRPr="003E2210" w:rsidRDefault="003E2210" w:rsidP="003E2210">
      <w:pPr>
        <w:ind w:left="450"/>
        <w:rPr>
          <w:sz w:val="24"/>
          <w:szCs w:val="24"/>
        </w:rPr>
      </w:pPr>
      <w:r w:rsidRPr="003E2210">
        <w:rPr>
          <w:sz w:val="24"/>
          <w:szCs w:val="24"/>
        </w:rPr>
        <w:t xml:space="preserve">6 plates during assay; 4 sample storage plates stored at -70ºC </w:t>
      </w:r>
    </w:p>
    <w:p w14:paraId="090960FA" w14:textId="4CFEE1B8" w:rsidR="003E2210" w:rsidRPr="003E2210" w:rsidRDefault="003E2210" w:rsidP="003E2210">
      <w:pPr>
        <w:pStyle w:val="ListParagraph"/>
        <w:numPr>
          <w:ilvl w:val="0"/>
          <w:numId w:val="49"/>
        </w:numPr>
        <w:rPr>
          <w:sz w:val="24"/>
          <w:szCs w:val="24"/>
        </w:rPr>
      </w:pPr>
      <w:r w:rsidRPr="003E2210">
        <w:rPr>
          <w:sz w:val="24"/>
          <w:szCs w:val="24"/>
        </w:rPr>
        <w:t xml:space="preserve">7 Test agents (TAs; e.g., TA1, TA2, etc.), plus 1 reference compound (RC) – 8 </w:t>
      </w:r>
      <w:proofErr w:type="gramStart"/>
      <w:r w:rsidRPr="003E2210">
        <w:rPr>
          <w:sz w:val="24"/>
          <w:szCs w:val="24"/>
        </w:rPr>
        <w:t>TAs  total</w:t>
      </w:r>
      <w:proofErr w:type="gramEnd"/>
      <w:r w:rsidRPr="003E2210">
        <w:rPr>
          <w:sz w:val="24"/>
          <w:szCs w:val="24"/>
        </w:rPr>
        <w:t xml:space="preserve"> - as described below </w:t>
      </w:r>
    </w:p>
    <w:p w14:paraId="47DA0B45" w14:textId="77777777" w:rsidR="003E2210" w:rsidRPr="003E2210" w:rsidRDefault="003E2210" w:rsidP="003E2210">
      <w:pPr>
        <w:pStyle w:val="ListParagraph"/>
        <w:numPr>
          <w:ilvl w:val="0"/>
          <w:numId w:val="49"/>
        </w:numPr>
        <w:rPr>
          <w:sz w:val="24"/>
          <w:szCs w:val="24"/>
        </w:rPr>
      </w:pPr>
      <w:r w:rsidRPr="003E2210">
        <w:rPr>
          <w:sz w:val="24"/>
          <w:szCs w:val="24"/>
        </w:rPr>
        <w:t>(More TAs may be added for increased throughput)</w:t>
      </w:r>
    </w:p>
    <w:p w14:paraId="12EF359A" w14:textId="7AA39304" w:rsidR="003E2210" w:rsidRPr="003E2210" w:rsidRDefault="003E2210" w:rsidP="003E2210">
      <w:pPr>
        <w:pStyle w:val="ListParagraph"/>
        <w:numPr>
          <w:ilvl w:val="0"/>
          <w:numId w:val="49"/>
        </w:numPr>
        <w:rPr>
          <w:sz w:val="24"/>
          <w:szCs w:val="24"/>
        </w:rPr>
      </w:pPr>
      <w:r w:rsidRPr="003E2210">
        <w:rPr>
          <w:sz w:val="24"/>
          <w:szCs w:val="24"/>
        </w:rPr>
        <w:t>Cell Viability (CV) in columns 10-12 (optional)</w:t>
      </w:r>
    </w:p>
    <w:p w14:paraId="57F54307" w14:textId="704BF590" w:rsidR="00061976" w:rsidRDefault="00061976" w:rsidP="00061976"/>
    <w:p w14:paraId="4B8EC0B3" w14:textId="77777777" w:rsidR="003E2210" w:rsidRPr="00913301" w:rsidRDefault="003E2210" w:rsidP="00D7007A">
      <w:r w:rsidRPr="00913301">
        <w:t>Time 0</w:t>
      </w:r>
    </w:p>
    <w:tbl>
      <w:tblPr>
        <w:tblStyle w:val="TableGrid"/>
        <w:tblW w:w="0" w:type="auto"/>
        <w:jc w:val="center"/>
        <w:tblLook w:val="04A0" w:firstRow="1" w:lastRow="0" w:firstColumn="1" w:lastColumn="0" w:noHBand="0" w:noVBand="1"/>
      </w:tblPr>
      <w:tblGrid>
        <w:gridCol w:w="532"/>
        <w:gridCol w:w="626"/>
        <w:gridCol w:w="626"/>
        <w:gridCol w:w="627"/>
        <w:gridCol w:w="627"/>
        <w:gridCol w:w="627"/>
        <w:gridCol w:w="627"/>
        <w:gridCol w:w="627"/>
        <w:gridCol w:w="627"/>
        <w:gridCol w:w="627"/>
        <w:gridCol w:w="752"/>
        <w:gridCol w:w="810"/>
        <w:gridCol w:w="810"/>
      </w:tblGrid>
      <w:tr w:rsidR="003E2210" w14:paraId="53187DED" w14:textId="77777777" w:rsidTr="00D7007A">
        <w:trPr>
          <w:jc w:val="center"/>
        </w:trPr>
        <w:tc>
          <w:tcPr>
            <w:tcW w:w="532" w:type="dxa"/>
            <w:tcBorders>
              <w:bottom w:val="single" w:sz="4" w:space="0" w:color="000000"/>
            </w:tcBorders>
            <w:shd w:val="clear" w:color="auto" w:fill="BFBFBF" w:themeFill="background1" w:themeFillShade="BF"/>
          </w:tcPr>
          <w:p w14:paraId="3E836958" w14:textId="77777777" w:rsidR="003E2210" w:rsidRPr="00BE78F2" w:rsidRDefault="003E2210" w:rsidP="00D7007A"/>
        </w:tc>
        <w:tc>
          <w:tcPr>
            <w:tcW w:w="1879" w:type="dxa"/>
            <w:gridSpan w:val="3"/>
            <w:shd w:val="clear" w:color="auto" w:fill="BFBFBF" w:themeFill="background1" w:themeFillShade="BF"/>
          </w:tcPr>
          <w:p w14:paraId="526D3866" w14:textId="77777777" w:rsidR="003E2210" w:rsidRPr="00D77401" w:rsidRDefault="003E2210" w:rsidP="00D7007A">
            <w:pPr>
              <w:rPr>
                <w:color w:val="00B050"/>
              </w:rPr>
            </w:pPr>
            <w:r w:rsidRPr="000449BE">
              <w:rPr>
                <w:color w:val="00B050"/>
              </w:rPr>
              <w:t>ACTIVE</w:t>
            </w:r>
          </w:p>
        </w:tc>
        <w:tc>
          <w:tcPr>
            <w:tcW w:w="1881" w:type="dxa"/>
            <w:gridSpan w:val="3"/>
            <w:shd w:val="clear" w:color="auto" w:fill="BFBFBF" w:themeFill="background1" w:themeFillShade="BF"/>
          </w:tcPr>
          <w:p w14:paraId="43197C51" w14:textId="77777777" w:rsidR="003E2210" w:rsidRPr="000449BE" w:rsidRDefault="003E2210" w:rsidP="00D7007A">
            <w:r w:rsidRPr="000449BE">
              <w:rPr>
                <w:color w:val="FFFF00"/>
              </w:rPr>
              <w:t>INACTIVE</w:t>
            </w:r>
          </w:p>
        </w:tc>
        <w:tc>
          <w:tcPr>
            <w:tcW w:w="1881" w:type="dxa"/>
            <w:gridSpan w:val="3"/>
            <w:shd w:val="clear" w:color="auto" w:fill="BFBFBF" w:themeFill="background1" w:themeFillShade="BF"/>
          </w:tcPr>
          <w:p w14:paraId="43C31268" w14:textId="77777777" w:rsidR="003E2210" w:rsidRPr="00D77401" w:rsidRDefault="003E2210" w:rsidP="00D7007A">
            <w:pPr>
              <w:rPr>
                <w:color w:val="FF0000"/>
              </w:rPr>
            </w:pPr>
            <w:r w:rsidRPr="00D77401">
              <w:rPr>
                <w:color w:val="FF0000"/>
              </w:rPr>
              <w:t>MEDIA ONLY</w:t>
            </w:r>
          </w:p>
        </w:tc>
        <w:tc>
          <w:tcPr>
            <w:tcW w:w="2372" w:type="dxa"/>
            <w:gridSpan w:val="3"/>
            <w:tcBorders>
              <w:bottom w:val="single" w:sz="4" w:space="0" w:color="000000"/>
            </w:tcBorders>
            <w:shd w:val="clear" w:color="auto" w:fill="BFBFBF" w:themeFill="background1" w:themeFillShade="BF"/>
          </w:tcPr>
          <w:p w14:paraId="2DA5F799" w14:textId="77777777" w:rsidR="003E2210" w:rsidRDefault="003E2210" w:rsidP="00D7007A">
            <w:r>
              <w:t>Viability Assay</w:t>
            </w:r>
          </w:p>
        </w:tc>
      </w:tr>
      <w:tr w:rsidR="003E2210" w14:paraId="1FB398C3" w14:textId="77777777" w:rsidTr="00D7007A">
        <w:trPr>
          <w:jc w:val="center"/>
        </w:trPr>
        <w:tc>
          <w:tcPr>
            <w:tcW w:w="532" w:type="dxa"/>
            <w:tcBorders>
              <w:bottom w:val="single" w:sz="4" w:space="0" w:color="000000"/>
            </w:tcBorders>
            <w:shd w:val="clear" w:color="auto" w:fill="BFBFBF" w:themeFill="background1" w:themeFillShade="BF"/>
          </w:tcPr>
          <w:p w14:paraId="6DA3C2AA" w14:textId="77777777" w:rsidR="003E2210" w:rsidRPr="00BE78F2" w:rsidRDefault="003E2210" w:rsidP="00D7007A"/>
        </w:tc>
        <w:tc>
          <w:tcPr>
            <w:tcW w:w="626" w:type="dxa"/>
            <w:shd w:val="clear" w:color="auto" w:fill="BFBFBF" w:themeFill="background1" w:themeFillShade="BF"/>
          </w:tcPr>
          <w:p w14:paraId="3E6FDE3B" w14:textId="77777777" w:rsidR="003E2210" w:rsidRDefault="003E2210" w:rsidP="00D7007A">
            <w:r>
              <w:t>1</w:t>
            </w:r>
          </w:p>
        </w:tc>
        <w:tc>
          <w:tcPr>
            <w:tcW w:w="626" w:type="dxa"/>
            <w:shd w:val="clear" w:color="auto" w:fill="BFBFBF" w:themeFill="background1" w:themeFillShade="BF"/>
          </w:tcPr>
          <w:p w14:paraId="64AD5B9E" w14:textId="77777777" w:rsidR="003E2210" w:rsidRDefault="003E2210" w:rsidP="00D7007A">
            <w:r>
              <w:t>2</w:t>
            </w:r>
          </w:p>
        </w:tc>
        <w:tc>
          <w:tcPr>
            <w:tcW w:w="627" w:type="dxa"/>
            <w:shd w:val="clear" w:color="auto" w:fill="BFBFBF" w:themeFill="background1" w:themeFillShade="BF"/>
          </w:tcPr>
          <w:p w14:paraId="69A0A299" w14:textId="77777777" w:rsidR="003E2210" w:rsidRDefault="003E2210" w:rsidP="00D7007A">
            <w:r>
              <w:t>3</w:t>
            </w:r>
          </w:p>
        </w:tc>
        <w:tc>
          <w:tcPr>
            <w:tcW w:w="627" w:type="dxa"/>
            <w:shd w:val="clear" w:color="auto" w:fill="BFBFBF" w:themeFill="background1" w:themeFillShade="BF"/>
          </w:tcPr>
          <w:p w14:paraId="528ABE7E" w14:textId="77777777" w:rsidR="003E2210" w:rsidRDefault="003E2210" w:rsidP="00D7007A">
            <w:r>
              <w:t>4</w:t>
            </w:r>
          </w:p>
        </w:tc>
        <w:tc>
          <w:tcPr>
            <w:tcW w:w="627" w:type="dxa"/>
            <w:shd w:val="clear" w:color="auto" w:fill="BFBFBF" w:themeFill="background1" w:themeFillShade="BF"/>
          </w:tcPr>
          <w:p w14:paraId="2FBACBBB" w14:textId="77777777" w:rsidR="003E2210" w:rsidRDefault="003E2210" w:rsidP="00D7007A">
            <w:r>
              <w:t>5</w:t>
            </w:r>
          </w:p>
        </w:tc>
        <w:tc>
          <w:tcPr>
            <w:tcW w:w="627" w:type="dxa"/>
            <w:shd w:val="clear" w:color="auto" w:fill="BFBFBF" w:themeFill="background1" w:themeFillShade="BF"/>
          </w:tcPr>
          <w:p w14:paraId="2C268440" w14:textId="77777777" w:rsidR="003E2210" w:rsidRDefault="003E2210" w:rsidP="00D7007A">
            <w:r>
              <w:t>6</w:t>
            </w:r>
          </w:p>
        </w:tc>
        <w:tc>
          <w:tcPr>
            <w:tcW w:w="627" w:type="dxa"/>
            <w:shd w:val="clear" w:color="auto" w:fill="BFBFBF" w:themeFill="background1" w:themeFillShade="BF"/>
          </w:tcPr>
          <w:p w14:paraId="5CAC5162" w14:textId="77777777" w:rsidR="003E2210" w:rsidRDefault="003E2210" w:rsidP="00D7007A">
            <w:r>
              <w:t>7</w:t>
            </w:r>
          </w:p>
        </w:tc>
        <w:tc>
          <w:tcPr>
            <w:tcW w:w="627" w:type="dxa"/>
            <w:shd w:val="clear" w:color="auto" w:fill="BFBFBF" w:themeFill="background1" w:themeFillShade="BF"/>
          </w:tcPr>
          <w:p w14:paraId="59BAF70A" w14:textId="77777777" w:rsidR="003E2210" w:rsidRDefault="003E2210" w:rsidP="00D7007A">
            <w:r>
              <w:t>8</w:t>
            </w:r>
          </w:p>
        </w:tc>
        <w:tc>
          <w:tcPr>
            <w:tcW w:w="627" w:type="dxa"/>
            <w:shd w:val="clear" w:color="auto" w:fill="BFBFBF" w:themeFill="background1" w:themeFillShade="BF"/>
          </w:tcPr>
          <w:p w14:paraId="74A41DAF" w14:textId="77777777" w:rsidR="003E2210" w:rsidRDefault="003E2210" w:rsidP="00D7007A">
            <w:r>
              <w:t>9</w:t>
            </w:r>
          </w:p>
        </w:tc>
        <w:tc>
          <w:tcPr>
            <w:tcW w:w="752" w:type="dxa"/>
            <w:tcBorders>
              <w:bottom w:val="single" w:sz="4" w:space="0" w:color="000000"/>
            </w:tcBorders>
            <w:shd w:val="clear" w:color="auto" w:fill="BFBFBF" w:themeFill="background1" w:themeFillShade="BF"/>
          </w:tcPr>
          <w:p w14:paraId="5713C7B9" w14:textId="77777777" w:rsidR="003E2210" w:rsidRDefault="003E2210" w:rsidP="00D7007A">
            <w:r>
              <w:t>10</w:t>
            </w:r>
          </w:p>
        </w:tc>
        <w:tc>
          <w:tcPr>
            <w:tcW w:w="810" w:type="dxa"/>
            <w:tcBorders>
              <w:bottom w:val="single" w:sz="4" w:space="0" w:color="000000"/>
            </w:tcBorders>
            <w:shd w:val="clear" w:color="auto" w:fill="BFBFBF" w:themeFill="background1" w:themeFillShade="BF"/>
          </w:tcPr>
          <w:p w14:paraId="2CE1D581" w14:textId="77777777" w:rsidR="003E2210" w:rsidRDefault="003E2210" w:rsidP="00D7007A">
            <w:r>
              <w:t>11</w:t>
            </w:r>
          </w:p>
        </w:tc>
        <w:tc>
          <w:tcPr>
            <w:tcW w:w="810" w:type="dxa"/>
            <w:tcBorders>
              <w:bottom w:val="single" w:sz="4" w:space="0" w:color="000000"/>
            </w:tcBorders>
            <w:shd w:val="clear" w:color="auto" w:fill="BFBFBF" w:themeFill="background1" w:themeFillShade="BF"/>
          </w:tcPr>
          <w:p w14:paraId="6EC892C6" w14:textId="77777777" w:rsidR="003E2210" w:rsidRDefault="003E2210" w:rsidP="00D7007A">
            <w:r>
              <w:t>12</w:t>
            </w:r>
          </w:p>
        </w:tc>
      </w:tr>
      <w:tr w:rsidR="003E2210" w14:paraId="702C015F" w14:textId="77777777" w:rsidTr="00D7007A">
        <w:trPr>
          <w:jc w:val="center"/>
        </w:trPr>
        <w:tc>
          <w:tcPr>
            <w:tcW w:w="532" w:type="dxa"/>
            <w:shd w:val="clear" w:color="auto" w:fill="A6A6A6" w:themeFill="background1" w:themeFillShade="A6"/>
          </w:tcPr>
          <w:p w14:paraId="47F83ACB" w14:textId="77777777" w:rsidR="003E2210" w:rsidRPr="00BE78F2" w:rsidRDefault="003E2210" w:rsidP="00D7007A">
            <w:r>
              <w:t>A</w:t>
            </w:r>
          </w:p>
        </w:tc>
        <w:tc>
          <w:tcPr>
            <w:tcW w:w="626" w:type="dxa"/>
            <w:shd w:val="clear" w:color="auto" w:fill="00B050"/>
            <w:vAlign w:val="center"/>
          </w:tcPr>
          <w:p w14:paraId="18F4624D" w14:textId="77777777" w:rsidR="003E2210" w:rsidRPr="00253206" w:rsidRDefault="003E2210" w:rsidP="00D7007A">
            <w:pPr>
              <w:rPr>
                <w:i/>
                <w:iCs/>
                <w:sz w:val="20"/>
                <w:szCs w:val="20"/>
              </w:rPr>
            </w:pPr>
            <w:r w:rsidRPr="00253206">
              <w:rPr>
                <w:iCs/>
                <w:sz w:val="20"/>
                <w:szCs w:val="20"/>
              </w:rPr>
              <w:t>TA1</w:t>
            </w:r>
          </w:p>
        </w:tc>
        <w:tc>
          <w:tcPr>
            <w:tcW w:w="626" w:type="dxa"/>
            <w:shd w:val="clear" w:color="auto" w:fill="00B050"/>
            <w:vAlign w:val="center"/>
          </w:tcPr>
          <w:p w14:paraId="726BF4AB" w14:textId="77777777" w:rsidR="003E2210" w:rsidRPr="00253206" w:rsidRDefault="003E2210" w:rsidP="00D7007A">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00B050"/>
            <w:vAlign w:val="center"/>
          </w:tcPr>
          <w:p w14:paraId="32963603" w14:textId="77777777" w:rsidR="003E2210" w:rsidRPr="00253206" w:rsidRDefault="003E2210" w:rsidP="00D7007A">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FFC000"/>
            <w:vAlign w:val="center"/>
          </w:tcPr>
          <w:p w14:paraId="47A2EE86" w14:textId="77777777" w:rsidR="003E2210" w:rsidRPr="00253206" w:rsidRDefault="003E2210" w:rsidP="00D7007A">
            <w:pPr>
              <w:rPr>
                <w:i/>
                <w:iCs/>
                <w:sz w:val="20"/>
                <w:szCs w:val="20"/>
              </w:rPr>
            </w:pPr>
            <w:r>
              <w:rPr>
                <w:iCs/>
                <w:sz w:val="20"/>
                <w:szCs w:val="20"/>
              </w:rPr>
              <w:t>TA1</w:t>
            </w:r>
          </w:p>
        </w:tc>
        <w:tc>
          <w:tcPr>
            <w:tcW w:w="627" w:type="dxa"/>
            <w:shd w:val="clear" w:color="auto" w:fill="FFC000"/>
            <w:vAlign w:val="center"/>
          </w:tcPr>
          <w:p w14:paraId="50A577ED" w14:textId="77777777" w:rsidR="003E2210" w:rsidRPr="00253206" w:rsidRDefault="003E2210" w:rsidP="00D7007A">
            <w:pPr>
              <w:rPr>
                <w:i/>
                <w:iCs/>
                <w:sz w:val="20"/>
                <w:szCs w:val="20"/>
              </w:rPr>
            </w:pPr>
            <w:r>
              <w:rPr>
                <w:iCs/>
                <w:sz w:val="20"/>
                <w:szCs w:val="20"/>
              </w:rPr>
              <w:t>TA1</w:t>
            </w:r>
          </w:p>
        </w:tc>
        <w:tc>
          <w:tcPr>
            <w:tcW w:w="627" w:type="dxa"/>
            <w:shd w:val="clear" w:color="auto" w:fill="FFC000"/>
            <w:vAlign w:val="center"/>
          </w:tcPr>
          <w:p w14:paraId="76F6927D" w14:textId="77777777" w:rsidR="003E2210" w:rsidRPr="00253206" w:rsidRDefault="003E2210" w:rsidP="00D7007A">
            <w:pPr>
              <w:rPr>
                <w:i/>
                <w:iCs/>
                <w:sz w:val="20"/>
                <w:szCs w:val="20"/>
              </w:rPr>
            </w:pPr>
            <w:r>
              <w:rPr>
                <w:iCs/>
                <w:sz w:val="20"/>
                <w:szCs w:val="20"/>
              </w:rPr>
              <w:t>TA1</w:t>
            </w:r>
          </w:p>
        </w:tc>
        <w:tc>
          <w:tcPr>
            <w:tcW w:w="627" w:type="dxa"/>
            <w:shd w:val="clear" w:color="auto" w:fill="FF0000"/>
            <w:vAlign w:val="center"/>
          </w:tcPr>
          <w:p w14:paraId="6C5ECBFB" w14:textId="77777777" w:rsidR="003E2210" w:rsidRPr="00253206" w:rsidRDefault="003E2210" w:rsidP="00D7007A">
            <w:pPr>
              <w:rPr>
                <w:i/>
                <w:iCs/>
                <w:sz w:val="20"/>
                <w:szCs w:val="20"/>
              </w:rPr>
            </w:pPr>
            <w:r>
              <w:rPr>
                <w:iCs/>
                <w:sz w:val="20"/>
                <w:szCs w:val="20"/>
              </w:rPr>
              <w:t>TA1</w:t>
            </w:r>
          </w:p>
        </w:tc>
        <w:tc>
          <w:tcPr>
            <w:tcW w:w="627" w:type="dxa"/>
            <w:shd w:val="clear" w:color="auto" w:fill="FF0000"/>
            <w:vAlign w:val="center"/>
          </w:tcPr>
          <w:p w14:paraId="0BC43EB8" w14:textId="77777777" w:rsidR="003E2210" w:rsidRPr="00253206" w:rsidRDefault="003E2210" w:rsidP="00D7007A">
            <w:pPr>
              <w:rPr>
                <w:i/>
                <w:iCs/>
                <w:sz w:val="20"/>
                <w:szCs w:val="20"/>
              </w:rPr>
            </w:pPr>
            <w:r>
              <w:rPr>
                <w:iCs/>
                <w:sz w:val="20"/>
                <w:szCs w:val="20"/>
              </w:rPr>
              <w:t>TA1</w:t>
            </w:r>
          </w:p>
        </w:tc>
        <w:tc>
          <w:tcPr>
            <w:tcW w:w="627" w:type="dxa"/>
            <w:shd w:val="clear" w:color="auto" w:fill="FF0000"/>
            <w:vAlign w:val="center"/>
          </w:tcPr>
          <w:p w14:paraId="02A6C6EE" w14:textId="77777777" w:rsidR="003E2210" w:rsidRPr="00253206" w:rsidRDefault="003E2210" w:rsidP="00D7007A">
            <w:pPr>
              <w:rPr>
                <w:i/>
                <w:iCs/>
                <w:sz w:val="20"/>
                <w:szCs w:val="20"/>
              </w:rPr>
            </w:pPr>
            <w:r>
              <w:rPr>
                <w:iCs/>
                <w:sz w:val="20"/>
                <w:szCs w:val="20"/>
              </w:rPr>
              <w:t>TA1</w:t>
            </w:r>
          </w:p>
        </w:tc>
        <w:tc>
          <w:tcPr>
            <w:tcW w:w="752" w:type="dxa"/>
            <w:shd w:val="clear" w:color="auto" w:fill="auto"/>
          </w:tcPr>
          <w:p w14:paraId="532A40C6" w14:textId="77777777" w:rsidR="003E2210" w:rsidRPr="00253206" w:rsidRDefault="003E2210" w:rsidP="00D7007A">
            <w:pPr>
              <w:rPr>
                <w:sz w:val="20"/>
                <w:szCs w:val="20"/>
              </w:rPr>
            </w:pPr>
            <w:r>
              <w:rPr>
                <w:sz w:val="20"/>
                <w:szCs w:val="20"/>
              </w:rPr>
              <w:t>CV-0</w:t>
            </w:r>
          </w:p>
        </w:tc>
        <w:tc>
          <w:tcPr>
            <w:tcW w:w="810" w:type="dxa"/>
            <w:shd w:val="clear" w:color="auto" w:fill="auto"/>
          </w:tcPr>
          <w:p w14:paraId="1703BB22" w14:textId="77777777" w:rsidR="003E2210" w:rsidRPr="00253206" w:rsidRDefault="003E2210" w:rsidP="00D7007A">
            <w:pPr>
              <w:rPr>
                <w:sz w:val="20"/>
                <w:szCs w:val="20"/>
              </w:rPr>
            </w:pPr>
            <w:r>
              <w:rPr>
                <w:sz w:val="20"/>
                <w:szCs w:val="20"/>
              </w:rPr>
              <w:t>CV-0</w:t>
            </w:r>
          </w:p>
        </w:tc>
        <w:tc>
          <w:tcPr>
            <w:tcW w:w="810" w:type="dxa"/>
            <w:shd w:val="clear" w:color="auto" w:fill="auto"/>
          </w:tcPr>
          <w:p w14:paraId="052ED19C" w14:textId="77777777" w:rsidR="003E2210" w:rsidRPr="00253206" w:rsidRDefault="003E2210" w:rsidP="00D7007A">
            <w:pPr>
              <w:rPr>
                <w:sz w:val="20"/>
                <w:szCs w:val="20"/>
              </w:rPr>
            </w:pPr>
            <w:r>
              <w:rPr>
                <w:sz w:val="20"/>
                <w:szCs w:val="20"/>
              </w:rPr>
              <w:t>CV-0</w:t>
            </w:r>
          </w:p>
        </w:tc>
      </w:tr>
      <w:tr w:rsidR="003E2210" w14:paraId="5E97F623" w14:textId="77777777" w:rsidTr="00D7007A">
        <w:trPr>
          <w:jc w:val="center"/>
        </w:trPr>
        <w:tc>
          <w:tcPr>
            <w:tcW w:w="532" w:type="dxa"/>
            <w:shd w:val="clear" w:color="auto" w:fill="A6A6A6" w:themeFill="background1" w:themeFillShade="A6"/>
          </w:tcPr>
          <w:p w14:paraId="633D8016" w14:textId="77777777" w:rsidR="003E2210" w:rsidRPr="00BE78F2" w:rsidRDefault="003E2210" w:rsidP="00D7007A">
            <w:r>
              <w:t>B</w:t>
            </w:r>
          </w:p>
        </w:tc>
        <w:tc>
          <w:tcPr>
            <w:tcW w:w="626" w:type="dxa"/>
            <w:shd w:val="clear" w:color="auto" w:fill="00B050"/>
            <w:vAlign w:val="center"/>
          </w:tcPr>
          <w:p w14:paraId="4967BF75" w14:textId="77777777" w:rsidR="003E2210" w:rsidRPr="00253206" w:rsidRDefault="003E2210" w:rsidP="00D7007A">
            <w:pPr>
              <w:rPr>
                <w:i/>
                <w:iCs/>
                <w:sz w:val="20"/>
                <w:szCs w:val="20"/>
              </w:rPr>
            </w:pPr>
            <w:r>
              <w:rPr>
                <w:iCs/>
                <w:sz w:val="20"/>
                <w:szCs w:val="20"/>
              </w:rPr>
              <w:t>TA2</w:t>
            </w:r>
          </w:p>
        </w:tc>
        <w:tc>
          <w:tcPr>
            <w:tcW w:w="626" w:type="dxa"/>
            <w:shd w:val="clear" w:color="auto" w:fill="00B050"/>
            <w:vAlign w:val="center"/>
          </w:tcPr>
          <w:p w14:paraId="2C28C1D3" w14:textId="77777777" w:rsidR="003E2210" w:rsidRPr="00253206" w:rsidRDefault="003E2210" w:rsidP="00D7007A">
            <w:pPr>
              <w:rPr>
                <w:i/>
                <w:iCs/>
                <w:sz w:val="20"/>
                <w:szCs w:val="20"/>
              </w:rPr>
            </w:pPr>
            <w:r>
              <w:rPr>
                <w:iCs/>
                <w:sz w:val="20"/>
                <w:szCs w:val="20"/>
              </w:rPr>
              <w:t>TA2</w:t>
            </w:r>
          </w:p>
        </w:tc>
        <w:tc>
          <w:tcPr>
            <w:tcW w:w="627" w:type="dxa"/>
            <w:shd w:val="clear" w:color="auto" w:fill="00B050"/>
            <w:vAlign w:val="center"/>
          </w:tcPr>
          <w:p w14:paraId="32A078B8" w14:textId="77777777" w:rsidR="003E2210" w:rsidRPr="00253206" w:rsidRDefault="003E2210" w:rsidP="00D7007A">
            <w:pPr>
              <w:rPr>
                <w:i/>
                <w:iCs/>
                <w:sz w:val="20"/>
                <w:szCs w:val="20"/>
              </w:rPr>
            </w:pPr>
            <w:r>
              <w:rPr>
                <w:iCs/>
                <w:sz w:val="20"/>
                <w:szCs w:val="20"/>
              </w:rPr>
              <w:t>TA2</w:t>
            </w:r>
          </w:p>
        </w:tc>
        <w:tc>
          <w:tcPr>
            <w:tcW w:w="627" w:type="dxa"/>
            <w:shd w:val="clear" w:color="auto" w:fill="FFC000"/>
            <w:vAlign w:val="center"/>
          </w:tcPr>
          <w:p w14:paraId="5144061B" w14:textId="77777777" w:rsidR="003E2210" w:rsidRPr="00253206" w:rsidRDefault="003E2210" w:rsidP="00D7007A">
            <w:pPr>
              <w:rPr>
                <w:i/>
                <w:iCs/>
                <w:sz w:val="20"/>
                <w:szCs w:val="20"/>
              </w:rPr>
            </w:pPr>
            <w:r>
              <w:rPr>
                <w:iCs/>
                <w:sz w:val="20"/>
                <w:szCs w:val="20"/>
              </w:rPr>
              <w:t>TA2</w:t>
            </w:r>
          </w:p>
        </w:tc>
        <w:tc>
          <w:tcPr>
            <w:tcW w:w="627" w:type="dxa"/>
            <w:shd w:val="clear" w:color="auto" w:fill="FFC000"/>
            <w:vAlign w:val="center"/>
          </w:tcPr>
          <w:p w14:paraId="39AB1CCA" w14:textId="77777777" w:rsidR="003E2210" w:rsidRPr="00253206" w:rsidRDefault="003E2210" w:rsidP="00D7007A">
            <w:pPr>
              <w:rPr>
                <w:i/>
                <w:iCs/>
                <w:sz w:val="20"/>
                <w:szCs w:val="20"/>
              </w:rPr>
            </w:pPr>
            <w:r>
              <w:rPr>
                <w:iCs/>
                <w:sz w:val="20"/>
                <w:szCs w:val="20"/>
              </w:rPr>
              <w:t>TA2</w:t>
            </w:r>
          </w:p>
        </w:tc>
        <w:tc>
          <w:tcPr>
            <w:tcW w:w="627" w:type="dxa"/>
            <w:shd w:val="clear" w:color="auto" w:fill="FFC000"/>
            <w:vAlign w:val="center"/>
          </w:tcPr>
          <w:p w14:paraId="747C4932" w14:textId="77777777" w:rsidR="003E2210" w:rsidRPr="00253206" w:rsidRDefault="003E2210" w:rsidP="00D7007A">
            <w:pPr>
              <w:rPr>
                <w:i/>
                <w:iCs/>
                <w:sz w:val="20"/>
                <w:szCs w:val="20"/>
              </w:rPr>
            </w:pPr>
            <w:r>
              <w:rPr>
                <w:iCs/>
                <w:sz w:val="20"/>
                <w:szCs w:val="20"/>
              </w:rPr>
              <w:t>TA2</w:t>
            </w:r>
          </w:p>
        </w:tc>
        <w:tc>
          <w:tcPr>
            <w:tcW w:w="627" w:type="dxa"/>
            <w:shd w:val="clear" w:color="auto" w:fill="FF0000"/>
            <w:vAlign w:val="center"/>
          </w:tcPr>
          <w:p w14:paraId="5F10FEDE" w14:textId="77777777" w:rsidR="003E2210" w:rsidRPr="00253206" w:rsidRDefault="003E2210" w:rsidP="00D7007A">
            <w:pPr>
              <w:rPr>
                <w:i/>
                <w:iCs/>
                <w:sz w:val="20"/>
                <w:szCs w:val="20"/>
              </w:rPr>
            </w:pPr>
            <w:r>
              <w:rPr>
                <w:iCs/>
                <w:sz w:val="20"/>
                <w:szCs w:val="20"/>
              </w:rPr>
              <w:t>TA2</w:t>
            </w:r>
          </w:p>
        </w:tc>
        <w:tc>
          <w:tcPr>
            <w:tcW w:w="627" w:type="dxa"/>
            <w:shd w:val="clear" w:color="auto" w:fill="FF0000"/>
            <w:vAlign w:val="center"/>
          </w:tcPr>
          <w:p w14:paraId="2A0E86A8" w14:textId="77777777" w:rsidR="003E2210" w:rsidRPr="00253206" w:rsidRDefault="003E2210" w:rsidP="00D7007A">
            <w:pPr>
              <w:rPr>
                <w:i/>
                <w:iCs/>
                <w:sz w:val="20"/>
                <w:szCs w:val="20"/>
              </w:rPr>
            </w:pPr>
            <w:r>
              <w:rPr>
                <w:iCs/>
                <w:sz w:val="20"/>
                <w:szCs w:val="20"/>
              </w:rPr>
              <w:t>TA2</w:t>
            </w:r>
          </w:p>
        </w:tc>
        <w:tc>
          <w:tcPr>
            <w:tcW w:w="627" w:type="dxa"/>
            <w:shd w:val="clear" w:color="auto" w:fill="FF0000"/>
            <w:vAlign w:val="center"/>
          </w:tcPr>
          <w:p w14:paraId="0A50A61D" w14:textId="77777777" w:rsidR="003E2210" w:rsidRPr="00253206" w:rsidRDefault="003E2210" w:rsidP="00D7007A">
            <w:pPr>
              <w:rPr>
                <w:i/>
                <w:iCs/>
                <w:sz w:val="20"/>
                <w:szCs w:val="20"/>
              </w:rPr>
            </w:pPr>
            <w:r>
              <w:rPr>
                <w:iCs/>
                <w:sz w:val="20"/>
                <w:szCs w:val="20"/>
              </w:rPr>
              <w:t>TA2</w:t>
            </w:r>
          </w:p>
        </w:tc>
        <w:tc>
          <w:tcPr>
            <w:tcW w:w="752" w:type="dxa"/>
            <w:shd w:val="clear" w:color="auto" w:fill="auto"/>
          </w:tcPr>
          <w:p w14:paraId="53015A29" w14:textId="77777777" w:rsidR="003E2210" w:rsidRPr="00253206" w:rsidRDefault="003E2210" w:rsidP="00D7007A">
            <w:pPr>
              <w:rPr>
                <w:sz w:val="20"/>
                <w:szCs w:val="20"/>
              </w:rPr>
            </w:pPr>
          </w:p>
        </w:tc>
        <w:tc>
          <w:tcPr>
            <w:tcW w:w="810" w:type="dxa"/>
            <w:shd w:val="clear" w:color="auto" w:fill="auto"/>
          </w:tcPr>
          <w:p w14:paraId="75ECB680" w14:textId="77777777" w:rsidR="003E2210" w:rsidRPr="00253206" w:rsidRDefault="003E2210" w:rsidP="00D7007A">
            <w:pPr>
              <w:rPr>
                <w:sz w:val="20"/>
                <w:szCs w:val="20"/>
              </w:rPr>
            </w:pPr>
          </w:p>
        </w:tc>
        <w:tc>
          <w:tcPr>
            <w:tcW w:w="810" w:type="dxa"/>
            <w:shd w:val="clear" w:color="auto" w:fill="auto"/>
          </w:tcPr>
          <w:p w14:paraId="15224403" w14:textId="77777777" w:rsidR="003E2210" w:rsidRPr="00253206" w:rsidRDefault="003E2210" w:rsidP="00D7007A">
            <w:pPr>
              <w:rPr>
                <w:sz w:val="20"/>
                <w:szCs w:val="20"/>
              </w:rPr>
            </w:pPr>
          </w:p>
        </w:tc>
      </w:tr>
      <w:tr w:rsidR="003E2210" w14:paraId="78A6D502" w14:textId="77777777" w:rsidTr="00D7007A">
        <w:trPr>
          <w:jc w:val="center"/>
        </w:trPr>
        <w:tc>
          <w:tcPr>
            <w:tcW w:w="532" w:type="dxa"/>
            <w:shd w:val="clear" w:color="auto" w:fill="A6A6A6" w:themeFill="background1" w:themeFillShade="A6"/>
          </w:tcPr>
          <w:p w14:paraId="06CA8EC2" w14:textId="77777777" w:rsidR="003E2210" w:rsidRPr="00BE78F2" w:rsidRDefault="003E2210" w:rsidP="00D7007A">
            <w:r>
              <w:t>C</w:t>
            </w:r>
          </w:p>
        </w:tc>
        <w:tc>
          <w:tcPr>
            <w:tcW w:w="626" w:type="dxa"/>
            <w:shd w:val="clear" w:color="auto" w:fill="00B050"/>
            <w:vAlign w:val="center"/>
          </w:tcPr>
          <w:p w14:paraId="23D36D7D" w14:textId="77777777" w:rsidR="003E2210" w:rsidRPr="00253206" w:rsidRDefault="003E2210" w:rsidP="00D7007A">
            <w:pPr>
              <w:rPr>
                <w:i/>
                <w:iCs/>
                <w:sz w:val="20"/>
                <w:szCs w:val="20"/>
              </w:rPr>
            </w:pPr>
            <w:r>
              <w:rPr>
                <w:iCs/>
                <w:sz w:val="20"/>
                <w:szCs w:val="20"/>
              </w:rPr>
              <w:t>TA3</w:t>
            </w:r>
          </w:p>
        </w:tc>
        <w:tc>
          <w:tcPr>
            <w:tcW w:w="626" w:type="dxa"/>
            <w:shd w:val="clear" w:color="auto" w:fill="00B050"/>
            <w:vAlign w:val="center"/>
          </w:tcPr>
          <w:p w14:paraId="011C130E" w14:textId="77777777" w:rsidR="003E2210" w:rsidRPr="00253206" w:rsidRDefault="003E2210" w:rsidP="00D7007A">
            <w:pPr>
              <w:rPr>
                <w:i/>
                <w:iCs/>
                <w:sz w:val="20"/>
                <w:szCs w:val="20"/>
              </w:rPr>
            </w:pPr>
            <w:r>
              <w:rPr>
                <w:iCs/>
                <w:sz w:val="20"/>
                <w:szCs w:val="20"/>
              </w:rPr>
              <w:t>TA3</w:t>
            </w:r>
          </w:p>
        </w:tc>
        <w:tc>
          <w:tcPr>
            <w:tcW w:w="627" w:type="dxa"/>
            <w:shd w:val="clear" w:color="auto" w:fill="00B050"/>
            <w:vAlign w:val="center"/>
          </w:tcPr>
          <w:p w14:paraId="2D13ADDE" w14:textId="77777777" w:rsidR="003E2210" w:rsidRPr="00253206" w:rsidRDefault="003E2210" w:rsidP="00D7007A">
            <w:pPr>
              <w:rPr>
                <w:i/>
                <w:iCs/>
                <w:sz w:val="20"/>
                <w:szCs w:val="20"/>
              </w:rPr>
            </w:pPr>
            <w:r>
              <w:rPr>
                <w:iCs/>
                <w:sz w:val="20"/>
                <w:szCs w:val="20"/>
              </w:rPr>
              <w:t>TA3</w:t>
            </w:r>
          </w:p>
        </w:tc>
        <w:tc>
          <w:tcPr>
            <w:tcW w:w="627" w:type="dxa"/>
            <w:shd w:val="clear" w:color="auto" w:fill="FFC000"/>
            <w:vAlign w:val="center"/>
          </w:tcPr>
          <w:p w14:paraId="6701F6D0" w14:textId="77777777" w:rsidR="003E2210" w:rsidRPr="00253206" w:rsidRDefault="003E2210" w:rsidP="00D7007A">
            <w:pPr>
              <w:rPr>
                <w:i/>
                <w:iCs/>
                <w:sz w:val="20"/>
                <w:szCs w:val="20"/>
              </w:rPr>
            </w:pPr>
            <w:r>
              <w:rPr>
                <w:iCs/>
                <w:sz w:val="20"/>
                <w:szCs w:val="20"/>
              </w:rPr>
              <w:t>TA3</w:t>
            </w:r>
          </w:p>
        </w:tc>
        <w:tc>
          <w:tcPr>
            <w:tcW w:w="627" w:type="dxa"/>
            <w:shd w:val="clear" w:color="auto" w:fill="FFC000"/>
            <w:vAlign w:val="center"/>
          </w:tcPr>
          <w:p w14:paraId="516674BF" w14:textId="77777777" w:rsidR="003E2210" w:rsidRPr="00253206" w:rsidRDefault="003E2210" w:rsidP="00D7007A">
            <w:pPr>
              <w:rPr>
                <w:i/>
                <w:iCs/>
                <w:sz w:val="20"/>
                <w:szCs w:val="20"/>
              </w:rPr>
            </w:pPr>
            <w:r>
              <w:rPr>
                <w:iCs/>
                <w:sz w:val="20"/>
                <w:szCs w:val="20"/>
              </w:rPr>
              <w:t>TA3</w:t>
            </w:r>
          </w:p>
        </w:tc>
        <w:tc>
          <w:tcPr>
            <w:tcW w:w="627" w:type="dxa"/>
            <w:shd w:val="clear" w:color="auto" w:fill="FFC000"/>
            <w:vAlign w:val="center"/>
          </w:tcPr>
          <w:p w14:paraId="6299AA30" w14:textId="77777777" w:rsidR="003E2210" w:rsidRPr="00253206" w:rsidRDefault="003E2210" w:rsidP="00D7007A">
            <w:pPr>
              <w:rPr>
                <w:i/>
                <w:iCs/>
                <w:sz w:val="20"/>
                <w:szCs w:val="20"/>
              </w:rPr>
            </w:pPr>
            <w:r>
              <w:rPr>
                <w:iCs/>
                <w:sz w:val="20"/>
                <w:szCs w:val="20"/>
              </w:rPr>
              <w:t>TA3</w:t>
            </w:r>
          </w:p>
        </w:tc>
        <w:tc>
          <w:tcPr>
            <w:tcW w:w="627" w:type="dxa"/>
            <w:shd w:val="clear" w:color="auto" w:fill="FF0000"/>
            <w:vAlign w:val="center"/>
          </w:tcPr>
          <w:p w14:paraId="3C22D55F" w14:textId="77777777" w:rsidR="003E2210" w:rsidRPr="00253206" w:rsidRDefault="003E2210" w:rsidP="00D7007A">
            <w:pPr>
              <w:rPr>
                <w:i/>
                <w:iCs/>
                <w:sz w:val="20"/>
                <w:szCs w:val="20"/>
              </w:rPr>
            </w:pPr>
            <w:r>
              <w:rPr>
                <w:iCs/>
                <w:sz w:val="20"/>
                <w:szCs w:val="20"/>
              </w:rPr>
              <w:t>TA3</w:t>
            </w:r>
          </w:p>
        </w:tc>
        <w:tc>
          <w:tcPr>
            <w:tcW w:w="627" w:type="dxa"/>
            <w:shd w:val="clear" w:color="auto" w:fill="FF0000"/>
            <w:vAlign w:val="center"/>
          </w:tcPr>
          <w:p w14:paraId="1F606080" w14:textId="77777777" w:rsidR="003E2210" w:rsidRPr="00253206" w:rsidRDefault="003E2210" w:rsidP="00D7007A">
            <w:pPr>
              <w:rPr>
                <w:i/>
                <w:iCs/>
                <w:sz w:val="20"/>
                <w:szCs w:val="20"/>
              </w:rPr>
            </w:pPr>
            <w:r>
              <w:rPr>
                <w:iCs/>
                <w:sz w:val="20"/>
                <w:szCs w:val="20"/>
              </w:rPr>
              <w:t>TA3</w:t>
            </w:r>
          </w:p>
        </w:tc>
        <w:tc>
          <w:tcPr>
            <w:tcW w:w="627" w:type="dxa"/>
            <w:shd w:val="clear" w:color="auto" w:fill="FF0000"/>
            <w:vAlign w:val="center"/>
          </w:tcPr>
          <w:p w14:paraId="4F62D0D0" w14:textId="77777777" w:rsidR="003E2210" w:rsidRPr="00253206" w:rsidRDefault="003E2210" w:rsidP="00D7007A">
            <w:pPr>
              <w:rPr>
                <w:i/>
                <w:iCs/>
                <w:sz w:val="20"/>
                <w:szCs w:val="20"/>
              </w:rPr>
            </w:pPr>
            <w:r>
              <w:rPr>
                <w:iCs/>
                <w:sz w:val="20"/>
                <w:szCs w:val="20"/>
              </w:rPr>
              <w:t>TA3</w:t>
            </w:r>
          </w:p>
        </w:tc>
        <w:tc>
          <w:tcPr>
            <w:tcW w:w="752" w:type="dxa"/>
            <w:shd w:val="clear" w:color="auto" w:fill="auto"/>
          </w:tcPr>
          <w:p w14:paraId="1CF18BE3" w14:textId="77777777" w:rsidR="003E2210" w:rsidRPr="00253206" w:rsidRDefault="003E2210" w:rsidP="00D7007A">
            <w:pPr>
              <w:rPr>
                <w:sz w:val="20"/>
                <w:szCs w:val="20"/>
              </w:rPr>
            </w:pPr>
          </w:p>
        </w:tc>
        <w:tc>
          <w:tcPr>
            <w:tcW w:w="810" w:type="dxa"/>
            <w:shd w:val="clear" w:color="auto" w:fill="auto"/>
          </w:tcPr>
          <w:p w14:paraId="79905283" w14:textId="77777777" w:rsidR="003E2210" w:rsidRPr="00253206" w:rsidRDefault="003E2210" w:rsidP="00D7007A">
            <w:pPr>
              <w:rPr>
                <w:sz w:val="20"/>
                <w:szCs w:val="20"/>
              </w:rPr>
            </w:pPr>
          </w:p>
        </w:tc>
        <w:tc>
          <w:tcPr>
            <w:tcW w:w="810" w:type="dxa"/>
            <w:shd w:val="clear" w:color="auto" w:fill="auto"/>
          </w:tcPr>
          <w:p w14:paraId="30BA5DA2" w14:textId="77777777" w:rsidR="003E2210" w:rsidRPr="00253206" w:rsidRDefault="003E2210" w:rsidP="00D7007A">
            <w:pPr>
              <w:rPr>
                <w:sz w:val="20"/>
                <w:szCs w:val="20"/>
              </w:rPr>
            </w:pPr>
          </w:p>
        </w:tc>
      </w:tr>
      <w:tr w:rsidR="003E2210" w14:paraId="268E7EA7" w14:textId="77777777" w:rsidTr="00D7007A">
        <w:trPr>
          <w:jc w:val="center"/>
        </w:trPr>
        <w:tc>
          <w:tcPr>
            <w:tcW w:w="532" w:type="dxa"/>
            <w:shd w:val="clear" w:color="auto" w:fill="A6A6A6" w:themeFill="background1" w:themeFillShade="A6"/>
          </w:tcPr>
          <w:p w14:paraId="3346A0AB" w14:textId="77777777" w:rsidR="003E2210" w:rsidRPr="00BE78F2" w:rsidRDefault="003E2210" w:rsidP="00D7007A">
            <w:r>
              <w:t>D</w:t>
            </w:r>
          </w:p>
        </w:tc>
        <w:tc>
          <w:tcPr>
            <w:tcW w:w="626" w:type="dxa"/>
            <w:shd w:val="clear" w:color="auto" w:fill="00B050"/>
            <w:vAlign w:val="center"/>
          </w:tcPr>
          <w:p w14:paraId="378E8C2D" w14:textId="77777777" w:rsidR="003E2210" w:rsidRPr="00253206" w:rsidRDefault="003E2210" w:rsidP="00D7007A">
            <w:pPr>
              <w:rPr>
                <w:i/>
                <w:iCs/>
                <w:sz w:val="20"/>
                <w:szCs w:val="20"/>
              </w:rPr>
            </w:pPr>
            <w:r>
              <w:rPr>
                <w:iCs/>
                <w:sz w:val="20"/>
                <w:szCs w:val="20"/>
              </w:rPr>
              <w:t>TA4</w:t>
            </w:r>
          </w:p>
        </w:tc>
        <w:tc>
          <w:tcPr>
            <w:tcW w:w="626" w:type="dxa"/>
            <w:shd w:val="clear" w:color="auto" w:fill="00B050"/>
            <w:vAlign w:val="center"/>
          </w:tcPr>
          <w:p w14:paraId="72A45BD5" w14:textId="77777777" w:rsidR="003E2210" w:rsidRPr="00253206" w:rsidRDefault="003E2210" w:rsidP="00D7007A">
            <w:pPr>
              <w:rPr>
                <w:i/>
                <w:iCs/>
                <w:sz w:val="20"/>
                <w:szCs w:val="20"/>
              </w:rPr>
            </w:pPr>
            <w:r>
              <w:rPr>
                <w:iCs/>
                <w:sz w:val="20"/>
                <w:szCs w:val="20"/>
              </w:rPr>
              <w:t>TA4</w:t>
            </w:r>
          </w:p>
        </w:tc>
        <w:tc>
          <w:tcPr>
            <w:tcW w:w="627" w:type="dxa"/>
            <w:shd w:val="clear" w:color="auto" w:fill="00B050"/>
            <w:vAlign w:val="center"/>
          </w:tcPr>
          <w:p w14:paraId="2663F124" w14:textId="77777777" w:rsidR="003E2210" w:rsidRPr="00253206" w:rsidRDefault="003E2210" w:rsidP="00D7007A">
            <w:pPr>
              <w:rPr>
                <w:i/>
                <w:iCs/>
                <w:sz w:val="20"/>
                <w:szCs w:val="20"/>
              </w:rPr>
            </w:pPr>
            <w:r>
              <w:rPr>
                <w:iCs/>
                <w:sz w:val="20"/>
                <w:szCs w:val="20"/>
              </w:rPr>
              <w:t>TA4</w:t>
            </w:r>
          </w:p>
        </w:tc>
        <w:tc>
          <w:tcPr>
            <w:tcW w:w="627" w:type="dxa"/>
            <w:shd w:val="clear" w:color="auto" w:fill="FFC000"/>
            <w:vAlign w:val="center"/>
          </w:tcPr>
          <w:p w14:paraId="6326C82B" w14:textId="77777777" w:rsidR="003E2210" w:rsidRPr="00253206" w:rsidRDefault="003E2210" w:rsidP="00D7007A">
            <w:pPr>
              <w:rPr>
                <w:i/>
                <w:iCs/>
                <w:sz w:val="20"/>
                <w:szCs w:val="20"/>
              </w:rPr>
            </w:pPr>
            <w:r>
              <w:rPr>
                <w:iCs/>
                <w:sz w:val="20"/>
                <w:szCs w:val="20"/>
              </w:rPr>
              <w:t>TA4</w:t>
            </w:r>
          </w:p>
        </w:tc>
        <w:tc>
          <w:tcPr>
            <w:tcW w:w="627" w:type="dxa"/>
            <w:shd w:val="clear" w:color="auto" w:fill="FFC000"/>
            <w:vAlign w:val="center"/>
          </w:tcPr>
          <w:p w14:paraId="61DA0E82" w14:textId="77777777" w:rsidR="003E2210" w:rsidRPr="00253206" w:rsidRDefault="003E2210" w:rsidP="00D7007A">
            <w:pPr>
              <w:rPr>
                <w:i/>
                <w:iCs/>
                <w:sz w:val="20"/>
                <w:szCs w:val="20"/>
              </w:rPr>
            </w:pPr>
            <w:r>
              <w:rPr>
                <w:iCs/>
                <w:sz w:val="20"/>
                <w:szCs w:val="20"/>
              </w:rPr>
              <w:t>TA4</w:t>
            </w:r>
          </w:p>
        </w:tc>
        <w:tc>
          <w:tcPr>
            <w:tcW w:w="627" w:type="dxa"/>
            <w:shd w:val="clear" w:color="auto" w:fill="FFC000"/>
            <w:vAlign w:val="center"/>
          </w:tcPr>
          <w:p w14:paraId="056B78DB" w14:textId="77777777" w:rsidR="003E2210" w:rsidRPr="00253206" w:rsidRDefault="003E2210" w:rsidP="00D7007A">
            <w:pPr>
              <w:rPr>
                <w:i/>
                <w:iCs/>
                <w:sz w:val="20"/>
                <w:szCs w:val="20"/>
              </w:rPr>
            </w:pPr>
            <w:r>
              <w:rPr>
                <w:iCs/>
                <w:sz w:val="20"/>
                <w:szCs w:val="20"/>
              </w:rPr>
              <w:t>TA4</w:t>
            </w:r>
          </w:p>
        </w:tc>
        <w:tc>
          <w:tcPr>
            <w:tcW w:w="627" w:type="dxa"/>
            <w:shd w:val="clear" w:color="auto" w:fill="FF0000"/>
            <w:vAlign w:val="center"/>
          </w:tcPr>
          <w:p w14:paraId="0708250E" w14:textId="77777777" w:rsidR="003E2210" w:rsidRPr="00253206" w:rsidRDefault="003E2210" w:rsidP="00D7007A">
            <w:pPr>
              <w:rPr>
                <w:i/>
                <w:iCs/>
                <w:sz w:val="20"/>
                <w:szCs w:val="20"/>
              </w:rPr>
            </w:pPr>
            <w:r>
              <w:rPr>
                <w:iCs/>
                <w:sz w:val="20"/>
                <w:szCs w:val="20"/>
              </w:rPr>
              <w:t>TA4</w:t>
            </w:r>
          </w:p>
        </w:tc>
        <w:tc>
          <w:tcPr>
            <w:tcW w:w="627" w:type="dxa"/>
            <w:shd w:val="clear" w:color="auto" w:fill="FF0000"/>
            <w:vAlign w:val="center"/>
          </w:tcPr>
          <w:p w14:paraId="5E82461A" w14:textId="77777777" w:rsidR="003E2210" w:rsidRPr="00253206" w:rsidRDefault="003E2210" w:rsidP="00D7007A">
            <w:pPr>
              <w:rPr>
                <w:i/>
                <w:iCs/>
                <w:sz w:val="20"/>
                <w:szCs w:val="20"/>
              </w:rPr>
            </w:pPr>
            <w:r>
              <w:rPr>
                <w:iCs/>
                <w:sz w:val="20"/>
                <w:szCs w:val="20"/>
              </w:rPr>
              <w:t>TA4</w:t>
            </w:r>
          </w:p>
        </w:tc>
        <w:tc>
          <w:tcPr>
            <w:tcW w:w="627" w:type="dxa"/>
            <w:shd w:val="clear" w:color="auto" w:fill="FF0000"/>
            <w:vAlign w:val="center"/>
          </w:tcPr>
          <w:p w14:paraId="46C8403E" w14:textId="77777777" w:rsidR="003E2210" w:rsidRPr="00253206" w:rsidRDefault="003E2210" w:rsidP="00D7007A">
            <w:pPr>
              <w:rPr>
                <w:i/>
                <w:iCs/>
                <w:sz w:val="20"/>
                <w:szCs w:val="20"/>
              </w:rPr>
            </w:pPr>
            <w:r>
              <w:rPr>
                <w:iCs/>
                <w:sz w:val="20"/>
                <w:szCs w:val="20"/>
              </w:rPr>
              <w:t>TA4</w:t>
            </w:r>
          </w:p>
        </w:tc>
        <w:tc>
          <w:tcPr>
            <w:tcW w:w="752" w:type="dxa"/>
            <w:shd w:val="clear" w:color="auto" w:fill="auto"/>
          </w:tcPr>
          <w:p w14:paraId="0B555A7A" w14:textId="77777777" w:rsidR="003E2210" w:rsidRPr="00253206" w:rsidRDefault="003E2210" w:rsidP="00D7007A">
            <w:pPr>
              <w:rPr>
                <w:sz w:val="20"/>
                <w:szCs w:val="20"/>
              </w:rPr>
            </w:pPr>
          </w:p>
        </w:tc>
        <w:tc>
          <w:tcPr>
            <w:tcW w:w="810" w:type="dxa"/>
            <w:shd w:val="clear" w:color="auto" w:fill="auto"/>
          </w:tcPr>
          <w:p w14:paraId="647CA687" w14:textId="77777777" w:rsidR="003E2210" w:rsidRPr="00253206" w:rsidRDefault="003E2210" w:rsidP="00D7007A">
            <w:pPr>
              <w:rPr>
                <w:sz w:val="20"/>
                <w:szCs w:val="20"/>
              </w:rPr>
            </w:pPr>
          </w:p>
        </w:tc>
        <w:tc>
          <w:tcPr>
            <w:tcW w:w="810" w:type="dxa"/>
            <w:shd w:val="clear" w:color="auto" w:fill="auto"/>
          </w:tcPr>
          <w:p w14:paraId="1D0D6954" w14:textId="77777777" w:rsidR="003E2210" w:rsidRPr="00253206" w:rsidRDefault="003E2210" w:rsidP="00D7007A">
            <w:pPr>
              <w:rPr>
                <w:sz w:val="20"/>
                <w:szCs w:val="20"/>
              </w:rPr>
            </w:pPr>
          </w:p>
        </w:tc>
      </w:tr>
      <w:tr w:rsidR="003E2210" w14:paraId="279469E4" w14:textId="77777777" w:rsidTr="00D7007A">
        <w:trPr>
          <w:jc w:val="center"/>
        </w:trPr>
        <w:tc>
          <w:tcPr>
            <w:tcW w:w="532" w:type="dxa"/>
            <w:shd w:val="clear" w:color="auto" w:fill="A6A6A6" w:themeFill="background1" w:themeFillShade="A6"/>
          </w:tcPr>
          <w:p w14:paraId="439D9CEB" w14:textId="77777777" w:rsidR="003E2210" w:rsidRPr="00BE78F2" w:rsidRDefault="003E2210" w:rsidP="00D7007A">
            <w:r>
              <w:t>E</w:t>
            </w:r>
          </w:p>
        </w:tc>
        <w:tc>
          <w:tcPr>
            <w:tcW w:w="626" w:type="dxa"/>
            <w:shd w:val="clear" w:color="auto" w:fill="00B050"/>
            <w:vAlign w:val="center"/>
          </w:tcPr>
          <w:p w14:paraId="1099AB75" w14:textId="77777777" w:rsidR="003E2210" w:rsidRPr="00253206" w:rsidRDefault="003E2210" w:rsidP="00D7007A">
            <w:pPr>
              <w:rPr>
                <w:i/>
                <w:iCs/>
                <w:sz w:val="20"/>
                <w:szCs w:val="20"/>
              </w:rPr>
            </w:pPr>
            <w:r>
              <w:rPr>
                <w:iCs/>
                <w:sz w:val="20"/>
                <w:szCs w:val="20"/>
              </w:rPr>
              <w:t>TA5</w:t>
            </w:r>
          </w:p>
        </w:tc>
        <w:tc>
          <w:tcPr>
            <w:tcW w:w="626" w:type="dxa"/>
            <w:shd w:val="clear" w:color="auto" w:fill="00B050"/>
            <w:vAlign w:val="center"/>
          </w:tcPr>
          <w:p w14:paraId="725350F0" w14:textId="77777777" w:rsidR="003E2210" w:rsidRPr="00253206" w:rsidRDefault="003E2210" w:rsidP="00D7007A">
            <w:pPr>
              <w:rPr>
                <w:i/>
                <w:iCs/>
                <w:sz w:val="20"/>
                <w:szCs w:val="20"/>
              </w:rPr>
            </w:pPr>
            <w:r>
              <w:rPr>
                <w:iCs/>
                <w:sz w:val="20"/>
                <w:szCs w:val="20"/>
              </w:rPr>
              <w:t>TA5</w:t>
            </w:r>
          </w:p>
        </w:tc>
        <w:tc>
          <w:tcPr>
            <w:tcW w:w="627" w:type="dxa"/>
            <w:shd w:val="clear" w:color="auto" w:fill="00B050"/>
            <w:vAlign w:val="center"/>
          </w:tcPr>
          <w:p w14:paraId="0154F230" w14:textId="77777777" w:rsidR="003E2210" w:rsidRPr="00253206" w:rsidRDefault="003E2210" w:rsidP="00D7007A">
            <w:pPr>
              <w:rPr>
                <w:i/>
                <w:iCs/>
                <w:sz w:val="20"/>
                <w:szCs w:val="20"/>
              </w:rPr>
            </w:pPr>
            <w:r>
              <w:rPr>
                <w:iCs/>
                <w:sz w:val="20"/>
                <w:szCs w:val="20"/>
              </w:rPr>
              <w:t>TA5</w:t>
            </w:r>
          </w:p>
        </w:tc>
        <w:tc>
          <w:tcPr>
            <w:tcW w:w="627" w:type="dxa"/>
            <w:shd w:val="clear" w:color="auto" w:fill="FFC000"/>
            <w:vAlign w:val="center"/>
          </w:tcPr>
          <w:p w14:paraId="32DBDD9A" w14:textId="77777777" w:rsidR="003E2210" w:rsidRPr="00253206" w:rsidRDefault="003E2210" w:rsidP="00D7007A">
            <w:pPr>
              <w:rPr>
                <w:i/>
                <w:iCs/>
                <w:sz w:val="20"/>
                <w:szCs w:val="20"/>
              </w:rPr>
            </w:pPr>
            <w:r>
              <w:rPr>
                <w:iCs/>
                <w:sz w:val="20"/>
                <w:szCs w:val="20"/>
              </w:rPr>
              <w:t>TA5</w:t>
            </w:r>
          </w:p>
        </w:tc>
        <w:tc>
          <w:tcPr>
            <w:tcW w:w="627" w:type="dxa"/>
            <w:shd w:val="clear" w:color="auto" w:fill="FFC000"/>
            <w:vAlign w:val="center"/>
          </w:tcPr>
          <w:p w14:paraId="37D11F55" w14:textId="77777777" w:rsidR="003E2210" w:rsidRPr="00253206" w:rsidRDefault="003E2210" w:rsidP="00D7007A">
            <w:pPr>
              <w:rPr>
                <w:i/>
                <w:iCs/>
                <w:sz w:val="20"/>
                <w:szCs w:val="20"/>
              </w:rPr>
            </w:pPr>
            <w:r>
              <w:rPr>
                <w:iCs/>
                <w:sz w:val="20"/>
                <w:szCs w:val="20"/>
              </w:rPr>
              <w:t>TA5</w:t>
            </w:r>
          </w:p>
        </w:tc>
        <w:tc>
          <w:tcPr>
            <w:tcW w:w="627" w:type="dxa"/>
            <w:shd w:val="clear" w:color="auto" w:fill="FFC000"/>
            <w:vAlign w:val="center"/>
          </w:tcPr>
          <w:p w14:paraId="6CABE2AB" w14:textId="77777777" w:rsidR="003E2210" w:rsidRPr="00253206" w:rsidRDefault="003E2210" w:rsidP="00D7007A">
            <w:pPr>
              <w:rPr>
                <w:i/>
                <w:iCs/>
                <w:sz w:val="20"/>
                <w:szCs w:val="20"/>
              </w:rPr>
            </w:pPr>
            <w:r>
              <w:rPr>
                <w:iCs/>
                <w:sz w:val="20"/>
                <w:szCs w:val="20"/>
              </w:rPr>
              <w:t>TA5</w:t>
            </w:r>
          </w:p>
        </w:tc>
        <w:tc>
          <w:tcPr>
            <w:tcW w:w="627" w:type="dxa"/>
            <w:shd w:val="clear" w:color="auto" w:fill="FF0000"/>
            <w:vAlign w:val="center"/>
          </w:tcPr>
          <w:p w14:paraId="1923BA1A" w14:textId="77777777" w:rsidR="003E2210" w:rsidRPr="00253206" w:rsidRDefault="003E2210" w:rsidP="00D7007A">
            <w:pPr>
              <w:rPr>
                <w:i/>
                <w:iCs/>
                <w:sz w:val="20"/>
                <w:szCs w:val="20"/>
              </w:rPr>
            </w:pPr>
            <w:r>
              <w:rPr>
                <w:iCs/>
                <w:sz w:val="20"/>
                <w:szCs w:val="20"/>
              </w:rPr>
              <w:t>TA5</w:t>
            </w:r>
          </w:p>
        </w:tc>
        <w:tc>
          <w:tcPr>
            <w:tcW w:w="627" w:type="dxa"/>
            <w:shd w:val="clear" w:color="auto" w:fill="FF0000"/>
            <w:vAlign w:val="center"/>
          </w:tcPr>
          <w:p w14:paraId="0AA73437" w14:textId="77777777" w:rsidR="003E2210" w:rsidRPr="00253206" w:rsidRDefault="003E2210" w:rsidP="00D7007A">
            <w:pPr>
              <w:rPr>
                <w:i/>
                <w:iCs/>
                <w:sz w:val="20"/>
                <w:szCs w:val="20"/>
              </w:rPr>
            </w:pPr>
            <w:r>
              <w:rPr>
                <w:iCs/>
                <w:sz w:val="20"/>
                <w:szCs w:val="20"/>
              </w:rPr>
              <w:t>TA5</w:t>
            </w:r>
          </w:p>
        </w:tc>
        <w:tc>
          <w:tcPr>
            <w:tcW w:w="627" w:type="dxa"/>
            <w:shd w:val="clear" w:color="auto" w:fill="FF0000"/>
            <w:vAlign w:val="center"/>
          </w:tcPr>
          <w:p w14:paraId="4B8AE15F" w14:textId="77777777" w:rsidR="003E2210" w:rsidRPr="00253206" w:rsidRDefault="003E2210" w:rsidP="00D7007A">
            <w:pPr>
              <w:rPr>
                <w:i/>
                <w:iCs/>
                <w:sz w:val="20"/>
                <w:szCs w:val="20"/>
              </w:rPr>
            </w:pPr>
            <w:r>
              <w:rPr>
                <w:iCs/>
                <w:sz w:val="20"/>
                <w:szCs w:val="20"/>
              </w:rPr>
              <w:t>TA5</w:t>
            </w:r>
          </w:p>
        </w:tc>
        <w:tc>
          <w:tcPr>
            <w:tcW w:w="752" w:type="dxa"/>
            <w:shd w:val="clear" w:color="auto" w:fill="auto"/>
          </w:tcPr>
          <w:p w14:paraId="29F4C69D" w14:textId="77777777" w:rsidR="003E2210" w:rsidRPr="00253206" w:rsidRDefault="003E2210" w:rsidP="00D7007A">
            <w:pPr>
              <w:rPr>
                <w:sz w:val="20"/>
                <w:szCs w:val="20"/>
              </w:rPr>
            </w:pPr>
          </w:p>
        </w:tc>
        <w:tc>
          <w:tcPr>
            <w:tcW w:w="810" w:type="dxa"/>
            <w:shd w:val="clear" w:color="auto" w:fill="auto"/>
          </w:tcPr>
          <w:p w14:paraId="2E744B5B" w14:textId="77777777" w:rsidR="003E2210" w:rsidRPr="00253206" w:rsidRDefault="003E2210" w:rsidP="00D7007A">
            <w:pPr>
              <w:rPr>
                <w:sz w:val="20"/>
                <w:szCs w:val="20"/>
              </w:rPr>
            </w:pPr>
          </w:p>
        </w:tc>
        <w:tc>
          <w:tcPr>
            <w:tcW w:w="810" w:type="dxa"/>
            <w:shd w:val="clear" w:color="auto" w:fill="auto"/>
          </w:tcPr>
          <w:p w14:paraId="3E7B9F20" w14:textId="77777777" w:rsidR="003E2210" w:rsidRPr="00253206" w:rsidRDefault="003E2210" w:rsidP="00D7007A">
            <w:pPr>
              <w:rPr>
                <w:sz w:val="20"/>
                <w:szCs w:val="20"/>
              </w:rPr>
            </w:pPr>
          </w:p>
        </w:tc>
      </w:tr>
      <w:tr w:rsidR="003E2210" w14:paraId="2D963452" w14:textId="77777777" w:rsidTr="00D7007A">
        <w:trPr>
          <w:jc w:val="center"/>
        </w:trPr>
        <w:tc>
          <w:tcPr>
            <w:tcW w:w="532" w:type="dxa"/>
            <w:shd w:val="clear" w:color="auto" w:fill="A6A6A6" w:themeFill="background1" w:themeFillShade="A6"/>
          </w:tcPr>
          <w:p w14:paraId="03AF0C73" w14:textId="77777777" w:rsidR="003E2210" w:rsidRPr="00BE78F2" w:rsidRDefault="003E2210" w:rsidP="00D7007A">
            <w:r>
              <w:t>F</w:t>
            </w:r>
          </w:p>
        </w:tc>
        <w:tc>
          <w:tcPr>
            <w:tcW w:w="626" w:type="dxa"/>
            <w:shd w:val="clear" w:color="auto" w:fill="00B050"/>
            <w:vAlign w:val="center"/>
          </w:tcPr>
          <w:p w14:paraId="6D7D493A" w14:textId="77777777" w:rsidR="003E2210" w:rsidRPr="00253206" w:rsidRDefault="003E2210" w:rsidP="00D7007A">
            <w:pPr>
              <w:rPr>
                <w:i/>
                <w:iCs/>
                <w:sz w:val="20"/>
                <w:szCs w:val="20"/>
              </w:rPr>
            </w:pPr>
            <w:r>
              <w:rPr>
                <w:iCs/>
                <w:sz w:val="20"/>
                <w:szCs w:val="20"/>
              </w:rPr>
              <w:t>TA6</w:t>
            </w:r>
          </w:p>
        </w:tc>
        <w:tc>
          <w:tcPr>
            <w:tcW w:w="626" w:type="dxa"/>
            <w:shd w:val="clear" w:color="auto" w:fill="00B050"/>
            <w:vAlign w:val="center"/>
          </w:tcPr>
          <w:p w14:paraId="7A6F31C6" w14:textId="77777777" w:rsidR="003E2210" w:rsidRPr="00253206" w:rsidRDefault="003E2210" w:rsidP="00D7007A">
            <w:pPr>
              <w:rPr>
                <w:i/>
                <w:iCs/>
                <w:sz w:val="20"/>
                <w:szCs w:val="20"/>
              </w:rPr>
            </w:pPr>
            <w:r>
              <w:rPr>
                <w:iCs/>
                <w:sz w:val="20"/>
                <w:szCs w:val="20"/>
              </w:rPr>
              <w:t>TA6</w:t>
            </w:r>
          </w:p>
        </w:tc>
        <w:tc>
          <w:tcPr>
            <w:tcW w:w="627" w:type="dxa"/>
            <w:shd w:val="clear" w:color="auto" w:fill="00B050"/>
            <w:vAlign w:val="center"/>
          </w:tcPr>
          <w:p w14:paraId="16D574F0" w14:textId="77777777" w:rsidR="003E2210" w:rsidRPr="00253206" w:rsidRDefault="003E2210" w:rsidP="00D7007A">
            <w:pPr>
              <w:rPr>
                <w:i/>
                <w:iCs/>
                <w:sz w:val="20"/>
                <w:szCs w:val="20"/>
              </w:rPr>
            </w:pPr>
            <w:r>
              <w:rPr>
                <w:iCs/>
                <w:sz w:val="20"/>
                <w:szCs w:val="20"/>
              </w:rPr>
              <w:t>TA6</w:t>
            </w:r>
          </w:p>
        </w:tc>
        <w:tc>
          <w:tcPr>
            <w:tcW w:w="627" w:type="dxa"/>
            <w:shd w:val="clear" w:color="auto" w:fill="FFC000"/>
            <w:vAlign w:val="center"/>
          </w:tcPr>
          <w:p w14:paraId="15F3E658" w14:textId="77777777" w:rsidR="003E2210" w:rsidRPr="00253206" w:rsidRDefault="003E2210" w:rsidP="00D7007A">
            <w:pPr>
              <w:rPr>
                <w:i/>
                <w:iCs/>
                <w:sz w:val="20"/>
                <w:szCs w:val="20"/>
              </w:rPr>
            </w:pPr>
            <w:r>
              <w:rPr>
                <w:iCs/>
                <w:sz w:val="20"/>
                <w:szCs w:val="20"/>
              </w:rPr>
              <w:t>TA6</w:t>
            </w:r>
          </w:p>
        </w:tc>
        <w:tc>
          <w:tcPr>
            <w:tcW w:w="627" w:type="dxa"/>
            <w:shd w:val="clear" w:color="auto" w:fill="FFC000"/>
            <w:vAlign w:val="center"/>
          </w:tcPr>
          <w:p w14:paraId="48D87890" w14:textId="77777777" w:rsidR="003E2210" w:rsidRPr="00253206" w:rsidRDefault="003E2210" w:rsidP="00D7007A">
            <w:pPr>
              <w:rPr>
                <w:i/>
                <w:iCs/>
                <w:sz w:val="20"/>
                <w:szCs w:val="20"/>
              </w:rPr>
            </w:pPr>
            <w:r>
              <w:rPr>
                <w:iCs/>
                <w:sz w:val="20"/>
                <w:szCs w:val="20"/>
              </w:rPr>
              <w:t>TA6</w:t>
            </w:r>
          </w:p>
        </w:tc>
        <w:tc>
          <w:tcPr>
            <w:tcW w:w="627" w:type="dxa"/>
            <w:shd w:val="clear" w:color="auto" w:fill="FFC000"/>
            <w:vAlign w:val="center"/>
          </w:tcPr>
          <w:p w14:paraId="339607CD" w14:textId="77777777" w:rsidR="003E2210" w:rsidRPr="00253206" w:rsidRDefault="003E2210" w:rsidP="00D7007A">
            <w:pPr>
              <w:rPr>
                <w:i/>
                <w:iCs/>
                <w:sz w:val="20"/>
                <w:szCs w:val="20"/>
              </w:rPr>
            </w:pPr>
            <w:r>
              <w:rPr>
                <w:iCs/>
                <w:sz w:val="20"/>
                <w:szCs w:val="20"/>
              </w:rPr>
              <w:t>TA6</w:t>
            </w:r>
          </w:p>
        </w:tc>
        <w:tc>
          <w:tcPr>
            <w:tcW w:w="627" w:type="dxa"/>
            <w:shd w:val="clear" w:color="auto" w:fill="FF0000"/>
            <w:vAlign w:val="center"/>
          </w:tcPr>
          <w:p w14:paraId="1DB614FF" w14:textId="77777777" w:rsidR="003E2210" w:rsidRPr="00253206" w:rsidRDefault="003E2210" w:rsidP="00D7007A">
            <w:pPr>
              <w:rPr>
                <w:i/>
                <w:iCs/>
                <w:sz w:val="20"/>
                <w:szCs w:val="20"/>
              </w:rPr>
            </w:pPr>
            <w:r>
              <w:rPr>
                <w:iCs/>
                <w:sz w:val="20"/>
                <w:szCs w:val="20"/>
              </w:rPr>
              <w:t>TA6</w:t>
            </w:r>
          </w:p>
        </w:tc>
        <w:tc>
          <w:tcPr>
            <w:tcW w:w="627" w:type="dxa"/>
            <w:shd w:val="clear" w:color="auto" w:fill="FF0000"/>
            <w:vAlign w:val="center"/>
          </w:tcPr>
          <w:p w14:paraId="6D504616" w14:textId="77777777" w:rsidR="003E2210" w:rsidRPr="00253206" w:rsidRDefault="003E2210" w:rsidP="00D7007A">
            <w:pPr>
              <w:rPr>
                <w:i/>
                <w:iCs/>
                <w:sz w:val="20"/>
                <w:szCs w:val="20"/>
              </w:rPr>
            </w:pPr>
            <w:r>
              <w:rPr>
                <w:iCs/>
                <w:sz w:val="20"/>
                <w:szCs w:val="20"/>
              </w:rPr>
              <w:t>TA6</w:t>
            </w:r>
          </w:p>
        </w:tc>
        <w:tc>
          <w:tcPr>
            <w:tcW w:w="627" w:type="dxa"/>
            <w:shd w:val="clear" w:color="auto" w:fill="FF0000"/>
            <w:vAlign w:val="center"/>
          </w:tcPr>
          <w:p w14:paraId="3B9DB6D3" w14:textId="77777777" w:rsidR="003E2210" w:rsidRPr="00253206" w:rsidRDefault="003E2210" w:rsidP="00D7007A">
            <w:pPr>
              <w:rPr>
                <w:i/>
                <w:iCs/>
                <w:sz w:val="20"/>
                <w:szCs w:val="20"/>
              </w:rPr>
            </w:pPr>
            <w:r>
              <w:rPr>
                <w:iCs/>
                <w:sz w:val="20"/>
                <w:szCs w:val="20"/>
              </w:rPr>
              <w:t>TA6</w:t>
            </w:r>
          </w:p>
        </w:tc>
        <w:tc>
          <w:tcPr>
            <w:tcW w:w="752" w:type="dxa"/>
            <w:shd w:val="clear" w:color="auto" w:fill="auto"/>
          </w:tcPr>
          <w:p w14:paraId="2C7B87CF" w14:textId="77777777" w:rsidR="003E2210" w:rsidRPr="00253206" w:rsidRDefault="003E2210" w:rsidP="00D7007A">
            <w:pPr>
              <w:rPr>
                <w:sz w:val="20"/>
                <w:szCs w:val="20"/>
              </w:rPr>
            </w:pPr>
          </w:p>
        </w:tc>
        <w:tc>
          <w:tcPr>
            <w:tcW w:w="810" w:type="dxa"/>
            <w:shd w:val="clear" w:color="auto" w:fill="auto"/>
          </w:tcPr>
          <w:p w14:paraId="1A15CACC" w14:textId="77777777" w:rsidR="003E2210" w:rsidRPr="00253206" w:rsidRDefault="003E2210" w:rsidP="00D7007A">
            <w:pPr>
              <w:rPr>
                <w:sz w:val="20"/>
                <w:szCs w:val="20"/>
              </w:rPr>
            </w:pPr>
          </w:p>
        </w:tc>
        <w:tc>
          <w:tcPr>
            <w:tcW w:w="810" w:type="dxa"/>
            <w:shd w:val="clear" w:color="auto" w:fill="auto"/>
          </w:tcPr>
          <w:p w14:paraId="5111A93C" w14:textId="77777777" w:rsidR="003E2210" w:rsidRPr="00253206" w:rsidRDefault="003E2210" w:rsidP="00D7007A">
            <w:pPr>
              <w:rPr>
                <w:sz w:val="20"/>
                <w:szCs w:val="20"/>
              </w:rPr>
            </w:pPr>
          </w:p>
        </w:tc>
      </w:tr>
      <w:tr w:rsidR="003E2210" w14:paraId="109A835C" w14:textId="77777777" w:rsidTr="00D7007A">
        <w:trPr>
          <w:jc w:val="center"/>
        </w:trPr>
        <w:tc>
          <w:tcPr>
            <w:tcW w:w="532" w:type="dxa"/>
            <w:shd w:val="clear" w:color="auto" w:fill="A6A6A6" w:themeFill="background1" w:themeFillShade="A6"/>
          </w:tcPr>
          <w:p w14:paraId="7661F93D" w14:textId="77777777" w:rsidR="003E2210" w:rsidRPr="00BE78F2" w:rsidRDefault="003E2210" w:rsidP="00D7007A">
            <w:r>
              <w:t>G</w:t>
            </w:r>
          </w:p>
        </w:tc>
        <w:tc>
          <w:tcPr>
            <w:tcW w:w="626" w:type="dxa"/>
            <w:shd w:val="clear" w:color="auto" w:fill="00B050"/>
            <w:vAlign w:val="center"/>
          </w:tcPr>
          <w:p w14:paraId="27A395FE" w14:textId="77777777" w:rsidR="003E2210" w:rsidRPr="00253206" w:rsidRDefault="003E2210" w:rsidP="00D7007A">
            <w:pPr>
              <w:rPr>
                <w:i/>
                <w:iCs/>
                <w:sz w:val="20"/>
                <w:szCs w:val="20"/>
              </w:rPr>
            </w:pPr>
            <w:r>
              <w:rPr>
                <w:iCs/>
                <w:sz w:val="20"/>
                <w:szCs w:val="20"/>
              </w:rPr>
              <w:t>TA7</w:t>
            </w:r>
          </w:p>
        </w:tc>
        <w:tc>
          <w:tcPr>
            <w:tcW w:w="626" w:type="dxa"/>
            <w:shd w:val="clear" w:color="auto" w:fill="00B050"/>
            <w:vAlign w:val="center"/>
          </w:tcPr>
          <w:p w14:paraId="49BDFC6D" w14:textId="77777777" w:rsidR="003E2210" w:rsidRPr="00253206" w:rsidRDefault="003E2210" w:rsidP="00D7007A">
            <w:pPr>
              <w:rPr>
                <w:i/>
                <w:iCs/>
                <w:sz w:val="20"/>
                <w:szCs w:val="20"/>
              </w:rPr>
            </w:pPr>
            <w:r>
              <w:rPr>
                <w:iCs/>
                <w:sz w:val="20"/>
                <w:szCs w:val="20"/>
              </w:rPr>
              <w:t>TA7</w:t>
            </w:r>
          </w:p>
        </w:tc>
        <w:tc>
          <w:tcPr>
            <w:tcW w:w="627" w:type="dxa"/>
            <w:shd w:val="clear" w:color="auto" w:fill="00B050"/>
            <w:vAlign w:val="center"/>
          </w:tcPr>
          <w:p w14:paraId="1889C28F" w14:textId="77777777" w:rsidR="003E2210" w:rsidRPr="00253206" w:rsidRDefault="003E2210" w:rsidP="00D7007A">
            <w:pPr>
              <w:rPr>
                <w:i/>
                <w:iCs/>
                <w:sz w:val="20"/>
                <w:szCs w:val="20"/>
              </w:rPr>
            </w:pPr>
            <w:r>
              <w:rPr>
                <w:iCs/>
                <w:sz w:val="20"/>
                <w:szCs w:val="20"/>
              </w:rPr>
              <w:t>TA7</w:t>
            </w:r>
          </w:p>
        </w:tc>
        <w:tc>
          <w:tcPr>
            <w:tcW w:w="627" w:type="dxa"/>
            <w:shd w:val="clear" w:color="auto" w:fill="FFC000"/>
            <w:vAlign w:val="center"/>
          </w:tcPr>
          <w:p w14:paraId="77F99D12" w14:textId="77777777" w:rsidR="003E2210" w:rsidRPr="00253206" w:rsidRDefault="003E2210" w:rsidP="00D7007A">
            <w:pPr>
              <w:rPr>
                <w:i/>
                <w:iCs/>
                <w:sz w:val="20"/>
                <w:szCs w:val="20"/>
              </w:rPr>
            </w:pPr>
            <w:r>
              <w:rPr>
                <w:iCs/>
                <w:sz w:val="20"/>
                <w:szCs w:val="20"/>
              </w:rPr>
              <w:t>TA7</w:t>
            </w:r>
          </w:p>
        </w:tc>
        <w:tc>
          <w:tcPr>
            <w:tcW w:w="627" w:type="dxa"/>
            <w:shd w:val="clear" w:color="auto" w:fill="FFC000"/>
            <w:vAlign w:val="center"/>
          </w:tcPr>
          <w:p w14:paraId="3E0BB36D" w14:textId="77777777" w:rsidR="003E2210" w:rsidRPr="00253206" w:rsidRDefault="003E2210" w:rsidP="00D7007A">
            <w:pPr>
              <w:rPr>
                <w:i/>
                <w:iCs/>
                <w:sz w:val="20"/>
                <w:szCs w:val="20"/>
              </w:rPr>
            </w:pPr>
            <w:r>
              <w:rPr>
                <w:iCs/>
                <w:sz w:val="20"/>
                <w:szCs w:val="20"/>
              </w:rPr>
              <w:t>TA7</w:t>
            </w:r>
          </w:p>
        </w:tc>
        <w:tc>
          <w:tcPr>
            <w:tcW w:w="627" w:type="dxa"/>
            <w:shd w:val="clear" w:color="auto" w:fill="FFC000"/>
            <w:vAlign w:val="center"/>
          </w:tcPr>
          <w:p w14:paraId="61EF280C" w14:textId="77777777" w:rsidR="003E2210" w:rsidRPr="00253206" w:rsidRDefault="003E2210" w:rsidP="00D7007A">
            <w:pPr>
              <w:rPr>
                <w:i/>
                <w:iCs/>
                <w:sz w:val="20"/>
                <w:szCs w:val="20"/>
              </w:rPr>
            </w:pPr>
            <w:r>
              <w:rPr>
                <w:iCs/>
                <w:sz w:val="20"/>
                <w:szCs w:val="20"/>
              </w:rPr>
              <w:t>TA7</w:t>
            </w:r>
          </w:p>
        </w:tc>
        <w:tc>
          <w:tcPr>
            <w:tcW w:w="627" w:type="dxa"/>
            <w:shd w:val="clear" w:color="auto" w:fill="FF0000"/>
            <w:vAlign w:val="center"/>
          </w:tcPr>
          <w:p w14:paraId="2EE05131" w14:textId="77777777" w:rsidR="003E2210" w:rsidRPr="00253206" w:rsidRDefault="003E2210" w:rsidP="00D7007A">
            <w:pPr>
              <w:rPr>
                <w:i/>
                <w:iCs/>
                <w:sz w:val="20"/>
                <w:szCs w:val="20"/>
              </w:rPr>
            </w:pPr>
            <w:r>
              <w:rPr>
                <w:iCs/>
                <w:sz w:val="20"/>
                <w:szCs w:val="20"/>
              </w:rPr>
              <w:t>TA7</w:t>
            </w:r>
          </w:p>
        </w:tc>
        <w:tc>
          <w:tcPr>
            <w:tcW w:w="627" w:type="dxa"/>
            <w:shd w:val="clear" w:color="auto" w:fill="FF0000"/>
            <w:vAlign w:val="center"/>
          </w:tcPr>
          <w:p w14:paraId="6E978FCD" w14:textId="77777777" w:rsidR="003E2210" w:rsidRPr="00253206" w:rsidRDefault="003E2210" w:rsidP="00D7007A">
            <w:pPr>
              <w:rPr>
                <w:i/>
                <w:iCs/>
                <w:sz w:val="20"/>
                <w:szCs w:val="20"/>
              </w:rPr>
            </w:pPr>
            <w:r>
              <w:rPr>
                <w:iCs/>
                <w:sz w:val="20"/>
                <w:szCs w:val="20"/>
              </w:rPr>
              <w:t>TA7</w:t>
            </w:r>
          </w:p>
        </w:tc>
        <w:tc>
          <w:tcPr>
            <w:tcW w:w="627" w:type="dxa"/>
            <w:shd w:val="clear" w:color="auto" w:fill="FF0000"/>
            <w:vAlign w:val="center"/>
          </w:tcPr>
          <w:p w14:paraId="4774A4DB" w14:textId="77777777" w:rsidR="003E2210" w:rsidRPr="00253206" w:rsidRDefault="003E2210" w:rsidP="00D7007A">
            <w:pPr>
              <w:rPr>
                <w:i/>
                <w:iCs/>
                <w:sz w:val="20"/>
                <w:szCs w:val="20"/>
              </w:rPr>
            </w:pPr>
            <w:r>
              <w:rPr>
                <w:iCs/>
                <w:sz w:val="20"/>
                <w:szCs w:val="20"/>
              </w:rPr>
              <w:t>TA7</w:t>
            </w:r>
          </w:p>
        </w:tc>
        <w:tc>
          <w:tcPr>
            <w:tcW w:w="752" w:type="dxa"/>
            <w:shd w:val="clear" w:color="auto" w:fill="auto"/>
          </w:tcPr>
          <w:p w14:paraId="60E54949" w14:textId="77777777" w:rsidR="003E2210" w:rsidRPr="00253206" w:rsidRDefault="003E2210" w:rsidP="00D7007A">
            <w:pPr>
              <w:rPr>
                <w:sz w:val="20"/>
                <w:szCs w:val="20"/>
              </w:rPr>
            </w:pPr>
          </w:p>
        </w:tc>
        <w:tc>
          <w:tcPr>
            <w:tcW w:w="810" w:type="dxa"/>
            <w:shd w:val="clear" w:color="auto" w:fill="auto"/>
          </w:tcPr>
          <w:p w14:paraId="57396CA8" w14:textId="77777777" w:rsidR="003E2210" w:rsidRPr="00253206" w:rsidRDefault="003E2210" w:rsidP="00D7007A">
            <w:pPr>
              <w:rPr>
                <w:sz w:val="20"/>
                <w:szCs w:val="20"/>
              </w:rPr>
            </w:pPr>
          </w:p>
        </w:tc>
        <w:tc>
          <w:tcPr>
            <w:tcW w:w="810" w:type="dxa"/>
            <w:shd w:val="clear" w:color="auto" w:fill="auto"/>
          </w:tcPr>
          <w:p w14:paraId="510A3B87" w14:textId="77777777" w:rsidR="003E2210" w:rsidRPr="00253206" w:rsidRDefault="003E2210" w:rsidP="00D7007A">
            <w:pPr>
              <w:rPr>
                <w:sz w:val="20"/>
                <w:szCs w:val="20"/>
              </w:rPr>
            </w:pPr>
          </w:p>
        </w:tc>
      </w:tr>
      <w:tr w:rsidR="003E2210" w14:paraId="43C9BE56" w14:textId="77777777" w:rsidTr="00D7007A">
        <w:trPr>
          <w:jc w:val="center"/>
        </w:trPr>
        <w:tc>
          <w:tcPr>
            <w:tcW w:w="532" w:type="dxa"/>
            <w:shd w:val="clear" w:color="auto" w:fill="A6A6A6" w:themeFill="background1" w:themeFillShade="A6"/>
          </w:tcPr>
          <w:p w14:paraId="12AE27AF" w14:textId="77777777" w:rsidR="003E2210" w:rsidRPr="00BE78F2" w:rsidRDefault="003E2210" w:rsidP="00D7007A">
            <w:r>
              <w:t>H</w:t>
            </w:r>
          </w:p>
        </w:tc>
        <w:tc>
          <w:tcPr>
            <w:tcW w:w="626" w:type="dxa"/>
            <w:shd w:val="clear" w:color="auto" w:fill="00B050"/>
            <w:vAlign w:val="center"/>
          </w:tcPr>
          <w:p w14:paraId="3E350E16" w14:textId="77777777" w:rsidR="003E2210" w:rsidRPr="00253206" w:rsidRDefault="003E2210" w:rsidP="00D7007A">
            <w:pPr>
              <w:rPr>
                <w:i/>
                <w:iCs/>
                <w:sz w:val="20"/>
                <w:szCs w:val="20"/>
              </w:rPr>
            </w:pPr>
            <w:r>
              <w:rPr>
                <w:iCs/>
                <w:sz w:val="20"/>
                <w:szCs w:val="20"/>
              </w:rPr>
              <w:t>RC</w:t>
            </w:r>
          </w:p>
        </w:tc>
        <w:tc>
          <w:tcPr>
            <w:tcW w:w="626" w:type="dxa"/>
            <w:shd w:val="clear" w:color="auto" w:fill="00B050"/>
            <w:vAlign w:val="center"/>
          </w:tcPr>
          <w:p w14:paraId="146A2D99" w14:textId="77777777" w:rsidR="003E2210" w:rsidRPr="00253206" w:rsidRDefault="003E2210" w:rsidP="00D7007A">
            <w:pPr>
              <w:rPr>
                <w:i/>
                <w:iCs/>
                <w:sz w:val="20"/>
                <w:szCs w:val="20"/>
              </w:rPr>
            </w:pPr>
            <w:r>
              <w:rPr>
                <w:iCs/>
                <w:sz w:val="20"/>
                <w:szCs w:val="20"/>
              </w:rPr>
              <w:t>RC</w:t>
            </w:r>
          </w:p>
        </w:tc>
        <w:tc>
          <w:tcPr>
            <w:tcW w:w="627" w:type="dxa"/>
            <w:shd w:val="clear" w:color="auto" w:fill="00B050"/>
            <w:vAlign w:val="center"/>
          </w:tcPr>
          <w:p w14:paraId="4864049F" w14:textId="77777777" w:rsidR="003E2210" w:rsidRPr="00253206" w:rsidRDefault="003E2210" w:rsidP="00D7007A">
            <w:pPr>
              <w:rPr>
                <w:i/>
                <w:iCs/>
                <w:sz w:val="20"/>
                <w:szCs w:val="20"/>
              </w:rPr>
            </w:pPr>
            <w:r>
              <w:rPr>
                <w:iCs/>
                <w:sz w:val="20"/>
                <w:szCs w:val="20"/>
              </w:rPr>
              <w:t>RC</w:t>
            </w:r>
          </w:p>
        </w:tc>
        <w:tc>
          <w:tcPr>
            <w:tcW w:w="627" w:type="dxa"/>
            <w:shd w:val="clear" w:color="auto" w:fill="FFC000"/>
            <w:vAlign w:val="center"/>
          </w:tcPr>
          <w:p w14:paraId="401230E3" w14:textId="77777777" w:rsidR="003E2210" w:rsidRPr="00253206" w:rsidRDefault="003E2210" w:rsidP="00D7007A">
            <w:pPr>
              <w:rPr>
                <w:i/>
                <w:iCs/>
                <w:sz w:val="20"/>
                <w:szCs w:val="20"/>
              </w:rPr>
            </w:pPr>
            <w:r>
              <w:rPr>
                <w:iCs/>
                <w:sz w:val="20"/>
                <w:szCs w:val="20"/>
              </w:rPr>
              <w:t>RC</w:t>
            </w:r>
          </w:p>
        </w:tc>
        <w:tc>
          <w:tcPr>
            <w:tcW w:w="627" w:type="dxa"/>
            <w:shd w:val="clear" w:color="auto" w:fill="FFC000"/>
            <w:vAlign w:val="center"/>
          </w:tcPr>
          <w:p w14:paraId="14EA483D" w14:textId="77777777" w:rsidR="003E2210" w:rsidRPr="00253206" w:rsidRDefault="003E2210" w:rsidP="00D7007A">
            <w:pPr>
              <w:rPr>
                <w:i/>
                <w:iCs/>
                <w:sz w:val="20"/>
                <w:szCs w:val="20"/>
              </w:rPr>
            </w:pPr>
            <w:r>
              <w:rPr>
                <w:iCs/>
                <w:sz w:val="20"/>
                <w:szCs w:val="20"/>
              </w:rPr>
              <w:t>RC</w:t>
            </w:r>
          </w:p>
        </w:tc>
        <w:tc>
          <w:tcPr>
            <w:tcW w:w="627" w:type="dxa"/>
            <w:shd w:val="clear" w:color="auto" w:fill="FFC000"/>
            <w:vAlign w:val="center"/>
          </w:tcPr>
          <w:p w14:paraId="7AE2027B" w14:textId="77777777" w:rsidR="003E2210" w:rsidRPr="00253206" w:rsidRDefault="003E2210" w:rsidP="00D7007A">
            <w:pPr>
              <w:rPr>
                <w:i/>
                <w:iCs/>
                <w:sz w:val="20"/>
                <w:szCs w:val="20"/>
              </w:rPr>
            </w:pPr>
            <w:r>
              <w:rPr>
                <w:iCs/>
                <w:sz w:val="20"/>
                <w:szCs w:val="20"/>
              </w:rPr>
              <w:t>RC</w:t>
            </w:r>
          </w:p>
        </w:tc>
        <w:tc>
          <w:tcPr>
            <w:tcW w:w="627" w:type="dxa"/>
            <w:shd w:val="clear" w:color="auto" w:fill="FF0000"/>
            <w:vAlign w:val="center"/>
          </w:tcPr>
          <w:p w14:paraId="4B861CF9" w14:textId="77777777" w:rsidR="003E2210" w:rsidRPr="00253206" w:rsidRDefault="003E2210" w:rsidP="00D7007A">
            <w:pPr>
              <w:rPr>
                <w:i/>
                <w:iCs/>
                <w:sz w:val="20"/>
                <w:szCs w:val="20"/>
              </w:rPr>
            </w:pPr>
            <w:r>
              <w:rPr>
                <w:iCs/>
                <w:sz w:val="20"/>
                <w:szCs w:val="20"/>
              </w:rPr>
              <w:t>RC</w:t>
            </w:r>
          </w:p>
        </w:tc>
        <w:tc>
          <w:tcPr>
            <w:tcW w:w="627" w:type="dxa"/>
            <w:shd w:val="clear" w:color="auto" w:fill="FF0000"/>
            <w:vAlign w:val="center"/>
          </w:tcPr>
          <w:p w14:paraId="731252B2" w14:textId="77777777" w:rsidR="003E2210" w:rsidRPr="00253206" w:rsidRDefault="003E2210" w:rsidP="00D7007A">
            <w:pPr>
              <w:rPr>
                <w:i/>
                <w:iCs/>
                <w:sz w:val="20"/>
                <w:szCs w:val="20"/>
              </w:rPr>
            </w:pPr>
            <w:r>
              <w:rPr>
                <w:iCs/>
                <w:sz w:val="20"/>
                <w:szCs w:val="20"/>
              </w:rPr>
              <w:t>RC</w:t>
            </w:r>
          </w:p>
        </w:tc>
        <w:tc>
          <w:tcPr>
            <w:tcW w:w="627" w:type="dxa"/>
            <w:shd w:val="clear" w:color="auto" w:fill="FF0000"/>
            <w:vAlign w:val="center"/>
          </w:tcPr>
          <w:p w14:paraId="20FB797E" w14:textId="77777777" w:rsidR="003E2210" w:rsidRPr="00253206" w:rsidRDefault="003E2210" w:rsidP="00D7007A">
            <w:pPr>
              <w:rPr>
                <w:i/>
                <w:iCs/>
                <w:sz w:val="20"/>
                <w:szCs w:val="20"/>
              </w:rPr>
            </w:pPr>
            <w:r>
              <w:rPr>
                <w:iCs/>
                <w:sz w:val="20"/>
                <w:szCs w:val="20"/>
              </w:rPr>
              <w:t>RC</w:t>
            </w:r>
          </w:p>
        </w:tc>
        <w:tc>
          <w:tcPr>
            <w:tcW w:w="752" w:type="dxa"/>
            <w:shd w:val="clear" w:color="auto" w:fill="auto"/>
          </w:tcPr>
          <w:p w14:paraId="6A708FF1" w14:textId="77777777" w:rsidR="003E2210" w:rsidRPr="00253206" w:rsidRDefault="003E2210" w:rsidP="00D7007A">
            <w:pPr>
              <w:rPr>
                <w:sz w:val="20"/>
                <w:szCs w:val="20"/>
              </w:rPr>
            </w:pPr>
          </w:p>
        </w:tc>
        <w:tc>
          <w:tcPr>
            <w:tcW w:w="810" w:type="dxa"/>
            <w:shd w:val="clear" w:color="auto" w:fill="auto"/>
          </w:tcPr>
          <w:p w14:paraId="7B4F0117" w14:textId="77777777" w:rsidR="003E2210" w:rsidRPr="00253206" w:rsidRDefault="003E2210" w:rsidP="00D7007A">
            <w:pPr>
              <w:rPr>
                <w:sz w:val="20"/>
                <w:szCs w:val="20"/>
              </w:rPr>
            </w:pPr>
          </w:p>
        </w:tc>
        <w:tc>
          <w:tcPr>
            <w:tcW w:w="810" w:type="dxa"/>
            <w:shd w:val="clear" w:color="auto" w:fill="auto"/>
          </w:tcPr>
          <w:p w14:paraId="20E9C8D1" w14:textId="77777777" w:rsidR="003E2210" w:rsidRPr="00253206" w:rsidRDefault="003E2210" w:rsidP="00D7007A">
            <w:pPr>
              <w:rPr>
                <w:sz w:val="20"/>
                <w:szCs w:val="20"/>
              </w:rPr>
            </w:pPr>
          </w:p>
        </w:tc>
      </w:tr>
    </w:tbl>
    <w:p w14:paraId="2D97BCDD" w14:textId="77777777" w:rsidR="003E2210" w:rsidRDefault="003E2210" w:rsidP="00D7007A"/>
    <w:p w14:paraId="31353909" w14:textId="77777777" w:rsidR="003E2210" w:rsidRDefault="003E2210" w:rsidP="00D7007A">
      <w:pPr>
        <w:rPr>
          <w:i/>
          <w:iCs/>
          <w:sz w:val="24"/>
          <w:szCs w:val="24"/>
        </w:rPr>
      </w:pPr>
      <w:r w:rsidRPr="00913301">
        <w:t xml:space="preserve">Time </w:t>
      </w:r>
      <w:r>
        <w:t>15</w:t>
      </w:r>
    </w:p>
    <w:tbl>
      <w:tblPr>
        <w:tblStyle w:val="TableGrid"/>
        <w:tblW w:w="0" w:type="auto"/>
        <w:jc w:val="center"/>
        <w:tblLook w:val="04A0" w:firstRow="1" w:lastRow="0" w:firstColumn="1" w:lastColumn="0" w:noHBand="0" w:noVBand="1"/>
      </w:tblPr>
      <w:tblGrid>
        <w:gridCol w:w="532"/>
        <w:gridCol w:w="626"/>
        <w:gridCol w:w="626"/>
        <w:gridCol w:w="627"/>
        <w:gridCol w:w="627"/>
        <w:gridCol w:w="627"/>
        <w:gridCol w:w="627"/>
        <w:gridCol w:w="627"/>
        <w:gridCol w:w="627"/>
        <w:gridCol w:w="627"/>
        <w:gridCol w:w="752"/>
        <w:gridCol w:w="810"/>
        <w:gridCol w:w="810"/>
      </w:tblGrid>
      <w:tr w:rsidR="003E2210" w14:paraId="7E0198A8" w14:textId="77777777" w:rsidTr="00D7007A">
        <w:trPr>
          <w:jc w:val="center"/>
        </w:trPr>
        <w:tc>
          <w:tcPr>
            <w:tcW w:w="532" w:type="dxa"/>
            <w:tcBorders>
              <w:bottom w:val="single" w:sz="4" w:space="0" w:color="000000"/>
            </w:tcBorders>
            <w:shd w:val="clear" w:color="auto" w:fill="BFBFBF" w:themeFill="background1" w:themeFillShade="BF"/>
          </w:tcPr>
          <w:p w14:paraId="61D9E46F" w14:textId="77777777" w:rsidR="003E2210" w:rsidRPr="00BE78F2" w:rsidRDefault="003E2210" w:rsidP="00B90285"/>
        </w:tc>
        <w:tc>
          <w:tcPr>
            <w:tcW w:w="1879" w:type="dxa"/>
            <w:gridSpan w:val="3"/>
            <w:shd w:val="clear" w:color="auto" w:fill="BFBFBF" w:themeFill="background1" w:themeFillShade="BF"/>
          </w:tcPr>
          <w:p w14:paraId="7F1D722D" w14:textId="77777777" w:rsidR="003E2210" w:rsidRPr="000449BE" w:rsidRDefault="003E2210" w:rsidP="00B90285">
            <w:r w:rsidRPr="000449BE">
              <w:rPr>
                <w:color w:val="00B050"/>
              </w:rPr>
              <w:t>ACTIVE</w:t>
            </w:r>
          </w:p>
        </w:tc>
        <w:tc>
          <w:tcPr>
            <w:tcW w:w="1881" w:type="dxa"/>
            <w:gridSpan w:val="3"/>
            <w:shd w:val="clear" w:color="auto" w:fill="BFBFBF" w:themeFill="background1" w:themeFillShade="BF"/>
          </w:tcPr>
          <w:p w14:paraId="27B23238" w14:textId="77777777" w:rsidR="003E2210" w:rsidRPr="000449BE" w:rsidRDefault="003E2210" w:rsidP="00B90285"/>
        </w:tc>
        <w:tc>
          <w:tcPr>
            <w:tcW w:w="1881" w:type="dxa"/>
            <w:gridSpan w:val="3"/>
            <w:shd w:val="clear" w:color="auto" w:fill="BFBFBF" w:themeFill="background1" w:themeFillShade="BF"/>
          </w:tcPr>
          <w:p w14:paraId="7A3D4A35" w14:textId="77777777" w:rsidR="003E2210" w:rsidRPr="000449BE" w:rsidRDefault="003E2210" w:rsidP="00B90285"/>
        </w:tc>
        <w:tc>
          <w:tcPr>
            <w:tcW w:w="2372" w:type="dxa"/>
            <w:gridSpan w:val="3"/>
            <w:tcBorders>
              <w:bottom w:val="single" w:sz="4" w:space="0" w:color="000000"/>
            </w:tcBorders>
            <w:shd w:val="clear" w:color="auto" w:fill="BFBFBF" w:themeFill="background1" w:themeFillShade="BF"/>
          </w:tcPr>
          <w:p w14:paraId="1C54D87B" w14:textId="77777777" w:rsidR="003E2210" w:rsidRDefault="003E2210" w:rsidP="00B90285">
            <w:r>
              <w:t>Viability Assay</w:t>
            </w:r>
          </w:p>
        </w:tc>
      </w:tr>
      <w:tr w:rsidR="003E2210" w14:paraId="759DBB4E" w14:textId="77777777" w:rsidTr="00D7007A">
        <w:trPr>
          <w:jc w:val="center"/>
        </w:trPr>
        <w:tc>
          <w:tcPr>
            <w:tcW w:w="532" w:type="dxa"/>
            <w:tcBorders>
              <w:bottom w:val="single" w:sz="4" w:space="0" w:color="000000"/>
            </w:tcBorders>
            <w:shd w:val="clear" w:color="auto" w:fill="BFBFBF" w:themeFill="background1" w:themeFillShade="BF"/>
          </w:tcPr>
          <w:p w14:paraId="1E4A6B28" w14:textId="77777777" w:rsidR="003E2210" w:rsidRPr="00BE78F2" w:rsidRDefault="003E2210" w:rsidP="00B90285"/>
        </w:tc>
        <w:tc>
          <w:tcPr>
            <w:tcW w:w="626" w:type="dxa"/>
            <w:shd w:val="clear" w:color="auto" w:fill="BFBFBF" w:themeFill="background1" w:themeFillShade="BF"/>
          </w:tcPr>
          <w:p w14:paraId="27FD9667" w14:textId="77777777" w:rsidR="003E2210" w:rsidRDefault="003E2210" w:rsidP="00B90285">
            <w:r>
              <w:t>1</w:t>
            </w:r>
          </w:p>
        </w:tc>
        <w:tc>
          <w:tcPr>
            <w:tcW w:w="626" w:type="dxa"/>
            <w:shd w:val="clear" w:color="auto" w:fill="BFBFBF" w:themeFill="background1" w:themeFillShade="BF"/>
          </w:tcPr>
          <w:p w14:paraId="467FC216" w14:textId="77777777" w:rsidR="003E2210" w:rsidRDefault="003E2210" w:rsidP="00B90285">
            <w:r>
              <w:t>2</w:t>
            </w:r>
          </w:p>
        </w:tc>
        <w:tc>
          <w:tcPr>
            <w:tcW w:w="627" w:type="dxa"/>
            <w:shd w:val="clear" w:color="auto" w:fill="BFBFBF" w:themeFill="background1" w:themeFillShade="BF"/>
          </w:tcPr>
          <w:p w14:paraId="2E45A993" w14:textId="77777777" w:rsidR="003E2210" w:rsidRDefault="003E2210" w:rsidP="00B90285">
            <w:r>
              <w:t>3</w:t>
            </w:r>
          </w:p>
        </w:tc>
        <w:tc>
          <w:tcPr>
            <w:tcW w:w="627" w:type="dxa"/>
            <w:shd w:val="clear" w:color="auto" w:fill="BFBFBF" w:themeFill="background1" w:themeFillShade="BF"/>
          </w:tcPr>
          <w:p w14:paraId="41872F3D" w14:textId="77777777" w:rsidR="003E2210" w:rsidRDefault="003E2210" w:rsidP="00B90285">
            <w:r>
              <w:t>4</w:t>
            </w:r>
          </w:p>
        </w:tc>
        <w:tc>
          <w:tcPr>
            <w:tcW w:w="627" w:type="dxa"/>
            <w:shd w:val="clear" w:color="auto" w:fill="BFBFBF" w:themeFill="background1" w:themeFillShade="BF"/>
          </w:tcPr>
          <w:p w14:paraId="7A2C11E5" w14:textId="77777777" w:rsidR="003E2210" w:rsidRDefault="003E2210" w:rsidP="00B90285">
            <w:r>
              <w:t>5</w:t>
            </w:r>
          </w:p>
        </w:tc>
        <w:tc>
          <w:tcPr>
            <w:tcW w:w="627" w:type="dxa"/>
            <w:shd w:val="clear" w:color="auto" w:fill="BFBFBF" w:themeFill="background1" w:themeFillShade="BF"/>
          </w:tcPr>
          <w:p w14:paraId="07B77D20" w14:textId="77777777" w:rsidR="003E2210" w:rsidRDefault="003E2210" w:rsidP="00B90285">
            <w:r>
              <w:t>6</w:t>
            </w:r>
          </w:p>
        </w:tc>
        <w:tc>
          <w:tcPr>
            <w:tcW w:w="627" w:type="dxa"/>
            <w:shd w:val="clear" w:color="auto" w:fill="BFBFBF" w:themeFill="background1" w:themeFillShade="BF"/>
          </w:tcPr>
          <w:p w14:paraId="2547DCB7" w14:textId="77777777" w:rsidR="003E2210" w:rsidRDefault="003E2210" w:rsidP="00B90285">
            <w:r>
              <w:t>7</w:t>
            </w:r>
          </w:p>
        </w:tc>
        <w:tc>
          <w:tcPr>
            <w:tcW w:w="627" w:type="dxa"/>
            <w:shd w:val="clear" w:color="auto" w:fill="BFBFBF" w:themeFill="background1" w:themeFillShade="BF"/>
          </w:tcPr>
          <w:p w14:paraId="50EB12C6" w14:textId="77777777" w:rsidR="003E2210" w:rsidRDefault="003E2210" w:rsidP="00B90285">
            <w:r>
              <w:t>8</w:t>
            </w:r>
          </w:p>
        </w:tc>
        <w:tc>
          <w:tcPr>
            <w:tcW w:w="627" w:type="dxa"/>
            <w:shd w:val="clear" w:color="auto" w:fill="BFBFBF" w:themeFill="background1" w:themeFillShade="BF"/>
          </w:tcPr>
          <w:p w14:paraId="653C1BE8" w14:textId="77777777" w:rsidR="003E2210" w:rsidRDefault="003E2210" w:rsidP="00B90285">
            <w:r>
              <w:t>9</w:t>
            </w:r>
          </w:p>
        </w:tc>
        <w:tc>
          <w:tcPr>
            <w:tcW w:w="752" w:type="dxa"/>
            <w:tcBorders>
              <w:bottom w:val="single" w:sz="4" w:space="0" w:color="000000"/>
            </w:tcBorders>
            <w:shd w:val="clear" w:color="auto" w:fill="BFBFBF" w:themeFill="background1" w:themeFillShade="BF"/>
          </w:tcPr>
          <w:p w14:paraId="4E077549" w14:textId="77777777" w:rsidR="003E2210" w:rsidRDefault="003E2210" w:rsidP="00B90285">
            <w:r>
              <w:t>10</w:t>
            </w:r>
          </w:p>
        </w:tc>
        <w:tc>
          <w:tcPr>
            <w:tcW w:w="810" w:type="dxa"/>
            <w:tcBorders>
              <w:bottom w:val="single" w:sz="4" w:space="0" w:color="000000"/>
            </w:tcBorders>
            <w:shd w:val="clear" w:color="auto" w:fill="BFBFBF" w:themeFill="background1" w:themeFillShade="BF"/>
          </w:tcPr>
          <w:p w14:paraId="0F2B61D7" w14:textId="77777777" w:rsidR="003E2210" w:rsidRDefault="003E2210" w:rsidP="00B90285">
            <w:r>
              <w:t>11</w:t>
            </w:r>
          </w:p>
        </w:tc>
        <w:tc>
          <w:tcPr>
            <w:tcW w:w="810" w:type="dxa"/>
            <w:tcBorders>
              <w:bottom w:val="single" w:sz="4" w:space="0" w:color="000000"/>
            </w:tcBorders>
            <w:shd w:val="clear" w:color="auto" w:fill="BFBFBF" w:themeFill="background1" w:themeFillShade="BF"/>
          </w:tcPr>
          <w:p w14:paraId="0E55334D" w14:textId="77777777" w:rsidR="003E2210" w:rsidRDefault="003E2210" w:rsidP="00B90285">
            <w:r>
              <w:t>12</w:t>
            </w:r>
          </w:p>
        </w:tc>
      </w:tr>
      <w:tr w:rsidR="003E2210" w14:paraId="3AA1718D" w14:textId="77777777" w:rsidTr="00D7007A">
        <w:trPr>
          <w:jc w:val="center"/>
        </w:trPr>
        <w:tc>
          <w:tcPr>
            <w:tcW w:w="532" w:type="dxa"/>
            <w:shd w:val="clear" w:color="auto" w:fill="A6A6A6" w:themeFill="background1" w:themeFillShade="A6"/>
          </w:tcPr>
          <w:p w14:paraId="3F27913A" w14:textId="77777777" w:rsidR="003E2210" w:rsidRPr="00BE78F2" w:rsidRDefault="003E2210" w:rsidP="00B90285">
            <w:r>
              <w:t>A</w:t>
            </w:r>
          </w:p>
        </w:tc>
        <w:tc>
          <w:tcPr>
            <w:tcW w:w="626" w:type="dxa"/>
            <w:shd w:val="clear" w:color="auto" w:fill="00B050"/>
            <w:vAlign w:val="center"/>
          </w:tcPr>
          <w:p w14:paraId="6BFB3B81" w14:textId="77777777" w:rsidR="003E2210" w:rsidRPr="00253206" w:rsidRDefault="003E2210" w:rsidP="00B90285">
            <w:pPr>
              <w:rPr>
                <w:i/>
                <w:iCs/>
                <w:sz w:val="20"/>
                <w:szCs w:val="20"/>
              </w:rPr>
            </w:pPr>
            <w:r w:rsidRPr="00253206">
              <w:rPr>
                <w:iCs/>
                <w:sz w:val="20"/>
                <w:szCs w:val="20"/>
              </w:rPr>
              <w:t>TA1</w:t>
            </w:r>
          </w:p>
        </w:tc>
        <w:tc>
          <w:tcPr>
            <w:tcW w:w="626" w:type="dxa"/>
            <w:shd w:val="clear" w:color="auto" w:fill="00B050"/>
            <w:vAlign w:val="center"/>
          </w:tcPr>
          <w:p w14:paraId="2026B11C" w14:textId="77777777" w:rsidR="003E2210" w:rsidRPr="00253206" w:rsidRDefault="003E2210" w:rsidP="00B90285">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00B050"/>
            <w:vAlign w:val="center"/>
          </w:tcPr>
          <w:p w14:paraId="076552B8" w14:textId="77777777" w:rsidR="003E2210" w:rsidRPr="00253206" w:rsidRDefault="003E2210" w:rsidP="00B90285">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auto"/>
            <w:vAlign w:val="center"/>
          </w:tcPr>
          <w:p w14:paraId="552324A0" w14:textId="77777777" w:rsidR="003E2210" w:rsidRPr="00253206" w:rsidRDefault="003E2210" w:rsidP="00B90285">
            <w:pPr>
              <w:rPr>
                <w:i/>
                <w:iCs/>
                <w:sz w:val="20"/>
                <w:szCs w:val="20"/>
              </w:rPr>
            </w:pPr>
          </w:p>
        </w:tc>
        <w:tc>
          <w:tcPr>
            <w:tcW w:w="627" w:type="dxa"/>
            <w:shd w:val="clear" w:color="auto" w:fill="auto"/>
            <w:vAlign w:val="center"/>
          </w:tcPr>
          <w:p w14:paraId="4040E86A" w14:textId="77777777" w:rsidR="003E2210" w:rsidRPr="00253206" w:rsidRDefault="003E2210" w:rsidP="00B90285">
            <w:pPr>
              <w:rPr>
                <w:i/>
                <w:iCs/>
                <w:sz w:val="20"/>
                <w:szCs w:val="20"/>
              </w:rPr>
            </w:pPr>
          </w:p>
        </w:tc>
        <w:tc>
          <w:tcPr>
            <w:tcW w:w="627" w:type="dxa"/>
            <w:shd w:val="clear" w:color="auto" w:fill="auto"/>
            <w:vAlign w:val="center"/>
          </w:tcPr>
          <w:p w14:paraId="1520FFA1" w14:textId="77777777" w:rsidR="003E2210" w:rsidRPr="00253206" w:rsidRDefault="003E2210" w:rsidP="00B90285">
            <w:pPr>
              <w:rPr>
                <w:i/>
                <w:iCs/>
                <w:sz w:val="20"/>
                <w:szCs w:val="20"/>
              </w:rPr>
            </w:pPr>
          </w:p>
        </w:tc>
        <w:tc>
          <w:tcPr>
            <w:tcW w:w="627" w:type="dxa"/>
            <w:shd w:val="clear" w:color="auto" w:fill="auto"/>
            <w:vAlign w:val="center"/>
          </w:tcPr>
          <w:p w14:paraId="2DFB8427" w14:textId="77777777" w:rsidR="003E2210" w:rsidRPr="00253206" w:rsidRDefault="003E2210" w:rsidP="00B90285">
            <w:pPr>
              <w:rPr>
                <w:i/>
                <w:iCs/>
                <w:sz w:val="20"/>
                <w:szCs w:val="20"/>
              </w:rPr>
            </w:pPr>
          </w:p>
        </w:tc>
        <w:tc>
          <w:tcPr>
            <w:tcW w:w="627" w:type="dxa"/>
            <w:shd w:val="clear" w:color="auto" w:fill="auto"/>
            <w:vAlign w:val="center"/>
          </w:tcPr>
          <w:p w14:paraId="25099CA5" w14:textId="77777777" w:rsidR="003E2210" w:rsidRPr="00253206" w:rsidRDefault="003E2210" w:rsidP="00B90285">
            <w:pPr>
              <w:rPr>
                <w:i/>
                <w:iCs/>
                <w:sz w:val="20"/>
                <w:szCs w:val="20"/>
              </w:rPr>
            </w:pPr>
          </w:p>
        </w:tc>
        <w:tc>
          <w:tcPr>
            <w:tcW w:w="627" w:type="dxa"/>
            <w:shd w:val="clear" w:color="auto" w:fill="auto"/>
            <w:vAlign w:val="center"/>
          </w:tcPr>
          <w:p w14:paraId="7CCB1C90" w14:textId="77777777" w:rsidR="003E2210" w:rsidRPr="00253206" w:rsidRDefault="003E2210" w:rsidP="00B90285">
            <w:pPr>
              <w:rPr>
                <w:i/>
                <w:iCs/>
                <w:sz w:val="20"/>
                <w:szCs w:val="20"/>
              </w:rPr>
            </w:pPr>
          </w:p>
        </w:tc>
        <w:tc>
          <w:tcPr>
            <w:tcW w:w="752" w:type="dxa"/>
            <w:shd w:val="clear" w:color="auto" w:fill="auto"/>
          </w:tcPr>
          <w:p w14:paraId="1713AA1D" w14:textId="77777777" w:rsidR="003E2210" w:rsidRPr="00253206" w:rsidRDefault="003E2210" w:rsidP="00B90285">
            <w:pPr>
              <w:rPr>
                <w:sz w:val="20"/>
                <w:szCs w:val="20"/>
              </w:rPr>
            </w:pPr>
            <w:r>
              <w:rPr>
                <w:sz w:val="20"/>
                <w:szCs w:val="20"/>
              </w:rPr>
              <w:t>CV-15</w:t>
            </w:r>
          </w:p>
        </w:tc>
        <w:tc>
          <w:tcPr>
            <w:tcW w:w="810" w:type="dxa"/>
            <w:shd w:val="clear" w:color="auto" w:fill="auto"/>
          </w:tcPr>
          <w:p w14:paraId="6871E04B" w14:textId="77777777" w:rsidR="003E2210" w:rsidRPr="00253206" w:rsidRDefault="003E2210" w:rsidP="00B90285">
            <w:pPr>
              <w:rPr>
                <w:sz w:val="20"/>
                <w:szCs w:val="20"/>
              </w:rPr>
            </w:pPr>
            <w:r>
              <w:rPr>
                <w:sz w:val="20"/>
                <w:szCs w:val="20"/>
              </w:rPr>
              <w:t>CV-15</w:t>
            </w:r>
          </w:p>
        </w:tc>
        <w:tc>
          <w:tcPr>
            <w:tcW w:w="810" w:type="dxa"/>
            <w:shd w:val="clear" w:color="auto" w:fill="auto"/>
          </w:tcPr>
          <w:p w14:paraId="73B67B34" w14:textId="77777777" w:rsidR="003E2210" w:rsidRPr="00253206" w:rsidRDefault="003E2210" w:rsidP="00B90285">
            <w:pPr>
              <w:rPr>
                <w:sz w:val="20"/>
                <w:szCs w:val="20"/>
              </w:rPr>
            </w:pPr>
            <w:r>
              <w:rPr>
                <w:sz w:val="20"/>
                <w:szCs w:val="20"/>
              </w:rPr>
              <w:t>CV-15</w:t>
            </w:r>
          </w:p>
        </w:tc>
      </w:tr>
      <w:tr w:rsidR="003E2210" w14:paraId="7761B589" w14:textId="77777777" w:rsidTr="00D7007A">
        <w:trPr>
          <w:jc w:val="center"/>
        </w:trPr>
        <w:tc>
          <w:tcPr>
            <w:tcW w:w="532" w:type="dxa"/>
            <w:shd w:val="clear" w:color="auto" w:fill="A6A6A6" w:themeFill="background1" w:themeFillShade="A6"/>
          </w:tcPr>
          <w:p w14:paraId="5E8E0B35" w14:textId="77777777" w:rsidR="003E2210" w:rsidRPr="00BE78F2" w:rsidRDefault="003E2210" w:rsidP="00B90285">
            <w:r>
              <w:t>B</w:t>
            </w:r>
          </w:p>
        </w:tc>
        <w:tc>
          <w:tcPr>
            <w:tcW w:w="626" w:type="dxa"/>
            <w:shd w:val="clear" w:color="auto" w:fill="00B050"/>
            <w:vAlign w:val="center"/>
          </w:tcPr>
          <w:p w14:paraId="0A50DA0E" w14:textId="77777777" w:rsidR="003E2210" w:rsidRPr="00253206" w:rsidRDefault="003E2210" w:rsidP="00B90285">
            <w:pPr>
              <w:rPr>
                <w:i/>
                <w:iCs/>
                <w:sz w:val="20"/>
                <w:szCs w:val="20"/>
              </w:rPr>
            </w:pPr>
            <w:r>
              <w:rPr>
                <w:iCs/>
                <w:sz w:val="20"/>
                <w:szCs w:val="20"/>
              </w:rPr>
              <w:t>TA2</w:t>
            </w:r>
          </w:p>
        </w:tc>
        <w:tc>
          <w:tcPr>
            <w:tcW w:w="626" w:type="dxa"/>
            <w:shd w:val="clear" w:color="auto" w:fill="00B050"/>
            <w:vAlign w:val="center"/>
          </w:tcPr>
          <w:p w14:paraId="5ACA10D8" w14:textId="77777777" w:rsidR="003E2210" w:rsidRPr="00253206" w:rsidRDefault="003E2210" w:rsidP="00B90285">
            <w:pPr>
              <w:rPr>
                <w:i/>
                <w:iCs/>
                <w:sz w:val="20"/>
                <w:szCs w:val="20"/>
              </w:rPr>
            </w:pPr>
            <w:r>
              <w:rPr>
                <w:iCs/>
                <w:sz w:val="20"/>
                <w:szCs w:val="20"/>
              </w:rPr>
              <w:t>TA2</w:t>
            </w:r>
          </w:p>
        </w:tc>
        <w:tc>
          <w:tcPr>
            <w:tcW w:w="627" w:type="dxa"/>
            <w:shd w:val="clear" w:color="auto" w:fill="00B050"/>
            <w:vAlign w:val="center"/>
          </w:tcPr>
          <w:p w14:paraId="14F50C6F" w14:textId="77777777" w:rsidR="003E2210" w:rsidRPr="00253206" w:rsidRDefault="003E2210" w:rsidP="00B90285">
            <w:pPr>
              <w:rPr>
                <w:i/>
                <w:iCs/>
                <w:sz w:val="20"/>
                <w:szCs w:val="20"/>
              </w:rPr>
            </w:pPr>
            <w:r>
              <w:rPr>
                <w:iCs/>
                <w:sz w:val="20"/>
                <w:szCs w:val="20"/>
              </w:rPr>
              <w:t>TA2</w:t>
            </w:r>
          </w:p>
        </w:tc>
        <w:tc>
          <w:tcPr>
            <w:tcW w:w="627" w:type="dxa"/>
            <w:shd w:val="clear" w:color="auto" w:fill="auto"/>
            <w:vAlign w:val="center"/>
          </w:tcPr>
          <w:p w14:paraId="17EAA943" w14:textId="77777777" w:rsidR="003E2210" w:rsidRPr="00253206" w:rsidRDefault="003E2210" w:rsidP="00B90285">
            <w:pPr>
              <w:rPr>
                <w:i/>
                <w:iCs/>
                <w:sz w:val="20"/>
                <w:szCs w:val="20"/>
              </w:rPr>
            </w:pPr>
          </w:p>
        </w:tc>
        <w:tc>
          <w:tcPr>
            <w:tcW w:w="627" w:type="dxa"/>
            <w:shd w:val="clear" w:color="auto" w:fill="auto"/>
            <w:vAlign w:val="center"/>
          </w:tcPr>
          <w:p w14:paraId="206C25E4" w14:textId="77777777" w:rsidR="003E2210" w:rsidRPr="00253206" w:rsidRDefault="003E2210" w:rsidP="00B90285">
            <w:pPr>
              <w:rPr>
                <w:i/>
                <w:iCs/>
                <w:sz w:val="20"/>
                <w:szCs w:val="20"/>
              </w:rPr>
            </w:pPr>
          </w:p>
        </w:tc>
        <w:tc>
          <w:tcPr>
            <w:tcW w:w="627" w:type="dxa"/>
            <w:shd w:val="clear" w:color="auto" w:fill="auto"/>
            <w:vAlign w:val="center"/>
          </w:tcPr>
          <w:p w14:paraId="6FF6584B" w14:textId="77777777" w:rsidR="003E2210" w:rsidRPr="00253206" w:rsidRDefault="003E2210" w:rsidP="00B90285">
            <w:pPr>
              <w:rPr>
                <w:i/>
                <w:iCs/>
                <w:sz w:val="20"/>
                <w:szCs w:val="20"/>
              </w:rPr>
            </w:pPr>
          </w:p>
        </w:tc>
        <w:tc>
          <w:tcPr>
            <w:tcW w:w="627" w:type="dxa"/>
            <w:shd w:val="clear" w:color="auto" w:fill="auto"/>
            <w:vAlign w:val="center"/>
          </w:tcPr>
          <w:p w14:paraId="58A6257D" w14:textId="77777777" w:rsidR="003E2210" w:rsidRPr="00253206" w:rsidRDefault="003E2210" w:rsidP="00B90285">
            <w:pPr>
              <w:rPr>
                <w:i/>
                <w:iCs/>
                <w:sz w:val="20"/>
                <w:szCs w:val="20"/>
              </w:rPr>
            </w:pPr>
          </w:p>
        </w:tc>
        <w:tc>
          <w:tcPr>
            <w:tcW w:w="627" w:type="dxa"/>
            <w:shd w:val="clear" w:color="auto" w:fill="auto"/>
            <w:vAlign w:val="center"/>
          </w:tcPr>
          <w:p w14:paraId="78F90A24" w14:textId="77777777" w:rsidR="003E2210" w:rsidRPr="00253206" w:rsidRDefault="003E2210" w:rsidP="00B90285">
            <w:pPr>
              <w:rPr>
                <w:i/>
                <w:iCs/>
                <w:sz w:val="20"/>
                <w:szCs w:val="20"/>
              </w:rPr>
            </w:pPr>
          </w:p>
        </w:tc>
        <w:tc>
          <w:tcPr>
            <w:tcW w:w="627" w:type="dxa"/>
            <w:shd w:val="clear" w:color="auto" w:fill="auto"/>
            <w:vAlign w:val="center"/>
          </w:tcPr>
          <w:p w14:paraId="05071033" w14:textId="77777777" w:rsidR="003E2210" w:rsidRPr="00253206" w:rsidRDefault="003E2210" w:rsidP="00B90285">
            <w:pPr>
              <w:rPr>
                <w:i/>
                <w:iCs/>
                <w:sz w:val="20"/>
                <w:szCs w:val="20"/>
              </w:rPr>
            </w:pPr>
          </w:p>
        </w:tc>
        <w:tc>
          <w:tcPr>
            <w:tcW w:w="752" w:type="dxa"/>
            <w:shd w:val="clear" w:color="auto" w:fill="auto"/>
          </w:tcPr>
          <w:p w14:paraId="7B053796" w14:textId="77777777" w:rsidR="003E2210" w:rsidRPr="00253206" w:rsidRDefault="003E2210" w:rsidP="00B90285">
            <w:pPr>
              <w:rPr>
                <w:sz w:val="20"/>
                <w:szCs w:val="20"/>
              </w:rPr>
            </w:pPr>
          </w:p>
        </w:tc>
        <w:tc>
          <w:tcPr>
            <w:tcW w:w="810" w:type="dxa"/>
            <w:shd w:val="clear" w:color="auto" w:fill="auto"/>
          </w:tcPr>
          <w:p w14:paraId="12326523" w14:textId="77777777" w:rsidR="003E2210" w:rsidRPr="00253206" w:rsidRDefault="003E2210" w:rsidP="00B90285">
            <w:pPr>
              <w:rPr>
                <w:sz w:val="20"/>
                <w:szCs w:val="20"/>
              </w:rPr>
            </w:pPr>
          </w:p>
        </w:tc>
        <w:tc>
          <w:tcPr>
            <w:tcW w:w="810" w:type="dxa"/>
            <w:shd w:val="clear" w:color="auto" w:fill="auto"/>
          </w:tcPr>
          <w:p w14:paraId="325EBC11" w14:textId="77777777" w:rsidR="003E2210" w:rsidRPr="00253206" w:rsidRDefault="003E2210" w:rsidP="00B90285">
            <w:pPr>
              <w:rPr>
                <w:sz w:val="20"/>
                <w:szCs w:val="20"/>
              </w:rPr>
            </w:pPr>
          </w:p>
        </w:tc>
      </w:tr>
      <w:tr w:rsidR="003E2210" w14:paraId="4D2DB4D4" w14:textId="77777777" w:rsidTr="00D7007A">
        <w:trPr>
          <w:jc w:val="center"/>
        </w:trPr>
        <w:tc>
          <w:tcPr>
            <w:tcW w:w="532" w:type="dxa"/>
            <w:shd w:val="clear" w:color="auto" w:fill="A6A6A6" w:themeFill="background1" w:themeFillShade="A6"/>
          </w:tcPr>
          <w:p w14:paraId="7A7E2F0B" w14:textId="77777777" w:rsidR="003E2210" w:rsidRPr="00BE78F2" w:rsidRDefault="003E2210" w:rsidP="00B90285">
            <w:r>
              <w:t>C</w:t>
            </w:r>
          </w:p>
        </w:tc>
        <w:tc>
          <w:tcPr>
            <w:tcW w:w="626" w:type="dxa"/>
            <w:shd w:val="clear" w:color="auto" w:fill="00B050"/>
            <w:vAlign w:val="center"/>
          </w:tcPr>
          <w:p w14:paraId="55DFB6F3" w14:textId="77777777" w:rsidR="003E2210" w:rsidRPr="00253206" w:rsidRDefault="003E2210" w:rsidP="00B90285">
            <w:pPr>
              <w:rPr>
                <w:i/>
                <w:iCs/>
                <w:sz w:val="20"/>
                <w:szCs w:val="20"/>
              </w:rPr>
            </w:pPr>
            <w:r>
              <w:rPr>
                <w:iCs/>
                <w:sz w:val="20"/>
                <w:szCs w:val="20"/>
              </w:rPr>
              <w:t>TA3</w:t>
            </w:r>
          </w:p>
        </w:tc>
        <w:tc>
          <w:tcPr>
            <w:tcW w:w="626" w:type="dxa"/>
            <w:shd w:val="clear" w:color="auto" w:fill="00B050"/>
            <w:vAlign w:val="center"/>
          </w:tcPr>
          <w:p w14:paraId="027A6F28" w14:textId="77777777" w:rsidR="003E2210" w:rsidRPr="00253206" w:rsidRDefault="003E2210" w:rsidP="00B90285">
            <w:pPr>
              <w:rPr>
                <w:i/>
                <w:iCs/>
                <w:sz w:val="20"/>
                <w:szCs w:val="20"/>
              </w:rPr>
            </w:pPr>
            <w:r>
              <w:rPr>
                <w:iCs/>
                <w:sz w:val="20"/>
                <w:szCs w:val="20"/>
              </w:rPr>
              <w:t>TA3</w:t>
            </w:r>
          </w:p>
        </w:tc>
        <w:tc>
          <w:tcPr>
            <w:tcW w:w="627" w:type="dxa"/>
            <w:shd w:val="clear" w:color="auto" w:fill="00B050"/>
            <w:vAlign w:val="center"/>
          </w:tcPr>
          <w:p w14:paraId="2E071412" w14:textId="77777777" w:rsidR="003E2210" w:rsidRPr="00253206" w:rsidRDefault="003E2210" w:rsidP="00B90285">
            <w:pPr>
              <w:rPr>
                <w:i/>
                <w:iCs/>
                <w:sz w:val="20"/>
                <w:szCs w:val="20"/>
              </w:rPr>
            </w:pPr>
            <w:r>
              <w:rPr>
                <w:iCs/>
                <w:sz w:val="20"/>
                <w:szCs w:val="20"/>
              </w:rPr>
              <w:t>TA3</w:t>
            </w:r>
          </w:p>
        </w:tc>
        <w:tc>
          <w:tcPr>
            <w:tcW w:w="627" w:type="dxa"/>
            <w:shd w:val="clear" w:color="auto" w:fill="auto"/>
            <w:vAlign w:val="center"/>
          </w:tcPr>
          <w:p w14:paraId="6099B568" w14:textId="77777777" w:rsidR="003E2210" w:rsidRPr="00253206" w:rsidRDefault="003E2210" w:rsidP="00B90285">
            <w:pPr>
              <w:rPr>
                <w:i/>
                <w:iCs/>
                <w:sz w:val="20"/>
                <w:szCs w:val="20"/>
              </w:rPr>
            </w:pPr>
          </w:p>
        </w:tc>
        <w:tc>
          <w:tcPr>
            <w:tcW w:w="627" w:type="dxa"/>
            <w:shd w:val="clear" w:color="auto" w:fill="auto"/>
            <w:vAlign w:val="center"/>
          </w:tcPr>
          <w:p w14:paraId="03D13079" w14:textId="77777777" w:rsidR="003E2210" w:rsidRPr="00253206" w:rsidRDefault="003E2210" w:rsidP="00B90285">
            <w:pPr>
              <w:rPr>
                <w:i/>
                <w:iCs/>
                <w:sz w:val="20"/>
                <w:szCs w:val="20"/>
              </w:rPr>
            </w:pPr>
          </w:p>
        </w:tc>
        <w:tc>
          <w:tcPr>
            <w:tcW w:w="627" w:type="dxa"/>
            <w:shd w:val="clear" w:color="auto" w:fill="auto"/>
            <w:vAlign w:val="center"/>
          </w:tcPr>
          <w:p w14:paraId="0B3D55B2" w14:textId="77777777" w:rsidR="003E2210" w:rsidRPr="00253206" w:rsidRDefault="003E2210" w:rsidP="00B90285">
            <w:pPr>
              <w:rPr>
                <w:i/>
                <w:iCs/>
                <w:sz w:val="20"/>
                <w:szCs w:val="20"/>
              </w:rPr>
            </w:pPr>
          </w:p>
        </w:tc>
        <w:tc>
          <w:tcPr>
            <w:tcW w:w="627" w:type="dxa"/>
            <w:shd w:val="clear" w:color="auto" w:fill="auto"/>
            <w:vAlign w:val="center"/>
          </w:tcPr>
          <w:p w14:paraId="4B0D48EF" w14:textId="77777777" w:rsidR="003E2210" w:rsidRPr="00253206" w:rsidRDefault="003E2210" w:rsidP="00B90285">
            <w:pPr>
              <w:rPr>
                <w:i/>
                <w:iCs/>
                <w:sz w:val="20"/>
                <w:szCs w:val="20"/>
              </w:rPr>
            </w:pPr>
          </w:p>
        </w:tc>
        <w:tc>
          <w:tcPr>
            <w:tcW w:w="627" w:type="dxa"/>
            <w:shd w:val="clear" w:color="auto" w:fill="auto"/>
            <w:vAlign w:val="center"/>
          </w:tcPr>
          <w:p w14:paraId="57B3C64D" w14:textId="77777777" w:rsidR="003E2210" w:rsidRPr="00253206" w:rsidRDefault="003E2210" w:rsidP="00B90285">
            <w:pPr>
              <w:rPr>
                <w:i/>
                <w:iCs/>
                <w:sz w:val="20"/>
                <w:szCs w:val="20"/>
              </w:rPr>
            </w:pPr>
          </w:p>
        </w:tc>
        <w:tc>
          <w:tcPr>
            <w:tcW w:w="627" w:type="dxa"/>
            <w:shd w:val="clear" w:color="auto" w:fill="auto"/>
            <w:vAlign w:val="center"/>
          </w:tcPr>
          <w:p w14:paraId="26CB4AC5" w14:textId="77777777" w:rsidR="003E2210" w:rsidRPr="00253206" w:rsidRDefault="003E2210" w:rsidP="00B90285">
            <w:pPr>
              <w:rPr>
                <w:i/>
                <w:iCs/>
                <w:sz w:val="20"/>
                <w:szCs w:val="20"/>
              </w:rPr>
            </w:pPr>
          </w:p>
        </w:tc>
        <w:tc>
          <w:tcPr>
            <w:tcW w:w="752" w:type="dxa"/>
            <w:shd w:val="clear" w:color="auto" w:fill="auto"/>
          </w:tcPr>
          <w:p w14:paraId="60003664" w14:textId="77777777" w:rsidR="003E2210" w:rsidRPr="00253206" w:rsidRDefault="003E2210" w:rsidP="00B90285">
            <w:pPr>
              <w:rPr>
                <w:sz w:val="20"/>
                <w:szCs w:val="20"/>
              </w:rPr>
            </w:pPr>
          </w:p>
        </w:tc>
        <w:tc>
          <w:tcPr>
            <w:tcW w:w="810" w:type="dxa"/>
            <w:shd w:val="clear" w:color="auto" w:fill="auto"/>
          </w:tcPr>
          <w:p w14:paraId="03337778" w14:textId="77777777" w:rsidR="003E2210" w:rsidRPr="00253206" w:rsidRDefault="003E2210" w:rsidP="00B90285">
            <w:pPr>
              <w:rPr>
                <w:sz w:val="20"/>
                <w:szCs w:val="20"/>
              </w:rPr>
            </w:pPr>
          </w:p>
        </w:tc>
        <w:tc>
          <w:tcPr>
            <w:tcW w:w="810" w:type="dxa"/>
            <w:shd w:val="clear" w:color="auto" w:fill="auto"/>
          </w:tcPr>
          <w:p w14:paraId="687AE19A" w14:textId="77777777" w:rsidR="003E2210" w:rsidRPr="00253206" w:rsidRDefault="003E2210" w:rsidP="00B90285">
            <w:pPr>
              <w:rPr>
                <w:sz w:val="20"/>
                <w:szCs w:val="20"/>
              </w:rPr>
            </w:pPr>
          </w:p>
        </w:tc>
      </w:tr>
      <w:tr w:rsidR="003E2210" w14:paraId="1003BA9F" w14:textId="77777777" w:rsidTr="00D7007A">
        <w:trPr>
          <w:jc w:val="center"/>
        </w:trPr>
        <w:tc>
          <w:tcPr>
            <w:tcW w:w="532" w:type="dxa"/>
            <w:shd w:val="clear" w:color="auto" w:fill="A6A6A6" w:themeFill="background1" w:themeFillShade="A6"/>
          </w:tcPr>
          <w:p w14:paraId="6D7EF85D" w14:textId="77777777" w:rsidR="003E2210" w:rsidRPr="00BE78F2" w:rsidRDefault="003E2210" w:rsidP="00B90285">
            <w:r>
              <w:t>D</w:t>
            </w:r>
          </w:p>
        </w:tc>
        <w:tc>
          <w:tcPr>
            <w:tcW w:w="626" w:type="dxa"/>
            <w:shd w:val="clear" w:color="auto" w:fill="00B050"/>
            <w:vAlign w:val="center"/>
          </w:tcPr>
          <w:p w14:paraId="3B0AEF56" w14:textId="77777777" w:rsidR="003E2210" w:rsidRPr="00253206" w:rsidRDefault="003E2210" w:rsidP="00B90285">
            <w:pPr>
              <w:rPr>
                <w:i/>
                <w:iCs/>
                <w:sz w:val="20"/>
                <w:szCs w:val="20"/>
              </w:rPr>
            </w:pPr>
            <w:r>
              <w:rPr>
                <w:iCs/>
                <w:sz w:val="20"/>
                <w:szCs w:val="20"/>
              </w:rPr>
              <w:t>TA4</w:t>
            </w:r>
          </w:p>
        </w:tc>
        <w:tc>
          <w:tcPr>
            <w:tcW w:w="626" w:type="dxa"/>
            <w:shd w:val="clear" w:color="auto" w:fill="00B050"/>
            <w:vAlign w:val="center"/>
          </w:tcPr>
          <w:p w14:paraId="2D8C9148" w14:textId="77777777" w:rsidR="003E2210" w:rsidRPr="00253206" w:rsidRDefault="003E2210" w:rsidP="00B90285">
            <w:pPr>
              <w:rPr>
                <w:i/>
                <w:iCs/>
                <w:sz w:val="20"/>
                <w:szCs w:val="20"/>
              </w:rPr>
            </w:pPr>
            <w:r>
              <w:rPr>
                <w:iCs/>
                <w:sz w:val="20"/>
                <w:szCs w:val="20"/>
              </w:rPr>
              <w:t>TA4</w:t>
            </w:r>
          </w:p>
        </w:tc>
        <w:tc>
          <w:tcPr>
            <w:tcW w:w="627" w:type="dxa"/>
            <w:shd w:val="clear" w:color="auto" w:fill="00B050"/>
            <w:vAlign w:val="center"/>
          </w:tcPr>
          <w:p w14:paraId="04AE453C" w14:textId="77777777" w:rsidR="003E2210" w:rsidRPr="00253206" w:rsidRDefault="003E2210" w:rsidP="00B90285">
            <w:pPr>
              <w:rPr>
                <w:i/>
                <w:iCs/>
                <w:sz w:val="20"/>
                <w:szCs w:val="20"/>
              </w:rPr>
            </w:pPr>
            <w:r>
              <w:rPr>
                <w:iCs/>
                <w:sz w:val="20"/>
                <w:szCs w:val="20"/>
              </w:rPr>
              <w:t>TA4</w:t>
            </w:r>
          </w:p>
        </w:tc>
        <w:tc>
          <w:tcPr>
            <w:tcW w:w="627" w:type="dxa"/>
            <w:shd w:val="clear" w:color="auto" w:fill="auto"/>
            <w:vAlign w:val="center"/>
          </w:tcPr>
          <w:p w14:paraId="2CA2CC9D" w14:textId="77777777" w:rsidR="003E2210" w:rsidRPr="00253206" w:rsidRDefault="003E2210" w:rsidP="00B90285">
            <w:pPr>
              <w:rPr>
                <w:i/>
                <w:iCs/>
                <w:sz w:val="20"/>
                <w:szCs w:val="20"/>
              </w:rPr>
            </w:pPr>
          </w:p>
        </w:tc>
        <w:tc>
          <w:tcPr>
            <w:tcW w:w="627" w:type="dxa"/>
            <w:shd w:val="clear" w:color="auto" w:fill="auto"/>
            <w:vAlign w:val="center"/>
          </w:tcPr>
          <w:p w14:paraId="7C907740" w14:textId="77777777" w:rsidR="003E2210" w:rsidRPr="00253206" w:rsidRDefault="003E2210" w:rsidP="00B90285">
            <w:pPr>
              <w:rPr>
                <w:i/>
                <w:iCs/>
                <w:sz w:val="20"/>
                <w:szCs w:val="20"/>
              </w:rPr>
            </w:pPr>
          </w:p>
        </w:tc>
        <w:tc>
          <w:tcPr>
            <w:tcW w:w="627" w:type="dxa"/>
            <w:shd w:val="clear" w:color="auto" w:fill="auto"/>
            <w:vAlign w:val="center"/>
          </w:tcPr>
          <w:p w14:paraId="4D3BD8BF" w14:textId="77777777" w:rsidR="003E2210" w:rsidRPr="00253206" w:rsidRDefault="003E2210" w:rsidP="00B90285">
            <w:pPr>
              <w:rPr>
                <w:i/>
                <w:iCs/>
                <w:sz w:val="20"/>
                <w:szCs w:val="20"/>
              </w:rPr>
            </w:pPr>
          </w:p>
        </w:tc>
        <w:tc>
          <w:tcPr>
            <w:tcW w:w="627" w:type="dxa"/>
            <w:shd w:val="clear" w:color="auto" w:fill="auto"/>
            <w:vAlign w:val="center"/>
          </w:tcPr>
          <w:p w14:paraId="0BF6F307" w14:textId="77777777" w:rsidR="003E2210" w:rsidRPr="00253206" w:rsidRDefault="003E2210" w:rsidP="00B90285">
            <w:pPr>
              <w:rPr>
                <w:i/>
                <w:iCs/>
                <w:sz w:val="20"/>
                <w:szCs w:val="20"/>
              </w:rPr>
            </w:pPr>
          </w:p>
        </w:tc>
        <w:tc>
          <w:tcPr>
            <w:tcW w:w="627" w:type="dxa"/>
            <w:shd w:val="clear" w:color="auto" w:fill="auto"/>
            <w:vAlign w:val="center"/>
          </w:tcPr>
          <w:p w14:paraId="1BD60CA4" w14:textId="77777777" w:rsidR="003E2210" w:rsidRPr="00253206" w:rsidRDefault="003E2210" w:rsidP="00B90285">
            <w:pPr>
              <w:rPr>
                <w:i/>
                <w:iCs/>
                <w:sz w:val="20"/>
                <w:szCs w:val="20"/>
              </w:rPr>
            </w:pPr>
          </w:p>
        </w:tc>
        <w:tc>
          <w:tcPr>
            <w:tcW w:w="627" w:type="dxa"/>
            <w:shd w:val="clear" w:color="auto" w:fill="auto"/>
            <w:vAlign w:val="center"/>
          </w:tcPr>
          <w:p w14:paraId="7DAFB2C9" w14:textId="77777777" w:rsidR="003E2210" w:rsidRPr="00253206" w:rsidRDefault="003E2210" w:rsidP="00B90285">
            <w:pPr>
              <w:rPr>
                <w:i/>
                <w:iCs/>
                <w:sz w:val="20"/>
                <w:szCs w:val="20"/>
              </w:rPr>
            </w:pPr>
          </w:p>
        </w:tc>
        <w:tc>
          <w:tcPr>
            <w:tcW w:w="752" w:type="dxa"/>
            <w:shd w:val="clear" w:color="auto" w:fill="auto"/>
          </w:tcPr>
          <w:p w14:paraId="586AC699" w14:textId="77777777" w:rsidR="003E2210" w:rsidRPr="00253206" w:rsidRDefault="003E2210" w:rsidP="00B90285">
            <w:pPr>
              <w:rPr>
                <w:sz w:val="20"/>
                <w:szCs w:val="20"/>
              </w:rPr>
            </w:pPr>
          </w:p>
        </w:tc>
        <w:tc>
          <w:tcPr>
            <w:tcW w:w="810" w:type="dxa"/>
            <w:shd w:val="clear" w:color="auto" w:fill="auto"/>
          </w:tcPr>
          <w:p w14:paraId="1351C5E9" w14:textId="77777777" w:rsidR="003E2210" w:rsidRPr="00253206" w:rsidRDefault="003E2210" w:rsidP="00B90285">
            <w:pPr>
              <w:rPr>
                <w:sz w:val="20"/>
                <w:szCs w:val="20"/>
              </w:rPr>
            </w:pPr>
          </w:p>
        </w:tc>
        <w:tc>
          <w:tcPr>
            <w:tcW w:w="810" w:type="dxa"/>
            <w:shd w:val="clear" w:color="auto" w:fill="auto"/>
          </w:tcPr>
          <w:p w14:paraId="43222574" w14:textId="77777777" w:rsidR="003E2210" w:rsidRPr="00253206" w:rsidRDefault="003E2210" w:rsidP="00B90285">
            <w:pPr>
              <w:rPr>
                <w:sz w:val="20"/>
                <w:szCs w:val="20"/>
              </w:rPr>
            </w:pPr>
          </w:p>
        </w:tc>
      </w:tr>
      <w:tr w:rsidR="003E2210" w14:paraId="68E5C158" w14:textId="77777777" w:rsidTr="00D7007A">
        <w:trPr>
          <w:jc w:val="center"/>
        </w:trPr>
        <w:tc>
          <w:tcPr>
            <w:tcW w:w="532" w:type="dxa"/>
            <w:shd w:val="clear" w:color="auto" w:fill="A6A6A6" w:themeFill="background1" w:themeFillShade="A6"/>
          </w:tcPr>
          <w:p w14:paraId="7A1B1351" w14:textId="77777777" w:rsidR="003E2210" w:rsidRPr="00BE78F2" w:rsidRDefault="003E2210" w:rsidP="00B90285">
            <w:r>
              <w:t>E</w:t>
            </w:r>
          </w:p>
        </w:tc>
        <w:tc>
          <w:tcPr>
            <w:tcW w:w="626" w:type="dxa"/>
            <w:shd w:val="clear" w:color="auto" w:fill="00B050"/>
            <w:vAlign w:val="center"/>
          </w:tcPr>
          <w:p w14:paraId="7BC0F50C" w14:textId="77777777" w:rsidR="003E2210" w:rsidRPr="00253206" w:rsidRDefault="003E2210" w:rsidP="00B90285">
            <w:pPr>
              <w:rPr>
                <w:i/>
                <w:iCs/>
                <w:sz w:val="20"/>
                <w:szCs w:val="20"/>
              </w:rPr>
            </w:pPr>
            <w:r>
              <w:rPr>
                <w:iCs/>
                <w:sz w:val="20"/>
                <w:szCs w:val="20"/>
              </w:rPr>
              <w:t>TA5</w:t>
            </w:r>
          </w:p>
        </w:tc>
        <w:tc>
          <w:tcPr>
            <w:tcW w:w="626" w:type="dxa"/>
            <w:shd w:val="clear" w:color="auto" w:fill="00B050"/>
            <w:vAlign w:val="center"/>
          </w:tcPr>
          <w:p w14:paraId="3485B97B" w14:textId="77777777" w:rsidR="003E2210" w:rsidRPr="00253206" w:rsidRDefault="003E2210" w:rsidP="00B90285">
            <w:pPr>
              <w:rPr>
                <w:i/>
                <w:iCs/>
                <w:sz w:val="20"/>
                <w:szCs w:val="20"/>
              </w:rPr>
            </w:pPr>
            <w:r>
              <w:rPr>
                <w:iCs/>
                <w:sz w:val="20"/>
                <w:szCs w:val="20"/>
              </w:rPr>
              <w:t>TA5</w:t>
            </w:r>
          </w:p>
        </w:tc>
        <w:tc>
          <w:tcPr>
            <w:tcW w:w="627" w:type="dxa"/>
            <w:shd w:val="clear" w:color="auto" w:fill="00B050"/>
            <w:vAlign w:val="center"/>
          </w:tcPr>
          <w:p w14:paraId="092981B9" w14:textId="77777777" w:rsidR="003E2210" w:rsidRPr="00253206" w:rsidRDefault="003E2210" w:rsidP="00B90285">
            <w:pPr>
              <w:rPr>
                <w:i/>
                <w:iCs/>
                <w:sz w:val="20"/>
                <w:szCs w:val="20"/>
              </w:rPr>
            </w:pPr>
            <w:r>
              <w:rPr>
                <w:iCs/>
                <w:sz w:val="20"/>
                <w:szCs w:val="20"/>
              </w:rPr>
              <w:t>TA5</w:t>
            </w:r>
          </w:p>
        </w:tc>
        <w:tc>
          <w:tcPr>
            <w:tcW w:w="627" w:type="dxa"/>
            <w:shd w:val="clear" w:color="auto" w:fill="auto"/>
            <w:vAlign w:val="center"/>
          </w:tcPr>
          <w:p w14:paraId="1862481D" w14:textId="77777777" w:rsidR="003E2210" w:rsidRPr="00253206" w:rsidRDefault="003E2210" w:rsidP="00B90285">
            <w:pPr>
              <w:rPr>
                <w:i/>
                <w:iCs/>
                <w:sz w:val="20"/>
                <w:szCs w:val="20"/>
              </w:rPr>
            </w:pPr>
          </w:p>
        </w:tc>
        <w:tc>
          <w:tcPr>
            <w:tcW w:w="627" w:type="dxa"/>
            <w:shd w:val="clear" w:color="auto" w:fill="auto"/>
            <w:vAlign w:val="center"/>
          </w:tcPr>
          <w:p w14:paraId="0D7532F7" w14:textId="77777777" w:rsidR="003E2210" w:rsidRPr="00253206" w:rsidRDefault="003E2210" w:rsidP="00B90285">
            <w:pPr>
              <w:rPr>
                <w:i/>
                <w:iCs/>
                <w:sz w:val="20"/>
                <w:szCs w:val="20"/>
              </w:rPr>
            </w:pPr>
          </w:p>
        </w:tc>
        <w:tc>
          <w:tcPr>
            <w:tcW w:w="627" w:type="dxa"/>
            <w:shd w:val="clear" w:color="auto" w:fill="auto"/>
            <w:vAlign w:val="center"/>
          </w:tcPr>
          <w:p w14:paraId="6430EA92" w14:textId="77777777" w:rsidR="003E2210" w:rsidRPr="00253206" w:rsidRDefault="003E2210" w:rsidP="00B90285">
            <w:pPr>
              <w:rPr>
                <w:i/>
                <w:iCs/>
                <w:sz w:val="20"/>
                <w:szCs w:val="20"/>
              </w:rPr>
            </w:pPr>
          </w:p>
        </w:tc>
        <w:tc>
          <w:tcPr>
            <w:tcW w:w="627" w:type="dxa"/>
            <w:shd w:val="clear" w:color="auto" w:fill="auto"/>
            <w:vAlign w:val="center"/>
          </w:tcPr>
          <w:p w14:paraId="43A3CFC3" w14:textId="77777777" w:rsidR="003E2210" w:rsidRPr="00253206" w:rsidRDefault="003E2210" w:rsidP="00B90285">
            <w:pPr>
              <w:rPr>
                <w:i/>
                <w:iCs/>
                <w:sz w:val="20"/>
                <w:szCs w:val="20"/>
              </w:rPr>
            </w:pPr>
          </w:p>
        </w:tc>
        <w:tc>
          <w:tcPr>
            <w:tcW w:w="627" w:type="dxa"/>
            <w:shd w:val="clear" w:color="auto" w:fill="auto"/>
            <w:vAlign w:val="center"/>
          </w:tcPr>
          <w:p w14:paraId="7E6634D1" w14:textId="77777777" w:rsidR="003E2210" w:rsidRPr="00253206" w:rsidRDefault="003E2210" w:rsidP="00B90285">
            <w:pPr>
              <w:rPr>
                <w:i/>
                <w:iCs/>
                <w:sz w:val="20"/>
                <w:szCs w:val="20"/>
              </w:rPr>
            </w:pPr>
          </w:p>
        </w:tc>
        <w:tc>
          <w:tcPr>
            <w:tcW w:w="627" w:type="dxa"/>
            <w:shd w:val="clear" w:color="auto" w:fill="auto"/>
            <w:vAlign w:val="center"/>
          </w:tcPr>
          <w:p w14:paraId="320532FB" w14:textId="77777777" w:rsidR="003E2210" w:rsidRPr="00253206" w:rsidRDefault="003E2210" w:rsidP="00B90285">
            <w:pPr>
              <w:rPr>
                <w:i/>
                <w:iCs/>
                <w:sz w:val="20"/>
                <w:szCs w:val="20"/>
              </w:rPr>
            </w:pPr>
          </w:p>
        </w:tc>
        <w:tc>
          <w:tcPr>
            <w:tcW w:w="752" w:type="dxa"/>
            <w:shd w:val="clear" w:color="auto" w:fill="auto"/>
          </w:tcPr>
          <w:p w14:paraId="0C81A72C" w14:textId="77777777" w:rsidR="003E2210" w:rsidRPr="00253206" w:rsidRDefault="003E2210" w:rsidP="00B90285">
            <w:pPr>
              <w:rPr>
                <w:sz w:val="20"/>
                <w:szCs w:val="20"/>
              </w:rPr>
            </w:pPr>
          </w:p>
        </w:tc>
        <w:tc>
          <w:tcPr>
            <w:tcW w:w="810" w:type="dxa"/>
            <w:shd w:val="clear" w:color="auto" w:fill="auto"/>
          </w:tcPr>
          <w:p w14:paraId="64F6EA3F" w14:textId="77777777" w:rsidR="003E2210" w:rsidRPr="00253206" w:rsidRDefault="003E2210" w:rsidP="00B90285">
            <w:pPr>
              <w:rPr>
                <w:sz w:val="20"/>
                <w:szCs w:val="20"/>
              </w:rPr>
            </w:pPr>
          </w:p>
        </w:tc>
        <w:tc>
          <w:tcPr>
            <w:tcW w:w="810" w:type="dxa"/>
            <w:shd w:val="clear" w:color="auto" w:fill="auto"/>
          </w:tcPr>
          <w:p w14:paraId="6F85539E" w14:textId="77777777" w:rsidR="003E2210" w:rsidRPr="00253206" w:rsidRDefault="003E2210" w:rsidP="00B90285">
            <w:pPr>
              <w:rPr>
                <w:sz w:val="20"/>
                <w:szCs w:val="20"/>
              </w:rPr>
            </w:pPr>
          </w:p>
        </w:tc>
      </w:tr>
      <w:tr w:rsidR="003E2210" w14:paraId="48C4A853" w14:textId="77777777" w:rsidTr="00D7007A">
        <w:trPr>
          <w:jc w:val="center"/>
        </w:trPr>
        <w:tc>
          <w:tcPr>
            <w:tcW w:w="532" w:type="dxa"/>
            <w:shd w:val="clear" w:color="auto" w:fill="A6A6A6" w:themeFill="background1" w:themeFillShade="A6"/>
          </w:tcPr>
          <w:p w14:paraId="51372B01" w14:textId="77777777" w:rsidR="003E2210" w:rsidRPr="00BE78F2" w:rsidRDefault="003E2210" w:rsidP="00B90285">
            <w:r>
              <w:t>F</w:t>
            </w:r>
          </w:p>
        </w:tc>
        <w:tc>
          <w:tcPr>
            <w:tcW w:w="626" w:type="dxa"/>
            <w:shd w:val="clear" w:color="auto" w:fill="00B050"/>
            <w:vAlign w:val="center"/>
          </w:tcPr>
          <w:p w14:paraId="4C799DA1" w14:textId="77777777" w:rsidR="003E2210" w:rsidRPr="00253206" w:rsidRDefault="003E2210" w:rsidP="00B90285">
            <w:pPr>
              <w:rPr>
                <w:i/>
                <w:iCs/>
                <w:sz w:val="20"/>
                <w:szCs w:val="20"/>
              </w:rPr>
            </w:pPr>
            <w:r>
              <w:rPr>
                <w:iCs/>
                <w:sz w:val="20"/>
                <w:szCs w:val="20"/>
              </w:rPr>
              <w:t>TA6</w:t>
            </w:r>
          </w:p>
        </w:tc>
        <w:tc>
          <w:tcPr>
            <w:tcW w:w="626" w:type="dxa"/>
            <w:shd w:val="clear" w:color="auto" w:fill="00B050"/>
            <w:vAlign w:val="center"/>
          </w:tcPr>
          <w:p w14:paraId="70A10247" w14:textId="77777777" w:rsidR="003E2210" w:rsidRPr="00253206" w:rsidRDefault="003E2210" w:rsidP="00B90285">
            <w:pPr>
              <w:rPr>
                <w:i/>
                <w:iCs/>
                <w:sz w:val="20"/>
                <w:szCs w:val="20"/>
              </w:rPr>
            </w:pPr>
            <w:r>
              <w:rPr>
                <w:iCs/>
                <w:sz w:val="20"/>
                <w:szCs w:val="20"/>
              </w:rPr>
              <w:t>TA6</w:t>
            </w:r>
          </w:p>
        </w:tc>
        <w:tc>
          <w:tcPr>
            <w:tcW w:w="627" w:type="dxa"/>
            <w:shd w:val="clear" w:color="auto" w:fill="00B050"/>
            <w:vAlign w:val="center"/>
          </w:tcPr>
          <w:p w14:paraId="6BE140FF" w14:textId="77777777" w:rsidR="003E2210" w:rsidRPr="00253206" w:rsidRDefault="003E2210" w:rsidP="00B90285">
            <w:pPr>
              <w:rPr>
                <w:i/>
                <w:iCs/>
                <w:sz w:val="20"/>
                <w:szCs w:val="20"/>
              </w:rPr>
            </w:pPr>
            <w:r>
              <w:rPr>
                <w:iCs/>
                <w:sz w:val="20"/>
                <w:szCs w:val="20"/>
              </w:rPr>
              <w:t>TA6</w:t>
            </w:r>
          </w:p>
        </w:tc>
        <w:tc>
          <w:tcPr>
            <w:tcW w:w="627" w:type="dxa"/>
            <w:shd w:val="clear" w:color="auto" w:fill="auto"/>
            <w:vAlign w:val="center"/>
          </w:tcPr>
          <w:p w14:paraId="3B87635C" w14:textId="77777777" w:rsidR="003E2210" w:rsidRPr="00253206" w:rsidRDefault="003E2210" w:rsidP="00B90285">
            <w:pPr>
              <w:rPr>
                <w:i/>
                <w:iCs/>
                <w:sz w:val="20"/>
                <w:szCs w:val="20"/>
              </w:rPr>
            </w:pPr>
          </w:p>
        </w:tc>
        <w:tc>
          <w:tcPr>
            <w:tcW w:w="627" w:type="dxa"/>
            <w:shd w:val="clear" w:color="auto" w:fill="auto"/>
            <w:vAlign w:val="center"/>
          </w:tcPr>
          <w:p w14:paraId="53FB897A" w14:textId="77777777" w:rsidR="003E2210" w:rsidRPr="00253206" w:rsidRDefault="003E2210" w:rsidP="00B90285">
            <w:pPr>
              <w:rPr>
                <w:i/>
                <w:iCs/>
                <w:sz w:val="20"/>
                <w:szCs w:val="20"/>
              </w:rPr>
            </w:pPr>
          </w:p>
        </w:tc>
        <w:tc>
          <w:tcPr>
            <w:tcW w:w="627" w:type="dxa"/>
            <w:shd w:val="clear" w:color="auto" w:fill="auto"/>
            <w:vAlign w:val="center"/>
          </w:tcPr>
          <w:p w14:paraId="73D5EAFA" w14:textId="77777777" w:rsidR="003E2210" w:rsidRPr="00253206" w:rsidRDefault="003E2210" w:rsidP="00B90285">
            <w:pPr>
              <w:rPr>
                <w:i/>
                <w:iCs/>
                <w:sz w:val="20"/>
                <w:szCs w:val="20"/>
              </w:rPr>
            </w:pPr>
          </w:p>
        </w:tc>
        <w:tc>
          <w:tcPr>
            <w:tcW w:w="627" w:type="dxa"/>
            <w:shd w:val="clear" w:color="auto" w:fill="auto"/>
            <w:vAlign w:val="center"/>
          </w:tcPr>
          <w:p w14:paraId="70A47AF8" w14:textId="77777777" w:rsidR="003E2210" w:rsidRPr="00253206" w:rsidRDefault="003E2210" w:rsidP="00B90285">
            <w:pPr>
              <w:rPr>
                <w:i/>
                <w:iCs/>
                <w:sz w:val="20"/>
                <w:szCs w:val="20"/>
              </w:rPr>
            </w:pPr>
          </w:p>
        </w:tc>
        <w:tc>
          <w:tcPr>
            <w:tcW w:w="627" w:type="dxa"/>
            <w:shd w:val="clear" w:color="auto" w:fill="auto"/>
            <w:vAlign w:val="center"/>
          </w:tcPr>
          <w:p w14:paraId="710E6990" w14:textId="77777777" w:rsidR="003E2210" w:rsidRPr="00253206" w:rsidRDefault="003E2210" w:rsidP="00B90285">
            <w:pPr>
              <w:rPr>
                <w:i/>
                <w:iCs/>
                <w:sz w:val="20"/>
                <w:szCs w:val="20"/>
              </w:rPr>
            </w:pPr>
          </w:p>
        </w:tc>
        <w:tc>
          <w:tcPr>
            <w:tcW w:w="627" w:type="dxa"/>
            <w:shd w:val="clear" w:color="auto" w:fill="auto"/>
            <w:vAlign w:val="center"/>
          </w:tcPr>
          <w:p w14:paraId="50F4A1B0" w14:textId="77777777" w:rsidR="003E2210" w:rsidRPr="00253206" w:rsidRDefault="003E2210" w:rsidP="00B90285">
            <w:pPr>
              <w:rPr>
                <w:i/>
                <w:iCs/>
                <w:sz w:val="20"/>
                <w:szCs w:val="20"/>
              </w:rPr>
            </w:pPr>
          </w:p>
        </w:tc>
        <w:tc>
          <w:tcPr>
            <w:tcW w:w="752" w:type="dxa"/>
            <w:shd w:val="clear" w:color="auto" w:fill="auto"/>
          </w:tcPr>
          <w:p w14:paraId="53EBB7D3" w14:textId="77777777" w:rsidR="003E2210" w:rsidRPr="00253206" w:rsidRDefault="003E2210" w:rsidP="00B90285">
            <w:pPr>
              <w:rPr>
                <w:sz w:val="20"/>
                <w:szCs w:val="20"/>
              </w:rPr>
            </w:pPr>
          </w:p>
        </w:tc>
        <w:tc>
          <w:tcPr>
            <w:tcW w:w="810" w:type="dxa"/>
            <w:shd w:val="clear" w:color="auto" w:fill="auto"/>
          </w:tcPr>
          <w:p w14:paraId="14F80028" w14:textId="77777777" w:rsidR="003E2210" w:rsidRPr="00253206" w:rsidRDefault="003E2210" w:rsidP="00B90285">
            <w:pPr>
              <w:rPr>
                <w:sz w:val="20"/>
                <w:szCs w:val="20"/>
              </w:rPr>
            </w:pPr>
          </w:p>
        </w:tc>
        <w:tc>
          <w:tcPr>
            <w:tcW w:w="810" w:type="dxa"/>
            <w:shd w:val="clear" w:color="auto" w:fill="auto"/>
          </w:tcPr>
          <w:p w14:paraId="092AC498" w14:textId="77777777" w:rsidR="003E2210" w:rsidRPr="00253206" w:rsidRDefault="003E2210" w:rsidP="00B90285">
            <w:pPr>
              <w:rPr>
                <w:sz w:val="20"/>
                <w:szCs w:val="20"/>
              </w:rPr>
            </w:pPr>
          </w:p>
        </w:tc>
      </w:tr>
      <w:tr w:rsidR="003E2210" w14:paraId="17D62A48" w14:textId="77777777" w:rsidTr="00D7007A">
        <w:trPr>
          <w:jc w:val="center"/>
        </w:trPr>
        <w:tc>
          <w:tcPr>
            <w:tcW w:w="532" w:type="dxa"/>
            <w:shd w:val="clear" w:color="auto" w:fill="A6A6A6" w:themeFill="background1" w:themeFillShade="A6"/>
          </w:tcPr>
          <w:p w14:paraId="3B7A5F54" w14:textId="77777777" w:rsidR="003E2210" w:rsidRPr="00BE78F2" w:rsidRDefault="003E2210" w:rsidP="00B90285">
            <w:r>
              <w:t>G</w:t>
            </w:r>
          </w:p>
        </w:tc>
        <w:tc>
          <w:tcPr>
            <w:tcW w:w="626" w:type="dxa"/>
            <w:shd w:val="clear" w:color="auto" w:fill="00B050"/>
            <w:vAlign w:val="center"/>
          </w:tcPr>
          <w:p w14:paraId="60A7F7EC" w14:textId="77777777" w:rsidR="003E2210" w:rsidRPr="00253206" w:rsidRDefault="003E2210" w:rsidP="00B90285">
            <w:pPr>
              <w:rPr>
                <w:i/>
                <w:iCs/>
                <w:sz w:val="20"/>
                <w:szCs w:val="20"/>
              </w:rPr>
            </w:pPr>
            <w:r>
              <w:rPr>
                <w:iCs/>
                <w:sz w:val="20"/>
                <w:szCs w:val="20"/>
              </w:rPr>
              <w:t>TA7</w:t>
            </w:r>
          </w:p>
        </w:tc>
        <w:tc>
          <w:tcPr>
            <w:tcW w:w="626" w:type="dxa"/>
            <w:shd w:val="clear" w:color="auto" w:fill="00B050"/>
            <w:vAlign w:val="center"/>
          </w:tcPr>
          <w:p w14:paraId="26DF13D8" w14:textId="77777777" w:rsidR="003E2210" w:rsidRPr="00253206" w:rsidRDefault="003E2210" w:rsidP="00B90285">
            <w:pPr>
              <w:rPr>
                <w:i/>
                <w:iCs/>
                <w:sz w:val="20"/>
                <w:szCs w:val="20"/>
              </w:rPr>
            </w:pPr>
            <w:r>
              <w:rPr>
                <w:iCs/>
                <w:sz w:val="20"/>
                <w:szCs w:val="20"/>
              </w:rPr>
              <w:t>TA7</w:t>
            </w:r>
          </w:p>
        </w:tc>
        <w:tc>
          <w:tcPr>
            <w:tcW w:w="627" w:type="dxa"/>
            <w:shd w:val="clear" w:color="auto" w:fill="00B050"/>
            <w:vAlign w:val="center"/>
          </w:tcPr>
          <w:p w14:paraId="570909A7" w14:textId="77777777" w:rsidR="003E2210" w:rsidRPr="00253206" w:rsidRDefault="003E2210" w:rsidP="00B90285">
            <w:pPr>
              <w:rPr>
                <w:i/>
                <w:iCs/>
                <w:sz w:val="20"/>
                <w:szCs w:val="20"/>
              </w:rPr>
            </w:pPr>
            <w:r>
              <w:rPr>
                <w:iCs/>
                <w:sz w:val="20"/>
                <w:szCs w:val="20"/>
              </w:rPr>
              <w:t>TA7</w:t>
            </w:r>
          </w:p>
        </w:tc>
        <w:tc>
          <w:tcPr>
            <w:tcW w:w="627" w:type="dxa"/>
            <w:shd w:val="clear" w:color="auto" w:fill="auto"/>
            <w:vAlign w:val="center"/>
          </w:tcPr>
          <w:p w14:paraId="10C430C0" w14:textId="77777777" w:rsidR="003E2210" w:rsidRPr="00253206" w:rsidRDefault="003E2210" w:rsidP="00B90285">
            <w:pPr>
              <w:rPr>
                <w:i/>
                <w:iCs/>
                <w:sz w:val="20"/>
                <w:szCs w:val="20"/>
              </w:rPr>
            </w:pPr>
          </w:p>
        </w:tc>
        <w:tc>
          <w:tcPr>
            <w:tcW w:w="627" w:type="dxa"/>
            <w:shd w:val="clear" w:color="auto" w:fill="auto"/>
            <w:vAlign w:val="center"/>
          </w:tcPr>
          <w:p w14:paraId="518EEA80" w14:textId="77777777" w:rsidR="003E2210" w:rsidRPr="00253206" w:rsidRDefault="003E2210" w:rsidP="00B90285">
            <w:pPr>
              <w:rPr>
                <w:i/>
                <w:iCs/>
                <w:sz w:val="20"/>
                <w:szCs w:val="20"/>
              </w:rPr>
            </w:pPr>
          </w:p>
        </w:tc>
        <w:tc>
          <w:tcPr>
            <w:tcW w:w="627" w:type="dxa"/>
            <w:shd w:val="clear" w:color="auto" w:fill="auto"/>
            <w:vAlign w:val="center"/>
          </w:tcPr>
          <w:p w14:paraId="72C7058A" w14:textId="77777777" w:rsidR="003E2210" w:rsidRPr="00253206" w:rsidRDefault="003E2210" w:rsidP="00B90285">
            <w:pPr>
              <w:rPr>
                <w:i/>
                <w:iCs/>
                <w:sz w:val="20"/>
                <w:szCs w:val="20"/>
              </w:rPr>
            </w:pPr>
          </w:p>
        </w:tc>
        <w:tc>
          <w:tcPr>
            <w:tcW w:w="627" w:type="dxa"/>
            <w:shd w:val="clear" w:color="auto" w:fill="auto"/>
            <w:vAlign w:val="center"/>
          </w:tcPr>
          <w:p w14:paraId="582C858E" w14:textId="77777777" w:rsidR="003E2210" w:rsidRPr="00253206" w:rsidRDefault="003E2210" w:rsidP="00B90285">
            <w:pPr>
              <w:rPr>
                <w:i/>
                <w:iCs/>
                <w:sz w:val="20"/>
                <w:szCs w:val="20"/>
              </w:rPr>
            </w:pPr>
          </w:p>
        </w:tc>
        <w:tc>
          <w:tcPr>
            <w:tcW w:w="627" w:type="dxa"/>
            <w:shd w:val="clear" w:color="auto" w:fill="auto"/>
            <w:vAlign w:val="center"/>
          </w:tcPr>
          <w:p w14:paraId="3F0C6D55" w14:textId="77777777" w:rsidR="003E2210" w:rsidRPr="00253206" w:rsidRDefault="003E2210" w:rsidP="00B90285">
            <w:pPr>
              <w:rPr>
                <w:i/>
                <w:iCs/>
                <w:sz w:val="20"/>
                <w:szCs w:val="20"/>
              </w:rPr>
            </w:pPr>
          </w:p>
        </w:tc>
        <w:tc>
          <w:tcPr>
            <w:tcW w:w="627" w:type="dxa"/>
            <w:shd w:val="clear" w:color="auto" w:fill="auto"/>
            <w:vAlign w:val="center"/>
          </w:tcPr>
          <w:p w14:paraId="5ACB1A10" w14:textId="77777777" w:rsidR="003E2210" w:rsidRPr="00253206" w:rsidRDefault="003E2210" w:rsidP="00B90285">
            <w:pPr>
              <w:rPr>
                <w:i/>
                <w:iCs/>
                <w:sz w:val="20"/>
                <w:szCs w:val="20"/>
              </w:rPr>
            </w:pPr>
          </w:p>
        </w:tc>
        <w:tc>
          <w:tcPr>
            <w:tcW w:w="752" w:type="dxa"/>
            <w:shd w:val="clear" w:color="auto" w:fill="auto"/>
          </w:tcPr>
          <w:p w14:paraId="3CB3BCE4" w14:textId="77777777" w:rsidR="003E2210" w:rsidRPr="00253206" w:rsidRDefault="003E2210" w:rsidP="00B90285">
            <w:pPr>
              <w:rPr>
                <w:sz w:val="20"/>
                <w:szCs w:val="20"/>
              </w:rPr>
            </w:pPr>
          </w:p>
        </w:tc>
        <w:tc>
          <w:tcPr>
            <w:tcW w:w="810" w:type="dxa"/>
            <w:shd w:val="clear" w:color="auto" w:fill="auto"/>
          </w:tcPr>
          <w:p w14:paraId="566251F1" w14:textId="77777777" w:rsidR="003E2210" w:rsidRPr="00253206" w:rsidRDefault="003E2210" w:rsidP="00B90285">
            <w:pPr>
              <w:rPr>
                <w:sz w:val="20"/>
                <w:szCs w:val="20"/>
              </w:rPr>
            </w:pPr>
          </w:p>
        </w:tc>
        <w:tc>
          <w:tcPr>
            <w:tcW w:w="810" w:type="dxa"/>
            <w:shd w:val="clear" w:color="auto" w:fill="auto"/>
          </w:tcPr>
          <w:p w14:paraId="14EE5F99" w14:textId="77777777" w:rsidR="003E2210" w:rsidRPr="00253206" w:rsidRDefault="003E2210" w:rsidP="00B90285">
            <w:pPr>
              <w:rPr>
                <w:sz w:val="20"/>
                <w:szCs w:val="20"/>
              </w:rPr>
            </w:pPr>
          </w:p>
        </w:tc>
      </w:tr>
      <w:tr w:rsidR="003E2210" w14:paraId="1BDDB5CE" w14:textId="77777777" w:rsidTr="00D7007A">
        <w:trPr>
          <w:jc w:val="center"/>
        </w:trPr>
        <w:tc>
          <w:tcPr>
            <w:tcW w:w="532" w:type="dxa"/>
            <w:shd w:val="clear" w:color="auto" w:fill="A6A6A6" w:themeFill="background1" w:themeFillShade="A6"/>
          </w:tcPr>
          <w:p w14:paraId="0E20BA64" w14:textId="77777777" w:rsidR="003E2210" w:rsidRPr="00BE78F2" w:rsidRDefault="003E2210" w:rsidP="00B90285">
            <w:r>
              <w:t>H</w:t>
            </w:r>
          </w:p>
        </w:tc>
        <w:tc>
          <w:tcPr>
            <w:tcW w:w="626" w:type="dxa"/>
            <w:shd w:val="clear" w:color="auto" w:fill="00B050"/>
            <w:vAlign w:val="center"/>
          </w:tcPr>
          <w:p w14:paraId="189B4494" w14:textId="77777777" w:rsidR="003E2210" w:rsidRPr="00253206" w:rsidRDefault="003E2210" w:rsidP="00B90285">
            <w:pPr>
              <w:rPr>
                <w:i/>
                <w:iCs/>
                <w:sz w:val="20"/>
                <w:szCs w:val="20"/>
              </w:rPr>
            </w:pPr>
            <w:r>
              <w:rPr>
                <w:iCs/>
                <w:sz w:val="20"/>
                <w:szCs w:val="20"/>
              </w:rPr>
              <w:t>RC</w:t>
            </w:r>
          </w:p>
        </w:tc>
        <w:tc>
          <w:tcPr>
            <w:tcW w:w="626" w:type="dxa"/>
            <w:shd w:val="clear" w:color="auto" w:fill="00B050"/>
            <w:vAlign w:val="center"/>
          </w:tcPr>
          <w:p w14:paraId="17A2A8BA" w14:textId="77777777" w:rsidR="003E2210" w:rsidRPr="00253206" w:rsidRDefault="003E2210" w:rsidP="00B90285">
            <w:pPr>
              <w:rPr>
                <w:i/>
                <w:iCs/>
                <w:sz w:val="20"/>
                <w:szCs w:val="20"/>
              </w:rPr>
            </w:pPr>
            <w:r>
              <w:rPr>
                <w:iCs/>
                <w:sz w:val="20"/>
                <w:szCs w:val="20"/>
              </w:rPr>
              <w:t>RC</w:t>
            </w:r>
          </w:p>
        </w:tc>
        <w:tc>
          <w:tcPr>
            <w:tcW w:w="627" w:type="dxa"/>
            <w:shd w:val="clear" w:color="auto" w:fill="00B050"/>
            <w:vAlign w:val="center"/>
          </w:tcPr>
          <w:p w14:paraId="562F9B92" w14:textId="77777777" w:rsidR="003E2210" w:rsidRPr="00253206" w:rsidRDefault="003E2210" w:rsidP="00B90285">
            <w:pPr>
              <w:rPr>
                <w:i/>
                <w:iCs/>
                <w:sz w:val="20"/>
                <w:szCs w:val="20"/>
              </w:rPr>
            </w:pPr>
            <w:r>
              <w:rPr>
                <w:iCs/>
                <w:sz w:val="20"/>
                <w:szCs w:val="20"/>
              </w:rPr>
              <w:t>RC</w:t>
            </w:r>
          </w:p>
        </w:tc>
        <w:tc>
          <w:tcPr>
            <w:tcW w:w="627" w:type="dxa"/>
            <w:shd w:val="clear" w:color="auto" w:fill="auto"/>
            <w:vAlign w:val="center"/>
          </w:tcPr>
          <w:p w14:paraId="7B700C1F" w14:textId="77777777" w:rsidR="003E2210" w:rsidRPr="00253206" w:rsidRDefault="003E2210" w:rsidP="00B90285">
            <w:pPr>
              <w:rPr>
                <w:i/>
                <w:iCs/>
                <w:sz w:val="20"/>
                <w:szCs w:val="20"/>
              </w:rPr>
            </w:pPr>
          </w:p>
        </w:tc>
        <w:tc>
          <w:tcPr>
            <w:tcW w:w="627" w:type="dxa"/>
            <w:shd w:val="clear" w:color="auto" w:fill="auto"/>
            <w:vAlign w:val="center"/>
          </w:tcPr>
          <w:p w14:paraId="148E0A89" w14:textId="77777777" w:rsidR="003E2210" w:rsidRPr="00253206" w:rsidRDefault="003E2210" w:rsidP="00B90285">
            <w:pPr>
              <w:rPr>
                <w:i/>
                <w:iCs/>
                <w:sz w:val="20"/>
                <w:szCs w:val="20"/>
              </w:rPr>
            </w:pPr>
          </w:p>
        </w:tc>
        <w:tc>
          <w:tcPr>
            <w:tcW w:w="627" w:type="dxa"/>
            <w:shd w:val="clear" w:color="auto" w:fill="auto"/>
            <w:vAlign w:val="center"/>
          </w:tcPr>
          <w:p w14:paraId="2836D441" w14:textId="77777777" w:rsidR="003E2210" w:rsidRPr="00253206" w:rsidRDefault="003E2210" w:rsidP="00B90285">
            <w:pPr>
              <w:rPr>
                <w:i/>
                <w:iCs/>
                <w:sz w:val="20"/>
                <w:szCs w:val="20"/>
              </w:rPr>
            </w:pPr>
          </w:p>
        </w:tc>
        <w:tc>
          <w:tcPr>
            <w:tcW w:w="627" w:type="dxa"/>
            <w:shd w:val="clear" w:color="auto" w:fill="auto"/>
            <w:vAlign w:val="center"/>
          </w:tcPr>
          <w:p w14:paraId="5A799B14" w14:textId="77777777" w:rsidR="003E2210" w:rsidRPr="00253206" w:rsidRDefault="003E2210" w:rsidP="00B90285">
            <w:pPr>
              <w:rPr>
                <w:i/>
                <w:iCs/>
                <w:sz w:val="20"/>
                <w:szCs w:val="20"/>
              </w:rPr>
            </w:pPr>
          </w:p>
        </w:tc>
        <w:tc>
          <w:tcPr>
            <w:tcW w:w="627" w:type="dxa"/>
            <w:shd w:val="clear" w:color="auto" w:fill="auto"/>
            <w:vAlign w:val="center"/>
          </w:tcPr>
          <w:p w14:paraId="063F2377" w14:textId="77777777" w:rsidR="003E2210" w:rsidRPr="00253206" w:rsidRDefault="003E2210" w:rsidP="00B90285">
            <w:pPr>
              <w:rPr>
                <w:i/>
                <w:iCs/>
                <w:sz w:val="20"/>
                <w:szCs w:val="20"/>
              </w:rPr>
            </w:pPr>
          </w:p>
        </w:tc>
        <w:tc>
          <w:tcPr>
            <w:tcW w:w="627" w:type="dxa"/>
            <w:shd w:val="clear" w:color="auto" w:fill="auto"/>
            <w:vAlign w:val="center"/>
          </w:tcPr>
          <w:p w14:paraId="3F402D80" w14:textId="77777777" w:rsidR="003E2210" w:rsidRPr="00253206" w:rsidRDefault="003E2210" w:rsidP="00B90285">
            <w:pPr>
              <w:rPr>
                <w:i/>
                <w:iCs/>
                <w:sz w:val="20"/>
                <w:szCs w:val="20"/>
              </w:rPr>
            </w:pPr>
          </w:p>
        </w:tc>
        <w:tc>
          <w:tcPr>
            <w:tcW w:w="752" w:type="dxa"/>
            <w:shd w:val="clear" w:color="auto" w:fill="auto"/>
          </w:tcPr>
          <w:p w14:paraId="1C1E53DB" w14:textId="77777777" w:rsidR="003E2210" w:rsidRPr="00253206" w:rsidRDefault="003E2210" w:rsidP="00B90285">
            <w:pPr>
              <w:rPr>
                <w:sz w:val="20"/>
                <w:szCs w:val="20"/>
              </w:rPr>
            </w:pPr>
          </w:p>
        </w:tc>
        <w:tc>
          <w:tcPr>
            <w:tcW w:w="810" w:type="dxa"/>
            <w:shd w:val="clear" w:color="auto" w:fill="auto"/>
          </w:tcPr>
          <w:p w14:paraId="5283AF8E" w14:textId="77777777" w:rsidR="003E2210" w:rsidRPr="00253206" w:rsidRDefault="003E2210" w:rsidP="00B90285">
            <w:pPr>
              <w:rPr>
                <w:sz w:val="20"/>
                <w:szCs w:val="20"/>
              </w:rPr>
            </w:pPr>
          </w:p>
        </w:tc>
        <w:tc>
          <w:tcPr>
            <w:tcW w:w="810" w:type="dxa"/>
            <w:shd w:val="clear" w:color="auto" w:fill="auto"/>
          </w:tcPr>
          <w:p w14:paraId="20F2C0DE" w14:textId="77777777" w:rsidR="003E2210" w:rsidRPr="00253206" w:rsidRDefault="003E2210" w:rsidP="00B90285">
            <w:pPr>
              <w:rPr>
                <w:sz w:val="20"/>
                <w:szCs w:val="20"/>
              </w:rPr>
            </w:pPr>
          </w:p>
        </w:tc>
      </w:tr>
    </w:tbl>
    <w:p w14:paraId="2394594F" w14:textId="77777777" w:rsidR="003E2210" w:rsidRDefault="003E2210" w:rsidP="00D7007A"/>
    <w:p w14:paraId="0D32EB64" w14:textId="77777777" w:rsidR="003E2210" w:rsidRDefault="003E2210" w:rsidP="00D7007A">
      <w:r>
        <w:t>Time 30</w:t>
      </w:r>
    </w:p>
    <w:tbl>
      <w:tblPr>
        <w:tblStyle w:val="TableGrid"/>
        <w:tblW w:w="0" w:type="auto"/>
        <w:jc w:val="center"/>
        <w:tblLook w:val="04A0" w:firstRow="1" w:lastRow="0" w:firstColumn="1" w:lastColumn="0" w:noHBand="0" w:noVBand="1"/>
      </w:tblPr>
      <w:tblGrid>
        <w:gridCol w:w="532"/>
        <w:gridCol w:w="626"/>
        <w:gridCol w:w="626"/>
        <w:gridCol w:w="627"/>
        <w:gridCol w:w="627"/>
        <w:gridCol w:w="627"/>
        <w:gridCol w:w="627"/>
        <w:gridCol w:w="627"/>
        <w:gridCol w:w="627"/>
        <w:gridCol w:w="627"/>
        <w:gridCol w:w="752"/>
        <w:gridCol w:w="810"/>
        <w:gridCol w:w="810"/>
      </w:tblGrid>
      <w:tr w:rsidR="003E2210" w14:paraId="77BC7C8E" w14:textId="77777777" w:rsidTr="00D7007A">
        <w:trPr>
          <w:jc w:val="center"/>
        </w:trPr>
        <w:tc>
          <w:tcPr>
            <w:tcW w:w="532" w:type="dxa"/>
            <w:tcBorders>
              <w:bottom w:val="single" w:sz="4" w:space="0" w:color="000000"/>
            </w:tcBorders>
            <w:shd w:val="clear" w:color="auto" w:fill="BFBFBF" w:themeFill="background1" w:themeFillShade="BF"/>
          </w:tcPr>
          <w:p w14:paraId="757D1DF0" w14:textId="77777777" w:rsidR="003E2210" w:rsidRPr="00BE78F2" w:rsidRDefault="003E2210" w:rsidP="00B90285"/>
        </w:tc>
        <w:tc>
          <w:tcPr>
            <w:tcW w:w="1879" w:type="dxa"/>
            <w:gridSpan w:val="3"/>
            <w:shd w:val="clear" w:color="auto" w:fill="BFBFBF" w:themeFill="background1" w:themeFillShade="BF"/>
          </w:tcPr>
          <w:p w14:paraId="5BF26C62" w14:textId="77777777" w:rsidR="003E2210" w:rsidRPr="000449BE" w:rsidRDefault="003E2210" w:rsidP="00B90285">
            <w:r w:rsidRPr="000449BE">
              <w:rPr>
                <w:color w:val="00B050"/>
              </w:rPr>
              <w:t>ACTIVE</w:t>
            </w:r>
          </w:p>
        </w:tc>
        <w:tc>
          <w:tcPr>
            <w:tcW w:w="1881" w:type="dxa"/>
            <w:gridSpan w:val="3"/>
            <w:shd w:val="clear" w:color="auto" w:fill="BFBFBF" w:themeFill="background1" w:themeFillShade="BF"/>
          </w:tcPr>
          <w:p w14:paraId="7E34D087" w14:textId="77777777" w:rsidR="003E2210" w:rsidRPr="000449BE" w:rsidRDefault="003E2210" w:rsidP="00B90285"/>
        </w:tc>
        <w:tc>
          <w:tcPr>
            <w:tcW w:w="1881" w:type="dxa"/>
            <w:gridSpan w:val="3"/>
            <w:shd w:val="clear" w:color="auto" w:fill="BFBFBF" w:themeFill="background1" w:themeFillShade="BF"/>
          </w:tcPr>
          <w:p w14:paraId="4B30BE95" w14:textId="77777777" w:rsidR="003E2210" w:rsidRPr="000449BE" w:rsidRDefault="003E2210" w:rsidP="00B90285"/>
        </w:tc>
        <w:tc>
          <w:tcPr>
            <w:tcW w:w="2372" w:type="dxa"/>
            <w:gridSpan w:val="3"/>
            <w:tcBorders>
              <w:bottom w:val="single" w:sz="4" w:space="0" w:color="000000"/>
            </w:tcBorders>
            <w:shd w:val="clear" w:color="auto" w:fill="BFBFBF" w:themeFill="background1" w:themeFillShade="BF"/>
          </w:tcPr>
          <w:p w14:paraId="280C3791" w14:textId="77777777" w:rsidR="003E2210" w:rsidRDefault="003E2210" w:rsidP="00B90285">
            <w:r>
              <w:t>Viability Assay</w:t>
            </w:r>
          </w:p>
        </w:tc>
      </w:tr>
      <w:tr w:rsidR="003E2210" w14:paraId="442F0CFC" w14:textId="77777777" w:rsidTr="00D7007A">
        <w:trPr>
          <w:jc w:val="center"/>
        </w:trPr>
        <w:tc>
          <w:tcPr>
            <w:tcW w:w="532" w:type="dxa"/>
            <w:tcBorders>
              <w:bottom w:val="single" w:sz="4" w:space="0" w:color="000000"/>
            </w:tcBorders>
            <w:shd w:val="clear" w:color="auto" w:fill="BFBFBF" w:themeFill="background1" w:themeFillShade="BF"/>
          </w:tcPr>
          <w:p w14:paraId="15034D59" w14:textId="77777777" w:rsidR="003E2210" w:rsidRPr="00BE78F2" w:rsidRDefault="003E2210" w:rsidP="00B90285"/>
        </w:tc>
        <w:tc>
          <w:tcPr>
            <w:tcW w:w="626" w:type="dxa"/>
            <w:shd w:val="clear" w:color="auto" w:fill="BFBFBF" w:themeFill="background1" w:themeFillShade="BF"/>
          </w:tcPr>
          <w:p w14:paraId="3ABB0941" w14:textId="77777777" w:rsidR="003E2210" w:rsidRDefault="003E2210" w:rsidP="00B90285">
            <w:r>
              <w:t>1</w:t>
            </w:r>
          </w:p>
        </w:tc>
        <w:tc>
          <w:tcPr>
            <w:tcW w:w="626" w:type="dxa"/>
            <w:shd w:val="clear" w:color="auto" w:fill="BFBFBF" w:themeFill="background1" w:themeFillShade="BF"/>
          </w:tcPr>
          <w:p w14:paraId="345EC5C0" w14:textId="77777777" w:rsidR="003E2210" w:rsidRDefault="003E2210" w:rsidP="00B90285">
            <w:r>
              <w:t>2</w:t>
            </w:r>
          </w:p>
        </w:tc>
        <w:tc>
          <w:tcPr>
            <w:tcW w:w="627" w:type="dxa"/>
            <w:shd w:val="clear" w:color="auto" w:fill="BFBFBF" w:themeFill="background1" w:themeFillShade="BF"/>
          </w:tcPr>
          <w:p w14:paraId="32D52700" w14:textId="77777777" w:rsidR="003E2210" w:rsidRDefault="003E2210" w:rsidP="00B90285">
            <w:r>
              <w:t>3</w:t>
            </w:r>
          </w:p>
        </w:tc>
        <w:tc>
          <w:tcPr>
            <w:tcW w:w="627" w:type="dxa"/>
            <w:shd w:val="clear" w:color="auto" w:fill="BFBFBF" w:themeFill="background1" w:themeFillShade="BF"/>
          </w:tcPr>
          <w:p w14:paraId="3645F315" w14:textId="77777777" w:rsidR="003E2210" w:rsidRDefault="003E2210" w:rsidP="00B90285">
            <w:r>
              <w:t>4</w:t>
            </w:r>
          </w:p>
        </w:tc>
        <w:tc>
          <w:tcPr>
            <w:tcW w:w="627" w:type="dxa"/>
            <w:shd w:val="clear" w:color="auto" w:fill="BFBFBF" w:themeFill="background1" w:themeFillShade="BF"/>
          </w:tcPr>
          <w:p w14:paraId="348B3C6E" w14:textId="77777777" w:rsidR="003E2210" w:rsidRDefault="003E2210" w:rsidP="00B90285">
            <w:r>
              <w:t>5</w:t>
            </w:r>
          </w:p>
        </w:tc>
        <w:tc>
          <w:tcPr>
            <w:tcW w:w="627" w:type="dxa"/>
            <w:shd w:val="clear" w:color="auto" w:fill="BFBFBF" w:themeFill="background1" w:themeFillShade="BF"/>
          </w:tcPr>
          <w:p w14:paraId="5C9A0C98" w14:textId="77777777" w:rsidR="003E2210" w:rsidRDefault="003E2210" w:rsidP="00B90285">
            <w:r>
              <w:t>6</w:t>
            </w:r>
          </w:p>
        </w:tc>
        <w:tc>
          <w:tcPr>
            <w:tcW w:w="627" w:type="dxa"/>
            <w:shd w:val="clear" w:color="auto" w:fill="BFBFBF" w:themeFill="background1" w:themeFillShade="BF"/>
          </w:tcPr>
          <w:p w14:paraId="1CE20BBF" w14:textId="77777777" w:rsidR="003E2210" w:rsidRDefault="003E2210" w:rsidP="00B90285">
            <w:r>
              <w:t>7</w:t>
            </w:r>
          </w:p>
        </w:tc>
        <w:tc>
          <w:tcPr>
            <w:tcW w:w="627" w:type="dxa"/>
            <w:shd w:val="clear" w:color="auto" w:fill="BFBFBF" w:themeFill="background1" w:themeFillShade="BF"/>
          </w:tcPr>
          <w:p w14:paraId="26E960C6" w14:textId="77777777" w:rsidR="003E2210" w:rsidRDefault="003E2210" w:rsidP="00B90285">
            <w:r>
              <w:t>8</w:t>
            </w:r>
          </w:p>
        </w:tc>
        <w:tc>
          <w:tcPr>
            <w:tcW w:w="627" w:type="dxa"/>
            <w:shd w:val="clear" w:color="auto" w:fill="BFBFBF" w:themeFill="background1" w:themeFillShade="BF"/>
          </w:tcPr>
          <w:p w14:paraId="62326338" w14:textId="77777777" w:rsidR="003E2210" w:rsidRDefault="003E2210" w:rsidP="00B90285">
            <w:r>
              <w:t>9</w:t>
            </w:r>
          </w:p>
        </w:tc>
        <w:tc>
          <w:tcPr>
            <w:tcW w:w="752" w:type="dxa"/>
            <w:tcBorders>
              <w:bottom w:val="single" w:sz="4" w:space="0" w:color="000000"/>
            </w:tcBorders>
            <w:shd w:val="clear" w:color="auto" w:fill="BFBFBF" w:themeFill="background1" w:themeFillShade="BF"/>
          </w:tcPr>
          <w:p w14:paraId="42154CA3" w14:textId="77777777" w:rsidR="003E2210" w:rsidRDefault="003E2210" w:rsidP="00B90285">
            <w:r>
              <w:t>10</w:t>
            </w:r>
          </w:p>
        </w:tc>
        <w:tc>
          <w:tcPr>
            <w:tcW w:w="810" w:type="dxa"/>
            <w:tcBorders>
              <w:bottom w:val="single" w:sz="4" w:space="0" w:color="000000"/>
            </w:tcBorders>
            <w:shd w:val="clear" w:color="auto" w:fill="BFBFBF" w:themeFill="background1" w:themeFillShade="BF"/>
          </w:tcPr>
          <w:p w14:paraId="4629D544" w14:textId="77777777" w:rsidR="003E2210" w:rsidRDefault="003E2210" w:rsidP="00B90285">
            <w:r>
              <w:t>11</w:t>
            </w:r>
          </w:p>
        </w:tc>
        <w:tc>
          <w:tcPr>
            <w:tcW w:w="810" w:type="dxa"/>
            <w:tcBorders>
              <w:bottom w:val="single" w:sz="4" w:space="0" w:color="000000"/>
            </w:tcBorders>
            <w:shd w:val="clear" w:color="auto" w:fill="BFBFBF" w:themeFill="background1" w:themeFillShade="BF"/>
          </w:tcPr>
          <w:p w14:paraId="4DE7798E" w14:textId="77777777" w:rsidR="003E2210" w:rsidRDefault="003E2210" w:rsidP="00B90285">
            <w:r>
              <w:t>12</w:t>
            </w:r>
          </w:p>
        </w:tc>
      </w:tr>
      <w:tr w:rsidR="003E2210" w14:paraId="67D98EC5" w14:textId="77777777" w:rsidTr="00D7007A">
        <w:trPr>
          <w:jc w:val="center"/>
        </w:trPr>
        <w:tc>
          <w:tcPr>
            <w:tcW w:w="532" w:type="dxa"/>
            <w:shd w:val="clear" w:color="auto" w:fill="A6A6A6" w:themeFill="background1" w:themeFillShade="A6"/>
          </w:tcPr>
          <w:p w14:paraId="5C11F590" w14:textId="77777777" w:rsidR="003E2210" w:rsidRPr="00BE78F2" w:rsidRDefault="003E2210" w:rsidP="00B90285">
            <w:r>
              <w:t>A</w:t>
            </w:r>
          </w:p>
        </w:tc>
        <w:tc>
          <w:tcPr>
            <w:tcW w:w="626" w:type="dxa"/>
            <w:shd w:val="clear" w:color="auto" w:fill="00B050"/>
            <w:vAlign w:val="center"/>
          </w:tcPr>
          <w:p w14:paraId="3806833C" w14:textId="77777777" w:rsidR="003E2210" w:rsidRPr="00253206" w:rsidRDefault="003E2210" w:rsidP="00B90285">
            <w:pPr>
              <w:rPr>
                <w:i/>
                <w:iCs/>
                <w:sz w:val="20"/>
                <w:szCs w:val="20"/>
              </w:rPr>
            </w:pPr>
            <w:r w:rsidRPr="00253206">
              <w:rPr>
                <w:iCs/>
                <w:sz w:val="20"/>
                <w:szCs w:val="20"/>
              </w:rPr>
              <w:t>TA1</w:t>
            </w:r>
          </w:p>
        </w:tc>
        <w:tc>
          <w:tcPr>
            <w:tcW w:w="626" w:type="dxa"/>
            <w:shd w:val="clear" w:color="auto" w:fill="00B050"/>
            <w:vAlign w:val="center"/>
          </w:tcPr>
          <w:p w14:paraId="6CE55A2E" w14:textId="77777777" w:rsidR="003E2210" w:rsidRPr="00253206" w:rsidRDefault="003E2210" w:rsidP="00B90285">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00B050"/>
            <w:vAlign w:val="center"/>
          </w:tcPr>
          <w:p w14:paraId="35C17832" w14:textId="77777777" w:rsidR="003E2210" w:rsidRPr="00253206" w:rsidRDefault="003E2210" w:rsidP="00B90285">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auto"/>
            <w:vAlign w:val="center"/>
          </w:tcPr>
          <w:p w14:paraId="5A2CD5C7" w14:textId="77777777" w:rsidR="003E2210" w:rsidRPr="00253206" w:rsidRDefault="003E2210" w:rsidP="00B90285">
            <w:pPr>
              <w:rPr>
                <w:i/>
                <w:iCs/>
                <w:sz w:val="20"/>
                <w:szCs w:val="20"/>
              </w:rPr>
            </w:pPr>
          </w:p>
        </w:tc>
        <w:tc>
          <w:tcPr>
            <w:tcW w:w="627" w:type="dxa"/>
            <w:shd w:val="clear" w:color="auto" w:fill="auto"/>
            <w:vAlign w:val="center"/>
          </w:tcPr>
          <w:p w14:paraId="0512154E" w14:textId="77777777" w:rsidR="003E2210" w:rsidRPr="00253206" w:rsidRDefault="003E2210" w:rsidP="00B90285">
            <w:pPr>
              <w:rPr>
                <w:i/>
                <w:iCs/>
                <w:sz w:val="20"/>
                <w:szCs w:val="20"/>
              </w:rPr>
            </w:pPr>
          </w:p>
        </w:tc>
        <w:tc>
          <w:tcPr>
            <w:tcW w:w="627" w:type="dxa"/>
            <w:shd w:val="clear" w:color="auto" w:fill="auto"/>
            <w:vAlign w:val="center"/>
          </w:tcPr>
          <w:p w14:paraId="21C7F4EE" w14:textId="77777777" w:rsidR="003E2210" w:rsidRPr="00253206" w:rsidRDefault="003E2210" w:rsidP="00B90285">
            <w:pPr>
              <w:rPr>
                <w:i/>
                <w:iCs/>
                <w:sz w:val="20"/>
                <w:szCs w:val="20"/>
              </w:rPr>
            </w:pPr>
          </w:p>
        </w:tc>
        <w:tc>
          <w:tcPr>
            <w:tcW w:w="627" w:type="dxa"/>
            <w:shd w:val="clear" w:color="auto" w:fill="auto"/>
            <w:vAlign w:val="center"/>
          </w:tcPr>
          <w:p w14:paraId="0F0C0CA8" w14:textId="77777777" w:rsidR="003E2210" w:rsidRPr="00253206" w:rsidRDefault="003E2210" w:rsidP="00B90285">
            <w:pPr>
              <w:rPr>
                <w:i/>
                <w:iCs/>
                <w:sz w:val="20"/>
                <w:szCs w:val="20"/>
              </w:rPr>
            </w:pPr>
          </w:p>
        </w:tc>
        <w:tc>
          <w:tcPr>
            <w:tcW w:w="627" w:type="dxa"/>
            <w:shd w:val="clear" w:color="auto" w:fill="auto"/>
            <w:vAlign w:val="center"/>
          </w:tcPr>
          <w:p w14:paraId="5C4E335D" w14:textId="77777777" w:rsidR="003E2210" w:rsidRPr="00253206" w:rsidRDefault="003E2210" w:rsidP="00B90285">
            <w:pPr>
              <w:rPr>
                <w:i/>
                <w:iCs/>
                <w:sz w:val="20"/>
                <w:szCs w:val="20"/>
              </w:rPr>
            </w:pPr>
          </w:p>
        </w:tc>
        <w:tc>
          <w:tcPr>
            <w:tcW w:w="627" w:type="dxa"/>
            <w:shd w:val="clear" w:color="auto" w:fill="auto"/>
            <w:vAlign w:val="center"/>
          </w:tcPr>
          <w:p w14:paraId="3F1568AD" w14:textId="77777777" w:rsidR="003E2210" w:rsidRPr="00253206" w:rsidRDefault="003E2210" w:rsidP="00B90285">
            <w:pPr>
              <w:rPr>
                <w:i/>
                <w:iCs/>
                <w:sz w:val="20"/>
                <w:szCs w:val="20"/>
              </w:rPr>
            </w:pPr>
          </w:p>
        </w:tc>
        <w:tc>
          <w:tcPr>
            <w:tcW w:w="752" w:type="dxa"/>
            <w:shd w:val="clear" w:color="auto" w:fill="auto"/>
          </w:tcPr>
          <w:p w14:paraId="335D9249" w14:textId="77777777" w:rsidR="003E2210" w:rsidRPr="00253206" w:rsidRDefault="003E2210" w:rsidP="00B90285">
            <w:pPr>
              <w:rPr>
                <w:sz w:val="20"/>
                <w:szCs w:val="20"/>
              </w:rPr>
            </w:pPr>
            <w:r>
              <w:rPr>
                <w:sz w:val="20"/>
                <w:szCs w:val="20"/>
              </w:rPr>
              <w:t>CV-30</w:t>
            </w:r>
          </w:p>
        </w:tc>
        <w:tc>
          <w:tcPr>
            <w:tcW w:w="810" w:type="dxa"/>
            <w:shd w:val="clear" w:color="auto" w:fill="auto"/>
          </w:tcPr>
          <w:p w14:paraId="27C1C167" w14:textId="77777777" w:rsidR="003E2210" w:rsidRPr="00253206" w:rsidRDefault="003E2210" w:rsidP="00B90285">
            <w:pPr>
              <w:rPr>
                <w:sz w:val="20"/>
                <w:szCs w:val="20"/>
              </w:rPr>
            </w:pPr>
            <w:r>
              <w:rPr>
                <w:sz w:val="20"/>
                <w:szCs w:val="20"/>
              </w:rPr>
              <w:t>CV-30</w:t>
            </w:r>
          </w:p>
        </w:tc>
        <w:tc>
          <w:tcPr>
            <w:tcW w:w="810" w:type="dxa"/>
            <w:shd w:val="clear" w:color="auto" w:fill="auto"/>
          </w:tcPr>
          <w:p w14:paraId="4F255FD0" w14:textId="77777777" w:rsidR="003E2210" w:rsidRPr="00253206" w:rsidRDefault="003E2210" w:rsidP="00B90285">
            <w:pPr>
              <w:rPr>
                <w:sz w:val="20"/>
                <w:szCs w:val="20"/>
              </w:rPr>
            </w:pPr>
            <w:r>
              <w:rPr>
                <w:sz w:val="20"/>
                <w:szCs w:val="20"/>
              </w:rPr>
              <w:t>CV-30</w:t>
            </w:r>
          </w:p>
        </w:tc>
      </w:tr>
      <w:tr w:rsidR="003E2210" w14:paraId="26FFD9DA" w14:textId="77777777" w:rsidTr="00D7007A">
        <w:trPr>
          <w:jc w:val="center"/>
        </w:trPr>
        <w:tc>
          <w:tcPr>
            <w:tcW w:w="532" w:type="dxa"/>
            <w:shd w:val="clear" w:color="auto" w:fill="A6A6A6" w:themeFill="background1" w:themeFillShade="A6"/>
          </w:tcPr>
          <w:p w14:paraId="2046FE19" w14:textId="77777777" w:rsidR="003E2210" w:rsidRPr="00BE78F2" w:rsidRDefault="003E2210" w:rsidP="00B90285">
            <w:r>
              <w:t>B</w:t>
            </w:r>
          </w:p>
        </w:tc>
        <w:tc>
          <w:tcPr>
            <w:tcW w:w="626" w:type="dxa"/>
            <w:shd w:val="clear" w:color="auto" w:fill="00B050"/>
            <w:vAlign w:val="center"/>
          </w:tcPr>
          <w:p w14:paraId="5E8ED973" w14:textId="77777777" w:rsidR="003E2210" w:rsidRPr="00253206" w:rsidRDefault="003E2210" w:rsidP="00B90285">
            <w:pPr>
              <w:rPr>
                <w:i/>
                <w:iCs/>
                <w:sz w:val="20"/>
                <w:szCs w:val="20"/>
              </w:rPr>
            </w:pPr>
            <w:r>
              <w:rPr>
                <w:iCs/>
                <w:sz w:val="20"/>
                <w:szCs w:val="20"/>
              </w:rPr>
              <w:t>TA2</w:t>
            </w:r>
          </w:p>
        </w:tc>
        <w:tc>
          <w:tcPr>
            <w:tcW w:w="626" w:type="dxa"/>
            <w:shd w:val="clear" w:color="auto" w:fill="00B050"/>
            <w:vAlign w:val="center"/>
          </w:tcPr>
          <w:p w14:paraId="2938FED9" w14:textId="77777777" w:rsidR="003E2210" w:rsidRPr="00253206" w:rsidRDefault="003E2210" w:rsidP="00B90285">
            <w:pPr>
              <w:rPr>
                <w:i/>
                <w:iCs/>
                <w:sz w:val="20"/>
                <w:szCs w:val="20"/>
              </w:rPr>
            </w:pPr>
            <w:r>
              <w:rPr>
                <w:iCs/>
                <w:sz w:val="20"/>
                <w:szCs w:val="20"/>
              </w:rPr>
              <w:t>TA2</w:t>
            </w:r>
          </w:p>
        </w:tc>
        <w:tc>
          <w:tcPr>
            <w:tcW w:w="627" w:type="dxa"/>
            <w:shd w:val="clear" w:color="auto" w:fill="00B050"/>
            <w:vAlign w:val="center"/>
          </w:tcPr>
          <w:p w14:paraId="0A959E28" w14:textId="77777777" w:rsidR="003E2210" w:rsidRPr="00253206" w:rsidRDefault="003E2210" w:rsidP="00B90285">
            <w:pPr>
              <w:rPr>
                <w:i/>
                <w:iCs/>
                <w:sz w:val="20"/>
                <w:szCs w:val="20"/>
              </w:rPr>
            </w:pPr>
            <w:r>
              <w:rPr>
                <w:iCs/>
                <w:sz w:val="20"/>
                <w:szCs w:val="20"/>
              </w:rPr>
              <w:t>TA2</w:t>
            </w:r>
          </w:p>
        </w:tc>
        <w:tc>
          <w:tcPr>
            <w:tcW w:w="627" w:type="dxa"/>
            <w:shd w:val="clear" w:color="auto" w:fill="auto"/>
            <w:vAlign w:val="center"/>
          </w:tcPr>
          <w:p w14:paraId="28E11769" w14:textId="77777777" w:rsidR="003E2210" w:rsidRPr="00253206" w:rsidRDefault="003E2210" w:rsidP="00B90285">
            <w:pPr>
              <w:rPr>
                <w:i/>
                <w:iCs/>
                <w:sz w:val="20"/>
                <w:szCs w:val="20"/>
              </w:rPr>
            </w:pPr>
          </w:p>
        </w:tc>
        <w:tc>
          <w:tcPr>
            <w:tcW w:w="627" w:type="dxa"/>
            <w:shd w:val="clear" w:color="auto" w:fill="auto"/>
            <w:vAlign w:val="center"/>
          </w:tcPr>
          <w:p w14:paraId="5E4BD76E" w14:textId="77777777" w:rsidR="003E2210" w:rsidRPr="00253206" w:rsidRDefault="003E2210" w:rsidP="00B90285">
            <w:pPr>
              <w:rPr>
                <w:i/>
                <w:iCs/>
                <w:sz w:val="20"/>
                <w:szCs w:val="20"/>
              </w:rPr>
            </w:pPr>
          </w:p>
        </w:tc>
        <w:tc>
          <w:tcPr>
            <w:tcW w:w="627" w:type="dxa"/>
            <w:shd w:val="clear" w:color="auto" w:fill="auto"/>
            <w:vAlign w:val="center"/>
          </w:tcPr>
          <w:p w14:paraId="1E949152" w14:textId="77777777" w:rsidR="003E2210" w:rsidRPr="00253206" w:rsidRDefault="003E2210" w:rsidP="00B90285">
            <w:pPr>
              <w:rPr>
                <w:i/>
                <w:iCs/>
                <w:sz w:val="20"/>
                <w:szCs w:val="20"/>
              </w:rPr>
            </w:pPr>
          </w:p>
        </w:tc>
        <w:tc>
          <w:tcPr>
            <w:tcW w:w="627" w:type="dxa"/>
            <w:shd w:val="clear" w:color="auto" w:fill="auto"/>
            <w:vAlign w:val="center"/>
          </w:tcPr>
          <w:p w14:paraId="4497C204" w14:textId="77777777" w:rsidR="003E2210" w:rsidRPr="00253206" w:rsidRDefault="003E2210" w:rsidP="00B90285">
            <w:pPr>
              <w:rPr>
                <w:i/>
                <w:iCs/>
                <w:sz w:val="20"/>
                <w:szCs w:val="20"/>
              </w:rPr>
            </w:pPr>
          </w:p>
        </w:tc>
        <w:tc>
          <w:tcPr>
            <w:tcW w:w="627" w:type="dxa"/>
            <w:shd w:val="clear" w:color="auto" w:fill="auto"/>
            <w:vAlign w:val="center"/>
          </w:tcPr>
          <w:p w14:paraId="0CFAFB62" w14:textId="77777777" w:rsidR="003E2210" w:rsidRPr="00253206" w:rsidRDefault="003E2210" w:rsidP="00B90285">
            <w:pPr>
              <w:rPr>
                <w:i/>
                <w:iCs/>
                <w:sz w:val="20"/>
                <w:szCs w:val="20"/>
              </w:rPr>
            </w:pPr>
          </w:p>
        </w:tc>
        <w:tc>
          <w:tcPr>
            <w:tcW w:w="627" w:type="dxa"/>
            <w:shd w:val="clear" w:color="auto" w:fill="auto"/>
            <w:vAlign w:val="center"/>
          </w:tcPr>
          <w:p w14:paraId="138A8F9C" w14:textId="77777777" w:rsidR="003E2210" w:rsidRPr="00253206" w:rsidRDefault="003E2210" w:rsidP="00B90285">
            <w:pPr>
              <w:rPr>
                <w:i/>
                <w:iCs/>
                <w:sz w:val="20"/>
                <w:szCs w:val="20"/>
              </w:rPr>
            </w:pPr>
          </w:p>
        </w:tc>
        <w:tc>
          <w:tcPr>
            <w:tcW w:w="752" w:type="dxa"/>
            <w:shd w:val="clear" w:color="auto" w:fill="auto"/>
          </w:tcPr>
          <w:p w14:paraId="45B3FF35" w14:textId="77777777" w:rsidR="003E2210" w:rsidRPr="00253206" w:rsidRDefault="003E2210" w:rsidP="00B90285">
            <w:pPr>
              <w:rPr>
                <w:sz w:val="20"/>
                <w:szCs w:val="20"/>
              </w:rPr>
            </w:pPr>
          </w:p>
        </w:tc>
        <w:tc>
          <w:tcPr>
            <w:tcW w:w="810" w:type="dxa"/>
            <w:shd w:val="clear" w:color="auto" w:fill="auto"/>
          </w:tcPr>
          <w:p w14:paraId="25525C30" w14:textId="77777777" w:rsidR="003E2210" w:rsidRPr="00253206" w:rsidRDefault="003E2210" w:rsidP="00B90285">
            <w:pPr>
              <w:rPr>
                <w:sz w:val="20"/>
                <w:szCs w:val="20"/>
              </w:rPr>
            </w:pPr>
          </w:p>
        </w:tc>
        <w:tc>
          <w:tcPr>
            <w:tcW w:w="810" w:type="dxa"/>
            <w:shd w:val="clear" w:color="auto" w:fill="auto"/>
          </w:tcPr>
          <w:p w14:paraId="63A75F4C" w14:textId="77777777" w:rsidR="003E2210" w:rsidRPr="00253206" w:rsidRDefault="003E2210" w:rsidP="00B90285">
            <w:pPr>
              <w:rPr>
                <w:sz w:val="20"/>
                <w:szCs w:val="20"/>
              </w:rPr>
            </w:pPr>
          </w:p>
        </w:tc>
      </w:tr>
      <w:tr w:rsidR="003E2210" w14:paraId="3DFC3C62" w14:textId="77777777" w:rsidTr="00D7007A">
        <w:trPr>
          <w:jc w:val="center"/>
        </w:trPr>
        <w:tc>
          <w:tcPr>
            <w:tcW w:w="532" w:type="dxa"/>
            <w:shd w:val="clear" w:color="auto" w:fill="A6A6A6" w:themeFill="background1" w:themeFillShade="A6"/>
          </w:tcPr>
          <w:p w14:paraId="4055419C" w14:textId="77777777" w:rsidR="003E2210" w:rsidRPr="00BE78F2" w:rsidRDefault="003E2210" w:rsidP="00B90285">
            <w:r>
              <w:t>C</w:t>
            </w:r>
          </w:p>
        </w:tc>
        <w:tc>
          <w:tcPr>
            <w:tcW w:w="626" w:type="dxa"/>
            <w:shd w:val="clear" w:color="auto" w:fill="00B050"/>
            <w:vAlign w:val="center"/>
          </w:tcPr>
          <w:p w14:paraId="21C2C71B" w14:textId="77777777" w:rsidR="003E2210" w:rsidRPr="00253206" w:rsidRDefault="003E2210" w:rsidP="00B90285">
            <w:pPr>
              <w:rPr>
                <w:i/>
                <w:iCs/>
                <w:sz w:val="20"/>
                <w:szCs w:val="20"/>
              </w:rPr>
            </w:pPr>
            <w:r>
              <w:rPr>
                <w:iCs/>
                <w:sz w:val="20"/>
                <w:szCs w:val="20"/>
              </w:rPr>
              <w:t>TA3</w:t>
            </w:r>
          </w:p>
        </w:tc>
        <w:tc>
          <w:tcPr>
            <w:tcW w:w="626" w:type="dxa"/>
            <w:shd w:val="clear" w:color="auto" w:fill="00B050"/>
            <w:vAlign w:val="center"/>
          </w:tcPr>
          <w:p w14:paraId="485D0A95" w14:textId="77777777" w:rsidR="003E2210" w:rsidRPr="00253206" w:rsidRDefault="003E2210" w:rsidP="00B90285">
            <w:pPr>
              <w:rPr>
                <w:i/>
                <w:iCs/>
                <w:sz w:val="20"/>
                <w:szCs w:val="20"/>
              </w:rPr>
            </w:pPr>
            <w:r>
              <w:rPr>
                <w:iCs/>
                <w:sz w:val="20"/>
                <w:szCs w:val="20"/>
              </w:rPr>
              <w:t>TA3</w:t>
            </w:r>
          </w:p>
        </w:tc>
        <w:tc>
          <w:tcPr>
            <w:tcW w:w="627" w:type="dxa"/>
            <w:shd w:val="clear" w:color="auto" w:fill="00B050"/>
            <w:vAlign w:val="center"/>
          </w:tcPr>
          <w:p w14:paraId="346BE3AD" w14:textId="77777777" w:rsidR="003E2210" w:rsidRPr="00253206" w:rsidRDefault="003E2210" w:rsidP="00B90285">
            <w:pPr>
              <w:rPr>
                <w:i/>
                <w:iCs/>
                <w:sz w:val="20"/>
                <w:szCs w:val="20"/>
              </w:rPr>
            </w:pPr>
            <w:r>
              <w:rPr>
                <w:iCs/>
                <w:sz w:val="20"/>
                <w:szCs w:val="20"/>
              </w:rPr>
              <w:t>TA3</w:t>
            </w:r>
          </w:p>
        </w:tc>
        <w:tc>
          <w:tcPr>
            <w:tcW w:w="627" w:type="dxa"/>
            <w:shd w:val="clear" w:color="auto" w:fill="auto"/>
            <w:vAlign w:val="center"/>
          </w:tcPr>
          <w:p w14:paraId="2A0A2CC1" w14:textId="77777777" w:rsidR="003E2210" w:rsidRPr="00253206" w:rsidRDefault="003E2210" w:rsidP="00B90285">
            <w:pPr>
              <w:rPr>
                <w:i/>
                <w:iCs/>
                <w:sz w:val="20"/>
                <w:szCs w:val="20"/>
              </w:rPr>
            </w:pPr>
          </w:p>
        </w:tc>
        <w:tc>
          <w:tcPr>
            <w:tcW w:w="627" w:type="dxa"/>
            <w:shd w:val="clear" w:color="auto" w:fill="auto"/>
            <w:vAlign w:val="center"/>
          </w:tcPr>
          <w:p w14:paraId="6363B7D6" w14:textId="77777777" w:rsidR="003E2210" w:rsidRPr="00253206" w:rsidRDefault="003E2210" w:rsidP="00B90285">
            <w:pPr>
              <w:rPr>
                <w:i/>
                <w:iCs/>
                <w:sz w:val="20"/>
                <w:szCs w:val="20"/>
              </w:rPr>
            </w:pPr>
          </w:p>
        </w:tc>
        <w:tc>
          <w:tcPr>
            <w:tcW w:w="627" w:type="dxa"/>
            <w:shd w:val="clear" w:color="auto" w:fill="auto"/>
            <w:vAlign w:val="center"/>
          </w:tcPr>
          <w:p w14:paraId="039070C7" w14:textId="77777777" w:rsidR="003E2210" w:rsidRPr="00253206" w:rsidRDefault="003E2210" w:rsidP="00B90285">
            <w:pPr>
              <w:rPr>
                <w:i/>
                <w:iCs/>
                <w:sz w:val="20"/>
                <w:szCs w:val="20"/>
              </w:rPr>
            </w:pPr>
          </w:p>
        </w:tc>
        <w:tc>
          <w:tcPr>
            <w:tcW w:w="627" w:type="dxa"/>
            <w:shd w:val="clear" w:color="auto" w:fill="auto"/>
            <w:vAlign w:val="center"/>
          </w:tcPr>
          <w:p w14:paraId="57432236" w14:textId="77777777" w:rsidR="003E2210" w:rsidRPr="00253206" w:rsidRDefault="003E2210" w:rsidP="00B90285">
            <w:pPr>
              <w:rPr>
                <w:i/>
                <w:iCs/>
                <w:sz w:val="20"/>
                <w:szCs w:val="20"/>
              </w:rPr>
            </w:pPr>
          </w:p>
        </w:tc>
        <w:tc>
          <w:tcPr>
            <w:tcW w:w="627" w:type="dxa"/>
            <w:shd w:val="clear" w:color="auto" w:fill="auto"/>
            <w:vAlign w:val="center"/>
          </w:tcPr>
          <w:p w14:paraId="458459FE" w14:textId="77777777" w:rsidR="003E2210" w:rsidRPr="00253206" w:rsidRDefault="003E2210" w:rsidP="00B90285">
            <w:pPr>
              <w:rPr>
                <w:i/>
                <w:iCs/>
                <w:sz w:val="20"/>
                <w:szCs w:val="20"/>
              </w:rPr>
            </w:pPr>
          </w:p>
        </w:tc>
        <w:tc>
          <w:tcPr>
            <w:tcW w:w="627" w:type="dxa"/>
            <w:shd w:val="clear" w:color="auto" w:fill="auto"/>
            <w:vAlign w:val="center"/>
          </w:tcPr>
          <w:p w14:paraId="017D4017" w14:textId="77777777" w:rsidR="003E2210" w:rsidRPr="00253206" w:rsidRDefault="003E2210" w:rsidP="00B90285">
            <w:pPr>
              <w:rPr>
                <w:i/>
                <w:iCs/>
                <w:sz w:val="20"/>
                <w:szCs w:val="20"/>
              </w:rPr>
            </w:pPr>
          </w:p>
        </w:tc>
        <w:tc>
          <w:tcPr>
            <w:tcW w:w="752" w:type="dxa"/>
            <w:shd w:val="clear" w:color="auto" w:fill="auto"/>
          </w:tcPr>
          <w:p w14:paraId="3D106B87" w14:textId="77777777" w:rsidR="003E2210" w:rsidRPr="00253206" w:rsidRDefault="003E2210" w:rsidP="00B90285">
            <w:pPr>
              <w:rPr>
                <w:sz w:val="20"/>
                <w:szCs w:val="20"/>
              </w:rPr>
            </w:pPr>
          </w:p>
        </w:tc>
        <w:tc>
          <w:tcPr>
            <w:tcW w:w="810" w:type="dxa"/>
            <w:shd w:val="clear" w:color="auto" w:fill="auto"/>
          </w:tcPr>
          <w:p w14:paraId="39F9E439" w14:textId="77777777" w:rsidR="003E2210" w:rsidRPr="00253206" w:rsidRDefault="003E2210" w:rsidP="00B90285">
            <w:pPr>
              <w:rPr>
                <w:sz w:val="20"/>
                <w:szCs w:val="20"/>
              </w:rPr>
            </w:pPr>
          </w:p>
        </w:tc>
        <w:tc>
          <w:tcPr>
            <w:tcW w:w="810" w:type="dxa"/>
            <w:shd w:val="clear" w:color="auto" w:fill="auto"/>
          </w:tcPr>
          <w:p w14:paraId="42B53D44" w14:textId="77777777" w:rsidR="003E2210" w:rsidRPr="00253206" w:rsidRDefault="003E2210" w:rsidP="00B90285">
            <w:pPr>
              <w:rPr>
                <w:sz w:val="20"/>
                <w:szCs w:val="20"/>
              </w:rPr>
            </w:pPr>
          </w:p>
        </w:tc>
      </w:tr>
      <w:tr w:rsidR="003E2210" w14:paraId="76EB75F9" w14:textId="77777777" w:rsidTr="00D7007A">
        <w:trPr>
          <w:jc w:val="center"/>
        </w:trPr>
        <w:tc>
          <w:tcPr>
            <w:tcW w:w="532" w:type="dxa"/>
            <w:shd w:val="clear" w:color="auto" w:fill="A6A6A6" w:themeFill="background1" w:themeFillShade="A6"/>
          </w:tcPr>
          <w:p w14:paraId="10A55DE9" w14:textId="77777777" w:rsidR="003E2210" w:rsidRPr="00BE78F2" w:rsidRDefault="003E2210" w:rsidP="00B90285">
            <w:r>
              <w:lastRenderedPageBreak/>
              <w:t>D</w:t>
            </w:r>
          </w:p>
        </w:tc>
        <w:tc>
          <w:tcPr>
            <w:tcW w:w="626" w:type="dxa"/>
            <w:shd w:val="clear" w:color="auto" w:fill="00B050"/>
            <w:vAlign w:val="center"/>
          </w:tcPr>
          <w:p w14:paraId="3310731C" w14:textId="77777777" w:rsidR="003E2210" w:rsidRPr="00253206" w:rsidRDefault="003E2210" w:rsidP="00B90285">
            <w:pPr>
              <w:rPr>
                <w:i/>
                <w:iCs/>
                <w:sz w:val="20"/>
                <w:szCs w:val="20"/>
              </w:rPr>
            </w:pPr>
            <w:r>
              <w:rPr>
                <w:iCs/>
                <w:sz w:val="20"/>
                <w:szCs w:val="20"/>
              </w:rPr>
              <w:t>TA4</w:t>
            </w:r>
          </w:p>
        </w:tc>
        <w:tc>
          <w:tcPr>
            <w:tcW w:w="626" w:type="dxa"/>
            <w:shd w:val="clear" w:color="auto" w:fill="00B050"/>
            <w:vAlign w:val="center"/>
          </w:tcPr>
          <w:p w14:paraId="191CCD3E" w14:textId="77777777" w:rsidR="003E2210" w:rsidRPr="00253206" w:rsidRDefault="003E2210" w:rsidP="00B90285">
            <w:pPr>
              <w:rPr>
                <w:i/>
                <w:iCs/>
                <w:sz w:val="20"/>
                <w:szCs w:val="20"/>
              </w:rPr>
            </w:pPr>
            <w:r>
              <w:rPr>
                <w:iCs/>
                <w:sz w:val="20"/>
                <w:szCs w:val="20"/>
              </w:rPr>
              <w:t>TA4</w:t>
            </w:r>
          </w:p>
        </w:tc>
        <w:tc>
          <w:tcPr>
            <w:tcW w:w="627" w:type="dxa"/>
            <w:shd w:val="clear" w:color="auto" w:fill="00B050"/>
            <w:vAlign w:val="center"/>
          </w:tcPr>
          <w:p w14:paraId="00FA95B9" w14:textId="77777777" w:rsidR="003E2210" w:rsidRPr="00253206" w:rsidRDefault="003E2210" w:rsidP="00B90285">
            <w:pPr>
              <w:rPr>
                <w:i/>
                <w:iCs/>
                <w:sz w:val="20"/>
                <w:szCs w:val="20"/>
              </w:rPr>
            </w:pPr>
            <w:r>
              <w:rPr>
                <w:iCs/>
                <w:sz w:val="20"/>
                <w:szCs w:val="20"/>
              </w:rPr>
              <w:t>TA4</w:t>
            </w:r>
          </w:p>
        </w:tc>
        <w:tc>
          <w:tcPr>
            <w:tcW w:w="627" w:type="dxa"/>
            <w:shd w:val="clear" w:color="auto" w:fill="auto"/>
            <w:vAlign w:val="center"/>
          </w:tcPr>
          <w:p w14:paraId="284E97A6" w14:textId="77777777" w:rsidR="003E2210" w:rsidRPr="00253206" w:rsidRDefault="003E2210" w:rsidP="00B90285">
            <w:pPr>
              <w:rPr>
                <w:i/>
                <w:iCs/>
                <w:sz w:val="20"/>
                <w:szCs w:val="20"/>
              </w:rPr>
            </w:pPr>
          </w:p>
        </w:tc>
        <w:tc>
          <w:tcPr>
            <w:tcW w:w="627" w:type="dxa"/>
            <w:shd w:val="clear" w:color="auto" w:fill="auto"/>
            <w:vAlign w:val="center"/>
          </w:tcPr>
          <w:p w14:paraId="6A1C930B" w14:textId="77777777" w:rsidR="003E2210" w:rsidRPr="00253206" w:rsidRDefault="003E2210" w:rsidP="00B90285">
            <w:pPr>
              <w:rPr>
                <w:i/>
                <w:iCs/>
                <w:sz w:val="20"/>
                <w:szCs w:val="20"/>
              </w:rPr>
            </w:pPr>
          </w:p>
        </w:tc>
        <w:tc>
          <w:tcPr>
            <w:tcW w:w="627" w:type="dxa"/>
            <w:shd w:val="clear" w:color="auto" w:fill="auto"/>
            <w:vAlign w:val="center"/>
          </w:tcPr>
          <w:p w14:paraId="65420D3C" w14:textId="77777777" w:rsidR="003E2210" w:rsidRPr="00253206" w:rsidRDefault="003E2210" w:rsidP="00B90285">
            <w:pPr>
              <w:rPr>
                <w:i/>
                <w:iCs/>
                <w:sz w:val="20"/>
                <w:szCs w:val="20"/>
              </w:rPr>
            </w:pPr>
          </w:p>
        </w:tc>
        <w:tc>
          <w:tcPr>
            <w:tcW w:w="627" w:type="dxa"/>
            <w:shd w:val="clear" w:color="auto" w:fill="auto"/>
            <w:vAlign w:val="center"/>
          </w:tcPr>
          <w:p w14:paraId="32029F19" w14:textId="77777777" w:rsidR="003E2210" w:rsidRPr="00253206" w:rsidRDefault="003E2210" w:rsidP="00B90285">
            <w:pPr>
              <w:rPr>
                <w:i/>
                <w:iCs/>
                <w:sz w:val="20"/>
                <w:szCs w:val="20"/>
              </w:rPr>
            </w:pPr>
          </w:p>
        </w:tc>
        <w:tc>
          <w:tcPr>
            <w:tcW w:w="627" w:type="dxa"/>
            <w:shd w:val="clear" w:color="auto" w:fill="auto"/>
            <w:vAlign w:val="center"/>
          </w:tcPr>
          <w:p w14:paraId="299E55EE" w14:textId="77777777" w:rsidR="003E2210" w:rsidRPr="00253206" w:rsidRDefault="003E2210" w:rsidP="00B90285">
            <w:pPr>
              <w:rPr>
                <w:i/>
                <w:iCs/>
                <w:sz w:val="20"/>
                <w:szCs w:val="20"/>
              </w:rPr>
            </w:pPr>
          </w:p>
        </w:tc>
        <w:tc>
          <w:tcPr>
            <w:tcW w:w="627" w:type="dxa"/>
            <w:shd w:val="clear" w:color="auto" w:fill="auto"/>
            <w:vAlign w:val="center"/>
          </w:tcPr>
          <w:p w14:paraId="3A5348C1" w14:textId="77777777" w:rsidR="003E2210" w:rsidRPr="00253206" w:rsidRDefault="003E2210" w:rsidP="00B90285">
            <w:pPr>
              <w:rPr>
                <w:i/>
                <w:iCs/>
                <w:sz w:val="20"/>
                <w:szCs w:val="20"/>
              </w:rPr>
            </w:pPr>
          </w:p>
        </w:tc>
        <w:tc>
          <w:tcPr>
            <w:tcW w:w="752" w:type="dxa"/>
            <w:shd w:val="clear" w:color="auto" w:fill="auto"/>
          </w:tcPr>
          <w:p w14:paraId="281ADDEB" w14:textId="77777777" w:rsidR="003E2210" w:rsidRPr="00253206" w:rsidRDefault="003E2210" w:rsidP="00B90285">
            <w:pPr>
              <w:rPr>
                <w:sz w:val="20"/>
                <w:szCs w:val="20"/>
              </w:rPr>
            </w:pPr>
          </w:p>
        </w:tc>
        <w:tc>
          <w:tcPr>
            <w:tcW w:w="810" w:type="dxa"/>
            <w:shd w:val="clear" w:color="auto" w:fill="auto"/>
          </w:tcPr>
          <w:p w14:paraId="29C056FD" w14:textId="77777777" w:rsidR="003E2210" w:rsidRPr="00253206" w:rsidRDefault="003E2210" w:rsidP="00B90285">
            <w:pPr>
              <w:rPr>
                <w:sz w:val="20"/>
                <w:szCs w:val="20"/>
              </w:rPr>
            </w:pPr>
          </w:p>
        </w:tc>
        <w:tc>
          <w:tcPr>
            <w:tcW w:w="810" w:type="dxa"/>
            <w:shd w:val="clear" w:color="auto" w:fill="auto"/>
          </w:tcPr>
          <w:p w14:paraId="52D600D9" w14:textId="77777777" w:rsidR="003E2210" w:rsidRPr="00253206" w:rsidRDefault="003E2210" w:rsidP="00B90285">
            <w:pPr>
              <w:rPr>
                <w:sz w:val="20"/>
                <w:szCs w:val="20"/>
              </w:rPr>
            </w:pPr>
          </w:p>
        </w:tc>
      </w:tr>
      <w:tr w:rsidR="003E2210" w14:paraId="4CF788E6" w14:textId="77777777" w:rsidTr="00D7007A">
        <w:trPr>
          <w:jc w:val="center"/>
        </w:trPr>
        <w:tc>
          <w:tcPr>
            <w:tcW w:w="532" w:type="dxa"/>
            <w:shd w:val="clear" w:color="auto" w:fill="A6A6A6" w:themeFill="background1" w:themeFillShade="A6"/>
          </w:tcPr>
          <w:p w14:paraId="4219B5F0" w14:textId="77777777" w:rsidR="003E2210" w:rsidRPr="00BE78F2" w:rsidRDefault="003E2210" w:rsidP="00B90285">
            <w:r>
              <w:t>E</w:t>
            </w:r>
          </w:p>
        </w:tc>
        <w:tc>
          <w:tcPr>
            <w:tcW w:w="626" w:type="dxa"/>
            <w:shd w:val="clear" w:color="auto" w:fill="00B050"/>
            <w:vAlign w:val="center"/>
          </w:tcPr>
          <w:p w14:paraId="6F6581FD" w14:textId="77777777" w:rsidR="003E2210" w:rsidRPr="00253206" w:rsidRDefault="003E2210" w:rsidP="00B90285">
            <w:pPr>
              <w:rPr>
                <w:i/>
                <w:iCs/>
                <w:sz w:val="20"/>
                <w:szCs w:val="20"/>
              </w:rPr>
            </w:pPr>
            <w:r>
              <w:rPr>
                <w:iCs/>
                <w:sz w:val="20"/>
                <w:szCs w:val="20"/>
              </w:rPr>
              <w:t>TA5</w:t>
            </w:r>
          </w:p>
        </w:tc>
        <w:tc>
          <w:tcPr>
            <w:tcW w:w="626" w:type="dxa"/>
            <w:shd w:val="clear" w:color="auto" w:fill="00B050"/>
            <w:vAlign w:val="center"/>
          </w:tcPr>
          <w:p w14:paraId="2438C3E4" w14:textId="77777777" w:rsidR="003E2210" w:rsidRPr="00253206" w:rsidRDefault="003E2210" w:rsidP="00B90285">
            <w:pPr>
              <w:rPr>
                <w:i/>
                <w:iCs/>
                <w:sz w:val="20"/>
                <w:szCs w:val="20"/>
              </w:rPr>
            </w:pPr>
            <w:r>
              <w:rPr>
                <w:iCs/>
                <w:sz w:val="20"/>
                <w:szCs w:val="20"/>
              </w:rPr>
              <w:t>TA5</w:t>
            </w:r>
          </w:p>
        </w:tc>
        <w:tc>
          <w:tcPr>
            <w:tcW w:w="627" w:type="dxa"/>
            <w:shd w:val="clear" w:color="auto" w:fill="00B050"/>
            <w:vAlign w:val="center"/>
          </w:tcPr>
          <w:p w14:paraId="30BFDAC5" w14:textId="77777777" w:rsidR="003E2210" w:rsidRPr="00253206" w:rsidRDefault="003E2210" w:rsidP="00B90285">
            <w:pPr>
              <w:rPr>
                <w:i/>
                <w:iCs/>
                <w:sz w:val="20"/>
                <w:szCs w:val="20"/>
              </w:rPr>
            </w:pPr>
            <w:r>
              <w:rPr>
                <w:iCs/>
                <w:sz w:val="20"/>
                <w:szCs w:val="20"/>
              </w:rPr>
              <w:t>TA5</w:t>
            </w:r>
          </w:p>
        </w:tc>
        <w:tc>
          <w:tcPr>
            <w:tcW w:w="627" w:type="dxa"/>
            <w:shd w:val="clear" w:color="auto" w:fill="auto"/>
            <w:vAlign w:val="center"/>
          </w:tcPr>
          <w:p w14:paraId="4B388258" w14:textId="77777777" w:rsidR="003E2210" w:rsidRPr="00253206" w:rsidRDefault="003E2210" w:rsidP="00B90285">
            <w:pPr>
              <w:rPr>
                <w:i/>
                <w:iCs/>
                <w:sz w:val="20"/>
                <w:szCs w:val="20"/>
              </w:rPr>
            </w:pPr>
          </w:p>
        </w:tc>
        <w:tc>
          <w:tcPr>
            <w:tcW w:w="627" w:type="dxa"/>
            <w:shd w:val="clear" w:color="auto" w:fill="auto"/>
            <w:vAlign w:val="center"/>
          </w:tcPr>
          <w:p w14:paraId="51ED4E72" w14:textId="77777777" w:rsidR="003E2210" w:rsidRPr="00253206" w:rsidRDefault="003E2210" w:rsidP="00B90285">
            <w:pPr>
              <w:rPr>
                <w:i/>
                <w:iCs/>
                <w:sz w:val="20"/>
                <w:szCs w:val="20"/>
              </w:rPr>
            </w:pPr>
          </w:p>
        </w:tc>
        <w:tc>
          <w:tcPr>
            <w:tcW w:w="627" w:type="dxa"/>
            <w:shd w:val="clear" w:color="auto" w:fill="auto"/>
            <w:vAlign w:val="center"/>
          </w:tcPr>
          <w:p w14:paraId="17E75B82" w14:textId="77777777" w:rsidR="003E2210" w:rsidRPr="00253206" w:rsidRDefault="003E2210" w:rsidP="00B90285">
            <w:pPr>
              <w:rPr>
                <w:i/>
                <w:iCs/>
                <w:sz w:val="20"/>
                <w:szCs w:val="20"/>
              </w:rPr>
            </w:pPr>
          </w:p>
        </w:tc>
        <w:tc>
          <w:tcPr>
            <w:tcW w:w="627" w:type="dxa"/>
            <w:shd w:val="clear" w:color="auto" w:fill="auto"/>
            <w:vAlign w:val="center"/>
          </w:tcPr>
          <w:p w14:paraId="21AE59E1" w14:textId="77777777" w:rsidR="003E2210" w:rsidRPr="00253206" w:rsidRDefault="003E2210" w:rsidP="00B90285">
            <w:pPr>
              <w:rPr>
                <w:i/>
                <w:iCs/>
                <w:sz w:val="20"/>
                <w:szCs w:val="20"/>
              </w:rPr>
            </w:pPr>
          </w:p>
        </w:tc>
        <w:tc>
          <w:tcPr>
            <w:tcW w:w="627" w:type="dxa"/>
            <w:shd w:val="clear" w:color="auto" w:fill="auto"/>
            <w:vAlign w:val="center"/>
          </w:tcPr>
          <w:p w14:paraId="38BAC370" w14:textId="77777777" w:rsidR="003E2210" w:rsidRPr="00253206" w:rsidRDefault="003E2210" w:rsidP="00B90285">
            <w:pPr>
              <w:rPr>
                <w:i/>
                <w:iCs/>
                <w:sz w:val="20"/>
                <w:szCs w:val="20"/>
              </w:rPr>
            </w:pPr>
          </w:p>
        </w:tc>
        <w:tc>
          <w:tcPr>
            <w:tcW w:w="627" w:type="dxa"/>
            <w:shd w:val="clear" w:color="auto" w:fill="auto"/>
            <w:vAlign w:val="center"/>
          </w:tcPr>
          <w:p w14:paraId="6FE86A17" w14:textId="77777777" w:rsidR="003E2210" w:rsidRPr="00253206" w:rsidRDefault="003E2210" w:rsidP="00B90285">
            <w:pPr>
              <w:rPr>
                <w:i/>
                <w:iCs/>
                <w:sz w:val="20"/>
                <w:szCs w:val="20"/>
              </w:rPr>
            </w:pPr>
          </w:p>
        </w:tc>
        <w:tc>
          <w:tcPr>
            <w:tcW w:w="752" w:type="dxa"/>
            <w:shd w:val="clear" w:color="auto" w:fill="auto"/>
          </w:tcPr>
          <w:p w14:paraId="423ADC5B" w14:textId="77777777" w:rsidR="003E2210" w:rsidRPr="00253206" w:rsidRDefault="003E2210" w:rsidP="00B90285">
            <w:pPr>
              <w:rPr>
                <w:sz w:val="20"/>
                <w:szCs w:val="20"/>
              </w:rPr>
            </w:pPr>
          </w:p>
        </w:tc>
        <w:tc>
          <w:tcPr>
            <w:tcW w:w="810" w:type="dxa"/>
            <w:shd w:val="clear" w:color="auto" w:fill="auto"/>
          </w:tcPr>
          <w:p w14:paraId="67246D64" w14:textId="77777777" w:rsidR="003E2210" w:rsidRPr="00253206" w:rsidRDefault="003E2210" w:rsidP="00B90285">
            <w:pPr>
              <w:rPr>
                <w:sz w:val="20"/>
                <w:szCs w:val="20"/>
              </w:rPr>
            </w:pPr>
          </w:p>
        </w:tc>
        <w:tc>
          <w:tcPr>
            <w:tcW w:w="810" w:type="dxa"/>
            <w:shd w:val="clear" w:color="auto" w:fill="auto"/>
          </w:tcPr>
          <w:p w14:paraId="7B858977" w14:textId="77777777" w:rsidR="003E2210" w:rsidRPr="00253206" w:rsidRDefault="003E2210" w:rsidP="00B90285">
            <w:pPr>
              <w:rPr>
                <w:sz w:val="20"/>
                <w:szCs w:val="20"/>
              </w:rPr>
            </w:pPr>
          </w:p>
        </w:tc>
      </w:tr>
      <w:tr w:rsidR="003E2210" w14:paraId="4F0876EF" w14:textId="77777777" w:rsidTr="00D7007A">
        <w:trPr>
          <w:jc w:val="center"/>
        </w:trPr>
        <w:tc>
          <w:tcPr>
            <w:tcW w:w="532" w:type="dxa"/>
            <w:shd w:val="clear" w:color="auto" w:fill="A6A6A6" w:themeFill="background1" w:themeFillShade="A6"/>
          </w:tcPr>
          <w:p w14:paraId="4F4BC455" w14:textId="77777777" w:rsidR="003E2210" w:rsidRPr="00BE78F2" w:rsidRDefault="003E2210" w:rsidP="00B90285">
            <w:r>
              <w:t>F</w:t>
            </w:r>
          </w:p>
        </w:tc>
        <w:tc>
          <w:tcPr>
            <w:tcW w:w="626" w:type="dxa"/>
            <w:shd w:val="clear" w:color="auto" w:fill="00B050"/>
            <w:vAlign w:val="center"/>
          </w:tcPr>
          <w:p w14:paraId="28B7D67C" w14:textId="77777777" w:rsidR="003E2210" w:rsidRPr="00253206" w:rsidRDefault="003E2210" w:rsidP="00B90285">
            <w:pPr>
              <w:rPr>
                <w:i/>
                <w:iCs/>
                <w:sz w:val="20"/>
                <w:szCs w:val="20"/>
              </w:rPr>
            </w:pPr>
            <w:r>
              <w:rPr>
                <w:iCs/>
                <w:sz w:val="20"/>
                <w:szCs w:val="20"/>
              </w:rPr>
              <w:t>TA6</w:t>
            </w:r>
          </w:p>
        </w:tc>
        <w:tc>
          <w:tcPr>
            <w:tcW w:w="626" w:type="dxa"/>
            <w:shd w:val="clear" w:color="auto" w:fill="00B050"/>
            <w:vAlign w:val="center"/>
          </w:tcPr>
          <w:p w14:paraId="2FAC1236" w14:textId="77777777" w:rsidR="003E2210" w:rsidRPr="00253206" w:rsidRDefault="003E2210" w:rsidP="00B90285">
            <w:pPr>
              <w:rPr>
                <w:i/>
                <w:iCs/>
                <w:sz w:val="20"/>
                <w:szCs w:val="20"/>
              </w:rPr>
            </w:pPr>
            <w:r>
              <w:rPr>
                <w:iCs/>
                <w:sz w:val="20"/>
                <w:szCs w:val="20"/>
              </w:rPr>
              <w:t>TA6</w:t>
            </w:r>
          </w:p>
        </w:tc>
        <w:tc>
          <w:tcPr>
            <w:tcW w:w="627" w:type="dxa"/>
            <w:shd w:val="clear" w:color="auto" w:fill="00B050"/>
            <w:vAlign w:val="center"/>
          </w:tcPr>
          <w:p w14:paraId="7743802C" w14:textId="77777777" w:rsidR="003E2210" w:rsidRPr="00253206" w:rsidRDefault="003E2210" w:rsidP="00B90285">
            <w:pPr>
              <w:rPr>
                <w:i/>
                <w:iCs/>
                <w:sz w:val="20"/>
                <w:szCs w:val="20"/>
              </w:rPr>
            </w:pPr>
            <w:r>
              <w:rPr>
                <w:iCs/>
                <w:sz w:val="20"/>
                <w:szCs w:val="20"/>
              </w:rPr>
              <w:t>TA6</w:t>
            </w:r>
          </w:p>
        </w:tc>
        <w:tc>
          <w:tcPr>
            <w:tcW w:w="627" w:type="dxa"/>
            <w:shd w:val="clear" w:color="auto" w:fill="auto"/>
            <w:vAlign w:val="center"/>
          </w:tcPr>
          <w:p w14:paraId="73992107" w14:textId="77777777" w:rsidR="003E2210" w:rsidRPr="00253206" w:rsidRDefault="003E2210" w:rsidP="00B90285">
            <w:pPr>
              <w:rPr>
                <w:i/>
                <w:iCs/>
                <w:sz w:val="20"/>
                <w:szCs w:val="20"/>
              </w:rPr>
            </w:pPr>
          </w:p>
        </w:tc>
        <w:tc>
          <w:tcPr>
            <w:tcW w:w="627" w:type="dxa"/>
            <w:shd w:val="clear" w:color="auto" w:fill="auto"/>
            <w:vAlign w:val="center"/>
          </w:tcPr>
          <w:p w14:paraId="5494EBEC" w14:textId="77777777" w:rsidR="003E2210" w:rsidRPr="00253206" w:rsidRDefault="003E2210" w:rsidP="00B90285">
            <w:pPr>
              <w:rPr>
                <w:i/>
                <w:iCs/>
                <w:sz w:val="20"/>
                <w:szCs w:val="20"/>
              </w:rPr>
            </w:pPr>
          </w:p>
        </w:tc>
        <w:tc>
          <w:tcPr>
            <w:tcW w:w="627" w:type="dxa"/>
            <w:shd w:val="clear" w:color="auto" w:fill="auto"/>
            <w:vAlign w:val="center"/>
          </w:tcPr>
          <w:p w14:paraId="702BA99A" w14:textId="77777777" w:rsidR="003E2210" w:rsidRPr="00253206" w:rsidRDefault="003E2210" w:rsidP="00B90285">
            <w:pPr>
              <w:rPr>
                <w:i/>
                <w:iCs/>
                <w:sz w:val="20"/>
                <w:szCs w:val="20"/>
              </w:rPr>
            </w:pPr>
          </w:p>
        </w:tc>
        <w:tc>
          <w:tcPr>
            <w:tcW w:w="627" w:type="dxa"/>
            <w:shd w:val="clear" w:color="auto" w:fill="auto"/>
            <w:vAlign w:val="center"/>
          </w:tcPr>
          <w:p w14:paraId="56167639" w14:textId="77777777" w:rsidR="003E2210" w:rsidRPr="00253206" w:rsidRDefault="003E2210" w:rsidP="00B90285">
            <w:pPr>
              <w:rPr>
                <w:i/>
                <w:iCs/>
                <w:sz w:val="20"/>
                <w:szCs w:val="20"/>
              </w:rPr>
            </w:pPr>
          </w:p>
        </w:tc>
        <w:tc>
          <w:tcPr>
            <w:tcW w:w="627" w:type="dxa"/>
            <w:shd w:val="clear" w:color="auto" w:fill="auto"/>
            <w:vAlign w:val="center"/>
          </w:tcPr>
          <w:p w14:paraId="36C25D85" w14:textId="77777777" w:rsidR="003E2210" w:rsidRPr="00253206" w:rsidRDefault="003E2210" w:rsidP="00B90285">
            <w:pPr>
              <w:rPr>
                <w:i/>
                <w:iCs/>
                <w:sz w:val="20"/>
                <w:szCs w:val="20"/>
              </w:rPr>
            </w:pPr>
          </w:p>
        </w:tc>
        <w:tc>
          <w:tcPr>
            <w:tcW w:w="627" w:type="dxa"/>
            <w:shd w:val="clear" w:color="auto" w:fill="auto"/>
            <w:vAlign w:val="center"/>
          </w:tcPr>
          <w:p w14:paraId="598A97F9" w14:textId="77777777" w:rsidR="003E2210" w:rsidRPr="00253206" w:rsidRDefault="003E2210" w:rsidP="00B90285">
            <w:pPr>
              <w:rPr>
                <w:i/>
                <w:iCs/>
                <w:sz w:val="20"/>
                <w:szCs w:val="20"/>
              </w:rPr>
            </w:pPr>
          </w:p>
        </w:tc>
        <w:tc>
          <w:tcPr>
            <w:tcW w:w="752" w:type="dxa"/>
            <w:shd w:val="clear" w:color="auto" w:fill="auto"/>
          </w:tcPr>
          <w:p w14:paraId="34F5116F" w14:textId="77777777" w:rsidR="003E2210" w:rsidRPr="00253206" w:rsidRDefault="003E2210" w:rsidP="00B90285">
            <w:pPr>
              <w:rPr>
                <w:sz w:val="20"/>
                <w:szCs w:val="20"/>
              </w:rPr>
            </w:pPr>
          </w:p>
        </w:tc>
        <w:tc>
          <w:tcPr>
            <w:tcW w:w="810" w:type="dxa"/>
            <w:shd w:val="clear" w:color="auto" w:fill="auto"/>
          </w:tcPr>
          <w:p w14:paraId="38AAB155" w14:textId="77777777" w:rsidR="003E2210" w:rsidRPr="00253206" w:rsidRDefault="003E2210" w:rsidP="00B90285">
            <w:pPr>
              <w:rPr>
                <w:sz w:val="20"/>
                <w:szCs w:val="20"/>
              </w:rPr>
            </w:pPr>
          </w:p>
        </w:tc>
        <w:tc>
          <w:tcPr>
            <w:tcW w:w="810" w:type="dxa"/>
            <w:shd w:val="clear" w:color="auto" w:fill="auto"/>
          </w:tcPr>
          <w:p w14:paraId="0761D3D6" w14:textId="77777777" w:rsidR="003E2210" w:rsidRPr="00253206" w:rsidRDefault="003E2210" w:rsidP="00B90285">
            <w:pPr>
              <w:rPr>
                <w:sz w:val="20"/>
                <w:szCs w:val="20"/>
              </w:rPr>
            </w:pPr>
          </w:p>
        </w:tc>
      </w:tr>
      <w:tr w:rsidR="003E2210" w14:paraId="4446F7C0" w14:textId="77777777" w:rsidTr="00D7007A">
        <w:trPr>
          <w:jc w:val="center"/>
        </w:trPr>
        <w:tc>
          <w:tcPr>
            <w:tcW w:w="532" w:type="dxa"/>
            <w:shd w:val="clear" w:color="auto" w:fill="A6A6A6" w:themeFill="background1" w:themeFillShade="A6"/>
          </w:tcPr>
          <w:p w14:paraId="12C77F86" w14:textId="77777777" w:rsidR="003E2210" w:rsidRPr="00BE78F2" w:rsidRDefault="003E2210" w:rsidP="00B90285">
            <w:r>
              <w:t>G</w:t>
            </w:r>
          </w:p>
        </w:tc>
        <w:tc>
          <w:tcPr>
            <w:tcW w:w="626" w:type="dxa"/>
            <w:shd w:val="clear" w:color="auto" w:fill="00B050"/>
            <w:vAlign w:val="center"/>
          </w:tcPr>
          <w:p w14:paraId="0A740336" w14:textId="77777777" w:rsidR="003E2210" w:rsidRPr="00253206" w:rsidRDefault="003E2210" w:rsidP="00B90285">
            <w:pPr>
              <w:rPr>
                <w:i/>
                <w:iCs/>
                <w:sz w:val="20"/>
                <w:szCs w:val="20"/>
              </w:rPr>
            </w:pPr>
            <w:r>
              <w:rPr>
                <w:iCs/>
                <w:sz w:val="20"/>
                <w:szCs w:val="20"/>
              </w:rPr>
              <w:t>TA7</w:t>
            </w:r>
          </w:p>
        </w:tc>
        <w:tc>
          <w:tcPr>
            <w:tcW w:w="626" w:type="dxa"/>
            <w:shd w:val="clear" w:color="auto" w:fill="00B050"/>
            <w:vAlign w:val="center"/>
          </w:tcPr>
          <w:p w14:paraId="1FABE5B1" w14:textId="77777777" w:rsidR="003E2210" w:rsidRPr="00253206" w:rsidRDefault="003E2210" w:rsidP="00B90285">
            <w:pPr>
              <w:rPr>
                <w:i/>
                <w:iCs/>
                <w:sz w:val="20"/>
                <w:szCs w:val="20"/>
              </w:rPr>
            </w:pPr>
            <w:r>
              <w:rPr>
                <w:iCs/>
                <w:sz w:val="20"/>
                <w:szCs w:val="20"/>
              </w:rPr>
              <w:t>TA7</w:t>
            </w:r>
          </w:p>
        </w:tc>
        <w:tc>
          <w:tcPr>
            <w:tcW w:w="627" w:type="dxa"/>
            <w:shd w:val="clear" w:color="auto" w:fill="00B050"/>
            <w:vAlign w:val="center"/>
          </w:tcPr>
          <w:p w14:paraId="20977E2F" w14:textId="77777777" w:rsidR="003E2210" w:rsidRPr="00253206" w:rsidRDefault="003E2210" w:rsidP="00B90285">
            <w:pPr>
              <w:rPr>
                <w:i/>
                <w:iCs/>
                <w:sz w:val="20"/>
                <w:szCs w:val="20"/>
              </w:rPr>
            </w:pPr>
            <w:r>
              <w:rPr>
                <w:iCs/>
                <w:sz w:val="20"/>
                <w:szCs w:val="20"/>
              </w:rPr>
              <w:t>TA7</w:t>
            </w:r>
          </w:p>
        </w:tc>
        <w:tc>
          <w:tcPr>
            <w:tcW w:w="627" w:type="dxa"/>
            <w:shd w:val="clear" w:color="auto" w:fill="auto"/>
            <w:vAlign w:val="center"/>
          </w:tcPr>
          <w:p w14:paraId="6ED0A478" w14:textId="77777777" w:rsidR="003E2210" w:rsidRPr="00253206" w:rsidRDefault="003E2210" w:rsidP="00B90285">
            <w:pPr>
              <w:rPr>
                <w:i/>
                <w:iCs/>
                <w:sz w:val="20"/>
                <w:szCs w:val="20"/>
              </w:rPr>
            </w:pPr>
          </w:p>
        </w:tc>
        <w:tc>
          <w:tcPr>
            <w:tcW w:w="627" w:type="dxa"/>
            <w:shd w:val="clear" w:color="auto" w:fill="auto"/>
            <w:vAlign w:val="center"/>
          </w:tcPr>
          <w:p w14:paraId="55426FCD" w14:textId="77777777" w:rsidR="003E2210" w:rsidRPr="00253206" w:rsidRDefault="003E2210" w:rsidP="00B90285">
            <w:pPr>
              <w:rPr>
                <w:i/>
                <w:iCs/>
                <w:sz w:val="20"/>
                <w:szCs w:val="20"/>
              </w:rPr>
            </w:pPr>
          </w:p>
        </w:tc>
        <w:tc>
          <w:tcPr>
            <w:tcW w:w="627" w:type="dxa"/>
            <w:shd w:val="clear" w:color="auto" w:fill="auto"/>
            <w:vAlign w:val="center"/>
          </w:tcPr>
          <w:p w14:paraId="70C7EE00" w14:textId="77777777" w:rsidR="003E2210" w:rsidRPr="00253206" w:rsidRDefault="003E2210" w:rsidP="00B90285">
            <w:pPr>
              <w:rPr>
                <w:i/>
                <w:iCs/>
                <w:sz w:val="20"/>
                <w:szCs w:val="20"/>
              </w:rPr>
            </w:pPr>
          </w:p>
        </w:tc>
        <w:tc>
          <w:tcPr>
            <w:tcW w:w="627" w:type="dxa"/>
            <w:shd w:val="clear" w:color="auto" w:fill="auto"/>
            <w:vAlign w:val="center"/>
          </w:tcPr>
          <w:p w14:paraId="410270BC" w14:textId="77777777" w:rsidR="003E2210" w:rsidRPr="00253206" w:rsidRDefault="003E2210" w:rsidP="00B90285">
            <w:pPr>
              <w:rPr>
                <w:i/>
                <w:iCs/>
                <w:sz w:val="20"/>
                <w:szCs w:val="20"/>
              </w:rPr>
            </w:pPr>
          </w:p>
        </w:tc>
        <w:tc>
          <w:tcPr>
            <w:tcW w:w="627" w:type="dxa"/>
            <w:shd w:val="clear" w:color="auto" w:fill="auto"/>
            <w:vAlign w:val="center"/>
          </w:tcPr>
          <w:p w14:paraId="15ABA428" w14:textId="77777777" w:rsidR="003E2210" w:rsidRPr="00253206" w:rsidRDefault="003E2210" w:rsidP="00B90285">
            <w:pPr>
              <w:rPr>
                <w:i/>
                <w:iCs/>
                <w:sz w:val="20"/>
                <w:szCs w:val="20"/>
              </w:rPr>
            </w:pPr>
          </w:p>
        </w:tc>
        <w:tc>
          <w:tcPr>
            <w:tcW w:w="627" w:type="dxa"/>
            <w:shd w:val="clear" w:color="auto" w:fill="auto"/>
            <w:vAlign w:val="center"/>
          </w:tcPr>
          <w:p w14:paraId="74C54D6C" w14:textId="77777777" w:rsidR="003E2210" w:rsidRPr="00253206" w:rsidRDefault="003E2210" w:rsidP="00B90285">
            <w:pPr>
              <w:rPr>
                <w:i/>
                <w:iCs/>
                <w:sz w:val="20"/>
                <w:szCs w:val="20"/>
              </w:rPr>
            </w:pPr>
          </w:p>
        </w:tc>
        <w:tc>
          <w:tcPr>
            <w:tcW w:w="752" w:type="dxa"/>
            <w:shd w:val="clear" w:color="auto" w:fill="auto"/>
          </w:tcPr>
          <w:p w14:paraId="50381F98" w14:textId="77777777" w:rsidR="003E2210" w:rsidRPr="00253206" w:rsidRDefault="003E2210" w:rsidP="00B90285">
            <w:pPr>
              <w:rPr>
                <w:sz w:val="20"/>
                <w:szCs w:val="20"/>
              </w:rPr>
            </w:pPr>
          </w:p>
        </w:tc>
        <w:tc>
          <w:tcPr>
            <w:tcW w:w="810" w:type="dxa"/>
            <w:shd w:val="clear" w:color="auto" w:fill="auto"/>
          </w:tcPr>
          <w:p w14:paraId="1420F1B3" w14:textId="77777777" w:rsidR="003E2210" w:rsidRPr="00253206" w:rsidRDefault="003E2210" w:rsidP="00B90285">
            <w:pPr>
              <w:rPr>
                <w:sz w:val="20"/>
                <w:szCs w:val="20"/>
              </w:rPr>
            </w:pPr>
          </w:p>
        </w:tc>
        <w:tc>
          <w:tcPr>
            <w:tcW w:w="810" w:type="dxa"/>
            <w:shd w:val="clear" w:color="auto" w:fill="auto"/>
          </w:tcPr>
          <w:p w14:paraId="4EE50D95" w14:textId="77777777" w:rsidR="003E2210" w:rsidRPr="00253206" w:rsidRDefault="003E2210" w:rsidP="00B90285">
            <w:pPr>
              <w:rPr>
                <w:sz w:val="20"/>
                <w:szCs w:val="20"/>
              </w:rPr>
            </w:pPr>
          </w:p>
        </w:tc>
      </w:tr>
      <w:tr w:rsidR="003E2210" w14:paraId="4254CBDF" w14:textId="77777777" w:rsidTr="00D7007A">
        <w:trPr>
          <w:jc w:val="center"/>
        </w:trPr>
        <w:tc>
          <w:tcPr>
            <w:tcW w:w="532" w:type="dxa"/>
            <w:shd w:val="clear" w:color="auto" w:fill="A6A6A6" w:themeFill="background1" w:themeFillShade="A6"/>
          </w:tcPr>
          <w:p w14:paraId="719B6CCB" w14:textId="77777777" w:rsidR="003E2210" w:rsidRPr="00BE78F2" w:rsidRDefault="003E2210" w:rsidP="00B90285">
            <w:r>
              <w:t>H</w:t>
            </w:r>
          </w:p>
        </w:tc>
        <w:tc>
          <w:tcPr>
            <w:tcW w:w="626" w:type="dxa"/>
            <w:shd w:val="clear" w:color="auto" w:fill="00B050"/>
            <w:vAlign w:val="center"/>
          </w:tcPr>
          <w:p w14:paraId="72A9A519" w14:textId="77777777" w:rsidR="003E2210" w:rsidRPr="00253206" w:rsidRDefault="003E2210" w:rsidP="00B90285">
            <w:pPr>
              <w:rPr>
                <w:i/>
                <w:iCs/>
                <w:sz w:val="20"/>
                <w:szCs w:val="20"/>
              </w:rPr>
            </w:pPr>
            <w:r>
              <w:rPr>
                <w:iCs/>
                <w:sz w:val="20"/>
                <w:szCs w:val="20"/>
              </w:rPr>
              <w:t>RC</w:t>
            </w:r>
          </w:p>
        </w:tc>
        <w:tc>
          <w:tcPr>
            <w:tcW w:w="626" w:type="dxa"/>
            <w:shd w:val="clear" w:color="auto" w:fill="00B050"/>
            <w:vAlign w:val="center"/>
          </w:tcPr>
          <w:p w14:paraId="712FABF0" w14:textId="77777777" w:rsidR="003E2210" w:rsidRPr="00253206" w:rsidRDefault="003E2210" w:rsidP="00B90285">
            <w:pPr>
              <w:rPr>
                <w:i/>
                <w:iCs/>
                <w:sz w:val="20"/>
                <w:szCs w:val="20"/>
              </w:rPr>
            </w:pPr>
            <w:r>
              <w:rPr>
                <w:iCs/>
                <w:sz w:val="20"/>
                <w:szCs w:val="20"/>
              </w:rPr>
              <w:t>RC</w:t>
            </w:r>
          </w:p>
        </w:tc>
        <w:tc>
          <w:tcPr>
            <w:tcW w:w="627" w:type="dxa"/>
            <w:shd w:val="clear" w:color="auto" w:fill="00B050"/>
            <w:vAlign w:val="center"/>
          </w:tcPr>
          <w:p w14:paraId="4CE3F9C4" w14:textId="77777777" w:rsidR="003E2210" w:rsidRPr="00253206" w:rsidRDefault="003E2210" w:rsidP="00B90285">
            <w:pPr>
              <w:rPr>
                <w:i/>
                <w:iCs/>
                <w:sz w:val="20"/>
                <w:szCs w:val="20"/>
              </w:rPr>
            </w:pPr>
            <w:r>
              <w:rPr>
                <w:iCs/>
                <w:sz w:val="20"/>
                <w:szCs w:val="20"/>
              </w:rPr>
              <w:t>RC</w:t>
            </w:r>
          </w:p>
        </w:tc>
        <w:tc>
          <w:tcPr>
            <w:tcW w:w="627" w:type="dxa"/>
            <w:shd w:val="clear" w:color="auto" w:fill="auto"/>
            <w:vAlign w:val="center"/>
          </w:tcPr>
          <w:p w14:paraId="60F1BD7A" w14:textId="77777777" w:rsidR="003E2210" w:rsidRPr="00253206" w:rsidRDefault="003E2210" w:rsidP="00B90285">
            <w:pPr>
              <w:rPr>
                <w:i/>
                <w:iCs/>
                <w:sz w:val="20"/>
                <w:szCs w:val="20"/>
              </w:rPr>
            </w:pPr>
          </w:p>
        </w:tc>
        <w:tc>
          <w:tcPr>
            <w:tcW w:w="627" w:type="dxa"/>
            <w:shd w:val="clear" w:color="auto" w:fill="auto"/>
            <w:vAlign w:val="center"/>
          </w:tcPr>
          <w:p w14:paraId="34FED307" w14:textId="77777777" w:rsidR="003E2210" w:rsidRPr="00253206" w:rsidRDefault="003E2210" w:rsidP="00B90285">
            <w:pPr>
              <w:rPr>
                <w:i/>
                <w:iCs/>
                <w:sz w:val="20"/>
                <w:szCs w:val="20"/>
              </w:rPr>
            </w:pPr>
          </w:p>
        </w:tc>
        <w:tc>
          <w:tcPr>
            <w:tcW w:w="627" w:type="dxa"/>
            <w:shd w:val="clear" w:color="auto" w:fill="auto"/>
            <w:vAlign w:val="center"/>
          </w:tcPr>
          <w:p w14:paraId="2EF287FD" w14:textId="77777777" w:rsidR="003E2210" w:rsidRPr="00253206" w:rsidRDefault="003E2210" w:rsidP="00B90285">
            <w:pPr>
              <w:rPr>
                <w:i/>
                <w:iCs/>
                <w:sz w:val="20"/>
                <w:szCs w:val="20"/>
              </w:rPr>
            </w:pPr>
          </w:p>
        </w:tc>
        <w:tc>
          <w:tcPr>
            <w:tcW w:w="627" w:type="dxa"/>
            <w:shd w:val="clear" w:color="auto" w:fill="auto"/>
            <w:vAlign w:val="center"/>
          </w:tcPr>
          <w:p w14:paraId="2957C396" w14:textId="77777777" w:rsidR="003E2210" w:rsidRPr="00253206" w:rsidRDefault="003E2210" w:rsidP="00B90285">
            <w:pPr>
              <w:rPr>
                <w:i/>
                <w:iCs/>
                <w:sz w:val="20"/>
                <w:szCs w:val="20"/>
              </w:rPr>
            </w:pPr>
          </w:p>
        </w:tc>
        <w:tc>
          <w:tcPr>
            <w:tcW w:w="627" w:type="dxa"/>
            <w:shd w:val="clear" w:color="auto" w:fill="auto"/>
            <w:vAlign w:val="center"/>
          </w:tcPr>
          <w:p w14:paraId="26F720B1" w14:textId="77777777" w:rsidR="003E2210" w:rsidRPr="00253206" w:rsidRDefault="003E2210" w:rsidP="00B90285">
            <w:pPr>
              <w:rPr>
                <w:i/>
                <w:iCs/>
                <w:sz w:val="20"/>
                <w:szCs w:val="20"/>
              </w:rPr>
            </w:pPr>
          </w:p>
        </w:tc>
        <w:tc>
          <w:tcPr>
            <w:tcW w:w="627" w:type="dxa"/>
            <w:shd w:val="clear" w:color="auto" w:fill="auto"/>
            <w:vAlign w:val="center"/>
          </w:tcPr>
          <w:p w14:paraId="71ADFFEA" w14:textId="77777777" w:rsidR="003E2210" w:rsidRPr="00253206" w:rsidRDefault="003E2210" w:rsidP="00B90285">
            <w:pPr>
              <w:rPr>
                <w:i/>
                <w:iCs/>
                <w:sz w:val="20"/>
                <w:szCs w:val="20"/>
              </w:rPr>
            </w:pPr>
          </w:p>
        </w:tc>
        <w:tc>
          <w:tcPr>
            <w:tcW w:w="752" w:type="dxa"/>
            <w:shd w:val="clear" w:color="auto" w:fill="auto"/>
          </w:tcPr>
          <w:p w14:paraId="3B3F9723" w14:textId="77777777" w:rsidR="003E2210" w:rsidRPr="00253206" w:rsidRDefault="003E2210" w:rsidP="00B90285">
            <w:pPr>
              <w:rPr>
                <w:sz w:val="20"/>
                <w:szCs w:val="20"/>
              </w:rPr>
            </w:pPr>
          </w:p>
        </w:tc>
        <w:tc>
          <w:tcPr>
            <w:tcW w:w="810" w:type="dxa"/>
            <w:shd w:val="clear" w:color="auto" w:fill="auto"/>
          </w:tcPr>
          <w:p w14:paraId="1195FF8C" w14:textId="77777777" w:rsidR="003E2210" w:rsidRPr="00253206" w:rsidRDefault="003E2210" w:rsidP="00B90285">
            <w:pPr>
              <w:rPr>
                <w:sz w:val="20"/>
                <w:szCs w:val="20"/>
              </w:rPr>
            </w:pPr>
          </w:p>
        </w:tc>
        <w:tc>
          <w:tcPr>
            <w:tcW w:w="810" w:type="dxa"/>
            <w:shd w:val="clear" w:color="auto" w:fill="auto"/>
          </w:tcPr>
          <w:p w14:paraId="42794B91" w14:textId="77777777" w:rsidR="003E2210" w:rsidRPr="00253206" w:rsidRDefault="003E2210" w:rsidP="00B90285">
            <w:pPr>
              <w:rPr>
                <w:sz w:val="20"/>
                <w:szCs w:val="20"/>
              </w:rPr>
            </w:pPr>
          </w:p>
        </w:tc>
      </w:tr>
    </w:tbl>
    <w:p w14:paraId="4A1E0DD1" w14:textId="77777777" w:rsidR="003E2210" w:rsidRDefault="003E2210" w:rsidP="00D7007A"/>
    <w:p w14:paraId="7E04E2AA" w14:textId="77777777" w:rsidR="003E2210" w:rsidRDefault="003E2210" w:rsidP="00D7007A">
      <w:r>
        <w:t>Time 60</w:t>
      </w:r>
    </w:p>
    <w:tbl>
      <w:tblPr>
        <w:tblStyle w:val="TableGrid"/>
        <w:tblW w:w="0" w:type="auto"/>
        <w:jc w:val="center"/>
        <w:tblLook w:val="04A0" w:firstRow="1" w:lastRow="0" w:firstColumn="1" w:lastColumn="0" w:noHBand="0" w:noVBand="1"/>
      </w:tblPr>
      <w:tblGrid>
        <w:gridCol w:w="532"/>
        <w:gridCol w:w="626"/>
        <w:gridCol w:w="626"/>
        <w:gridCol w:w="627"/>
        <w:gridCol w:w="627"/>
        <w:gridCol w:w="627"/>
        <w:gridCol w:w="627"/>
        <w:gridCol w:w="627"/>
        <w:gridCol w:w="627"/>
        <w:gridCol w:w="627"/>
        <w:gridCol w:w="752"/>
        <w:gridCol w:w="810"/>
        <w:gridCol w:w="810"/>
      </w:tblGrid>
      <w:tr w:rsidR="003E2210" w14:paraId="14FD5830" w14:textId="77777777" w:rsidTr="00D7007A">
        <w:trPr>
          <w:jc w:val="center"/>
        </w:trPr>
        <w:tc>
          <w:tcPr>
            <w:tcW w:w="532" w:type="dxa"/>
            <w:tcBorders>
              <w:bottom w:val="single" w:sz="4" w:space="0" w:color="000000"/>
            </w:tcBorders>
            <w:shd w:val="clear" w:color="auto" w:fill="BFBFBF" w:themeFill="background1" w:themeFillShade="BF"/>
          </w:tcPr>
          <w:p w14:paraId="1C788880" w14:textId="77777777" w:rsidR="003E2210" w:rsidRPr="00BE78F2" w:rsidRDefault="003E2210" w:rsidP="00B90285"/>
        </w:tc>
        <w:tc>
          <w:tcPr>
            <w:tcW w:w="1879" w:type="dxa"/>
            <w:gridSpan w:val="3"/>
            <w:shd w:val="clear" w:color="auto" w:fill="BFBFBF" w:themeFill="background1" w:themeFillShade="BF"/>
          </w:tcPr>
          <w:p w14:paraId="571949FA" w14:textId="77777777" w:rsidR="003E2210" w:rsidRPr="000449BE" w:rsidRDefault="003E2210" w:rsidP="00B90285">
            <w:r w:rsidRPr="000449BE">
              <w:rPr>
                <w:color w:val="00B050"/>
              </w:rPr>
              <w:t>ACTIVE</w:t>
            </w:r>
          </w:p>
        </w:tc>
        <w:tc>
          <w:tcPr>
            <w:tcW w:w="1881" w:type="dxa"/>
            <w:gridSpan w:val="3"/>
            <w:shd w:val="clear" w:color="auto" w:fill="BFBFBF" w:themeFill="background1" w:themeFillShade="BF"/>
          </w:tcPr>
          <w:p w14:paraId="0037CD7F" w14:textId="77777777" w:rsidR="003E2210" w:rsidRPr="000449BE" w:rsidRDefault="003E2210" w:rsidP="00B90285"/>
        </w:tc>
        <w:tc>
          <w:tcPr>
            <w:tcW w:w="1881" w:type="dxa"/>
            <w:gridSpan w:val="3"/>
            <w:shd w:val="clear" w:color="auto" w:fill="BFBFBF" w:themeFill="background1" w:themeFillShade="BF"/>
          </w:tcPr>
          <w:p w14:paraId="77D33429" w14:textId="77777777" w:rsidR="003E2210" w:rsidRPr="000449BE" w:rsidRDefault="003E2210" w:rsidP="00B90285"/>
        </w:tc>
        <w:tc>
          <w:tcPr>
            <w:tcW w:w="2372" w:type="dxa"/>
            <w:gridSpan w:val="3"/>
            <w:tcBorders>
              <w:bottom w:val="single" w:sz="4" w:space="0" w:color="000000"/>
            </w:tcBorders>
            <w:shd w:val="clear" w:color="auto" w:fill="BFBFBF" w:themeFill="background1" w:themeFillShade="BF"/>
          </w:tcPr>
          <w:p w14:paraId="7C84FD7B" w14:textId="77777777" w:rsidR="003E2210" w:rsidRDefault="003E2210" w:rsidP="00B90285">
            <w:r>
              <w:t>Viability Assay</w:t>
            </w:r>
          </w:p>
        </w:tc>
      </w:tr>
      <w:tr w:rsidR="003E2210" w14:paraId="2E39770F" w14:textId="77777777" w:rsidTr="00D7007A">
        <w:trPr>
          <w:jc w:val="center"/>
        </w:trPr>
        <w:tc>
          <w:tcPr>
            <w:tcW w:w="532" w:type="dxa"/>
            <w:tcBorders>
              <w:bottom w:val="single" w:sz="4" w:space="0" w:color="000000"/>
            </w:tcBorders>
            <w:shd w:val="clear" w:color="auto" w:fill="BFBFBF" w:themeFill="background1" w:themeFillShade="BF"/>
          </w:tcPr>
          <w:p w14:paraId="562CF0B1" w14:textId="77777777" w:rsidR="003E2210" w:rsidRPr="00BE78F2" w:rsidRDefault="003E2210" w:rsidP="00B90285"/>
        </w:tc>
        <w:tc>
          <w:tcPr>
            <w:tcW w:w="626" w:type="dxa"/>
            <w:shd w:val="clear" w:color="auto" w:fill="BFBFBF" w:themeFill="background1" w:themeFillShade="BF"/>
          </w:tcPr>
          <w:p w14:paraId="151AAC8A" w14:textId="77777777" w:rsidR="003E2210" w:rsidRDefault="003E2210" w:rsidP="00B90285">
            <w:r>
              <w:t>1</w:t>
            </w:r>
          </w:p>
        </w:tc>
        <w:tc>
          <w:tcPr>
            <w:tcW w:w="626" w:type="dxa"/>
            <w:shd w:val="clear" w:color="auto" w:fill="BFBFBF" w:themeFill="background1" w:themeFillShade="BF"/>
          </w:tcPr>
          <w:p w14:paraId="3B59F5BC" w14:textId="77777777" w:rsidR="003E2210" w:rsidRDefault="003E2210" w:rsidP="00B90285">
            <w:r>
              <w:t>2</w:t>
            </w:r>
          </w:p>
        </w:tc>
        <w:tc>
          <w:tcPr>
            <w:tcW w:w="627" w:type="dxa"/>
            <w:shd w:val="clear" w:color="auto" w:fill="BFBFBF" w:themeFill="background1" w:themeFillShade="BF"/>
          </w:tcPr>
          <w:p w14:paraId="053511B4" w14:textId="77777777" w:rsidR="003E2210" w:rsidRDefault="003E2210" w:rsidP="00B90285">
            <w:r>
              <w:t>3</w:t>
            </w:r>
          </w:p>
        </w:tc>
        <w:tc>
          <w:tcPr>
            <w:tcW w:w="627" w:type="dxa"/>
            <w:shd w:val="clear" w:color="auto" w:fill="BFBFBF" w:themeFill="background1" w:themeFillShade="BF"/>
          </w:tcPr>
          <w:p w14:paraId="5FF4E926" w14:textId="77777777" w:rsidR="003E2210" w:rsidRDefault="003E2210" w:rsidP="00B90285">
            <w:r>
              <w:t>4</w:t>
            </w:r>
          </w:p>
        </w:tc>
        <w:tc>
          <w:tcPr>
            <w:tcW w:w="627" w:type="dxa"/>
            <w:shd w:val="clear" w:color="auto" w:fill="BFBFBF" w:themeFill="background1" w:themeFillShade="BF"/>
          </w:tcPr>
          <w:p w14:paraId="51A150F0" w14:textId="77777777" w:rsidR="003E2210" w:rsidRDefault="003E2210" w:rsidP="00B90285">
            <w:r>
              <w:t>5</w:t>
            </w:r>
          </w:p>
        </w:tc>
        <w:tc>
          <w:tcPr>
            <w:tcW w:w="627" w:type="dxa"/>
            <w:shd w:val="clear" w:color="auto" w:fill="BFBFBF" w:themeFill="background1" w:themeFillShade="BF"/>
          </w:tcPr>
          <w:p w14:paraId="34AAE3E0" w14:textId="77777777" w:rsidR="003E2210" w:rsidRDefault="003E2210" w:rsidP="00B90285">
            <w:r>
              <w:t>6</w:t>
            </w:r>
          </w:p>
        </w:tc>
        <w:tc>
          <w:tcPr>
            <w:tcW w:w="627" w:type="dxa"/>
            <w:shd w:val="clear" w:color="auto" w:fill="BFBFBF" w:themeFill="background1" w:themeFillShade="BF"/>
          </w:tcPr>
          <w:p w14:paraId="1AF4D64E" w14:textId="77777777" w:rsidR="003E2210" w:rsidRDefault="003E2210" w:rsidP="00B90285">
            <w:r>
              <w:t>7</w:t>
            </w:r>
          </w:p>
        </w:tc>
        <w:tc>
          <w:tcPr>
            <w:tcW w:w="627" w:type="dxa"/>
            <w:shd w:val="clear" w:color="auto" w:fill="BFBFBF" w:themeFill="background1" w:themeFillShade="BF"/>
          </w:tcPr>
          <w:p w14:paraId="3DCE1E37" w14:textId="77777777" w:rsidR="003E2210" w:rsidRDefault="003E2210" w:rsidP="00B90285">
            <w:r>
              <w:t>8</w:t>
            </w:r>
          </w:p>
        </w:tc>
        <w:tc>
          <w:tcPr>
            <w:tcW w:w="627" w:type="dxa"/>
            <w:shd w:val="clear" w:color="auto" w:fill="BFBFBF" w:themeFill="background1" w:themeFillShade="BF"/>
          </w:tcPr>
          <w:p w14:paraId="276A0072" w14:textId="77777777" w:rsidR="003E2210" w:rsidRDefault="003E2210" w:rsidP="00B90285">
            <w:r>
              <w:t>9</w:t>
            </w:r>
          </w:p>
        </w:tc>
        <w:tc>
          <w:tcPr>
            <w:tcW w:w="752" w:type="dxa"/>
            <w:tcBorders>
              <w:bottom w:val="single" w:sz="4" w:space="0" w:color="000000"/>
            </w:tcBorders>
            <w:shd w:val="clear" w:color="auto" w:fill="BFBFBF" w:themeFill="background1" w:themeFillShade="BF"/>
          </w:tcPr>
          <w:p w14:paraId="289FCE70" w14:textId="77777777" w:rsidR="003E2210" w:rsidRDefault="003E2210" w:rsidP="00B90285">
            <w:r>
              <w:t>10</w:t>
            </w:r>
          </w:p>
        </w:tc>
        <w:tc>
          <w:tcPr>
            <w:tcW w:w="810" w:type="dxa"/>
            <w:tcBorders>
              <w:bottom w:val="single" w:sz="4" w:space="0" w:color="000000"/>
            </w:tcBorders>
            <w:shd w:val="clear" w:color="auto" w:fill="BFBFBF" w:themeFill="background1" w:themeFillShade="BF"/>
          </w:tcPr>
          <w:p w14:paraId="15BF5AEF" w14:textId="77777777" w:rsidR="003E2210" w:rsidRDefault="003E2210" w:rsidP="00B90285">
            <w:r>
              <w:t>11</w:t>
            </w:r>
          </w:p>
        </w:tc>
        <w:tc>
          <w:tcPr>
            <w:tcW w:w="810" w:type="dxa"/>
            <w:tcBorders>
              <w:bottom w:val="single" w:sz="4" w:space="0" w:color="000000"/>
            </w:tcBorders>
            <w:shd w:val="clear" w:color="auto" w:fill="BFBFBF" w:themeFill="background1" w:themeFillShade="BF"/>
          </w:tcPr>
          <w:p w14:paraId="691037CC" w14:textId="77777777" w:rsidR="003E2210" w:rsidRDefault="003E2210" w:rsidP="00B90285">
            <w:r>
              <w:t>12</w:t>
            </w:r>
          </w:p>
        </w:tc>
      </w:tr>
      <w:tr w:rsidR="003E2210" w14:paraId="4270969A" w14:textId="77777777" w:rsidTr="00D7007A">
        <w:trPr>
          <w:jc w:val="center"/>
        </w:trPr>
        <w:tc>
          <w:tcPr>
            <w:tcW w:w="532" w:type="dxa"/>
            <w:shd w:val="clear" w:color="auto" w:fill="A6A6A6" w:themeFill="background1" w:themeFillShade="A6"/>
          </w:tcPr>
          <w:p w14:paraId="6D994E24" w14:textId="77777777" w:rsidR="003E2210" w:rsidRPr="00BE78F2" w:rsidRDefault="003E2210" w:rsidP="00B90285">
            <w:r>
              <w:t>A</w:t>
            </w:r>
          </w:p>
        </w:tc>
        <w:tc>
          <w:tcPr>
            <w:tcW w:w="626" w:type="dxa"/>
            <w:shd w:val="clear" w:color="auto" w:fill="00B050"/>
            <w:vAlign w:val="center"/>
          </w:tcPr>
          <w:p w14:paraId="2D57B729" w14:textId="77777777" w:rsidR="003E2210" w:rsidRPr="00253206" w:rsidRDefault="003E2210" w:rsidP="00B90285">
            <w:pPr>
              <w:rPr>
                <w:i/>
                <w:iCs/>
                <w:sz w:val="20"/>
                <w:szCs w:val="20"/>
              </w:rPr>
            </w:pPr>
            <w:r w:rsidRPr="00253206">
              <w:rPr>
                <w:iCs/>
                <w:sz w:val="20"/>
                <w:szCs w:val="20"/>
              </w:rPr>
              <w:t>TA1</w:t>
            </w:r>
          </w:p>
        </w:tc>
        <w:tc>
          <w:tcPr>
            <w:tcW w:w="626" w:type="dxa"/>
            <w:shd w:val="clear" w:color="auto" w:fill="00B050"/>
            <w:vAlign w:val="center"/>
          </w:tcPr>
          <w:p w14:paraId="191A71F2" w14:textId="77777777" w:rsidR="003E2210" w:rsidRPr="00253206" w:rsidRDefault="003E2210" w:rsidP="00B90285">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00B050"/>
            <w:vAlign w:val="center"/>
          </w:tcPr>
          <w:p w14:paraId="2692006C" w14:textId="77777777" w:rsidR="003E2210" w:rsidRPr="00253206" w:rsidRDefault="003E2210" w:rsidP="00B90285">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auto"/>
            <w:vAlign w:val="center"/>
          </w:tcPr>
          <w:p w14:paraId="4A26E8DB" w14:textId="77777777" w:rsidR="003E2210" w:rsidRPr="00253206" w:rsidRDefault="003E2210" w:rsidP="00B90285">
            <w:pPr>
              <w:rPr>
                <w:i/>
                <w:iCs/>
                <w:sz w:val="20"/>
                <w:szCs w:val="20"/>
              </w:rPr>
            </w:pPr>
          </w:p>
        </w:tc>
        <w:tc>
          <w:tcPr>
            <w:tcW w:w="627" w:type="dxa"/>
            <w:shd w:val="clear" w:color="auto" w:fill="auto"/>
            <w:vAlign w:val="center"/>
          </w:tcPr>
          <w:p w14:paraId="51BFE72F" w14:textId="77777777" w:rsidR="003E2210" w:rsidRPr="00253206" w:rsidRDefault="003E2210" w:rsidP="00B90285">
            <w:pPr>
              <w:rPr>
                <w:i/>
                <w:iCs/>
                <w:sz w:val="20"/>
                <w:szCs w:val="20"/>
              </w:rPr>
            </w:pPr>
          </w:p>
        </w:tc>
        <w:tc>
          <w:tcPr>
            <w:tcW w:w="627" w:type="dxa"/>
            <w:shd w:val="clear" w:color="auto" w:fill="auto"/>
            <w:vAlign w:val="center"/>
          </w:tcPr>
          <w:p w14:paraId="4A14D6CE" w14:textId="77777777" w:rsidR="003E2210" w:rsidRPr="00253206" w:rsidRDefault="003E2210" w:rsidP="00B90285">
            <w:pPr>
              <w:rPr>
                <w:i/>
                <w:iCs/>
                <w:sz w:val="20"/>
                <w:szCs w:val="20"/>
              </w:rPr>
            </w:pPr>
          </w:p>
        </w:tc>
        <w:tc>
          <w:tcPr>
            <w:tcW w:w="627" w:type="dxa"/>
            <w:shd w:val="clear" w:color="auto" w:fill="auto"/>
            <w:vAlign w:val="center"/>
          </w:tcPr>
          <w:p w14:paraId="1C8189C9" w14:textId="77777777" w:rsidR="003E2210" w:rsidRPr="00253206" w:rsidRDefault="003E2210" w:rsidP="00B90285">
            <w:pPr>
              <w:rPr>
                <w:i/>
                <w:iCs/>
                <w:sz w:val="20"/>
                <w:szCs w:val="20"/>
              </w:rPr>
            </w:pPr>
          </w:p>
        </w:tc>
        <w:tc>
          <w:tcPr>
            <w:tcW w:w="627" w:type="dxa"/>
            <w:shd w:val="clear" w:color="auto" w:fill="auto"/>
            <w:vAlign w:val="center"/>
          </w:tcPr>
          <w:p w14:paraId="308F9B8B" w14:textId="77777777" w:rsidR="003E2210" w:rsidRPr="00253206" w:rsidRDefault="003E2210" w:rsidP="00B90285">
            <w:pPr>
              <w:rPr>
                <w:i/>
                <w:iCs/>
                <w:sz w:val="20"/>
                <w:szCs w:val="20"/>
              </w:rPr>
            </w:pPr>
          </w:p>
        </w:tc>
        <w:tc>
          <w:tcPr>
            <w:tcW w:w="627" w:type="dxa"/>
            <w:shd w:val="clear" w:color="auto" w:fill="auto"/>
            <w:vAlign w:val="center"/>
          </w:tcPr>
          <w:p w14:paraId="104EEDD4" w14:textId="77777777" w:rsidR="003E2210" w:rsidRPr="00253206" w:rsidRDefault="003E2210" w:rsidP="00B90285">
            <w:pPr>
              <w:rPr>
                <w:i/>
                <w:iCs/>
                <w:sz w:val="20"/>
                <w:szCs w:val="20"/>
              </w:rPr>
            </w:pPr>
          </w:p>
        </w:tc>
        <w:tc>
          <w:tcPr>
            <w:tcW w:w="752" w:type="dxa"/>
            <w:shd w:val="clear" w:color="auto" w:fill="auto"/>
          </w:tcPr>
          <w:p w14:paraId="3F0698AF" w14:textId="77777777" w:rsidR="003E2210" w:rsidRPr="00253206" w:rsidRDefault="003E2210" w:rsidP="00B90285">
            <w:pPr>
              <w:rPr>
                <w:sz w:val="20"/>
                <w:szCs w:val="20"/>
              </w:rPr>
            </w:pPr>
            <w:r>
              <w:rPr>
                <w:sz w:val="20"/>
                <w:szCs w:val="20"/>
              </w:rPr>
              <w:t>CV-60</w:t>
            </w:r>
          </w:p>
        </w:tc>
        <w:tc>
          <w:tcPr>
            <w:tcW w:w="810" w:type="dxa"/>
            <w:shd w:val="clear" w:color="auto" w:fill="auto"/>
          </w:tcPr>
          <w:p w14:paraId="7B1C5407" w14:textId="77777777" w:rsidR="003E2210" w:rsidRPr="00253206" w:rsidRDefault="003E2210" w:rsidP="00B90285">
            <w:pPr>
              <w:rPr>
                <w:sz w:val="20"/>
                <w:szCs w:val="20"/>
              </w:rPr>
            </w:pPr>
            <w:r>
              <w:rPr>
                <w:sz w:val="20"/>
                <w:szCs w:val="20"/>
              </w:rPr>
              <w:t>CV-60</w:t>
            </w:r>
          </w:p>
        </w:tc>
        <w:tc>
          <w:tcPr>
            <w:tcW w:w="810" w:type="dxa"/>
            <w:shd w:val="clear" w:color="auto" w:fill="auto"/>
          </w:tcPr>
          <w:p w14:paraId="08D08450" w14:textId="77777777" w:rsidR="003E2210" w:rsidRPr="00253206" w:rsidRDefault="003E2210" w:rsidP="00B90285">
            <w:pPr>
              <w:rPr>
                <w:sz w:val="20"/>
                <w:szCs w:val="20"/>
              </w:rPr>
            </w:pPr>
            <w:r>
              <w:rPr>
                <w:sz w:val="20"/>
                <w:szCs w:val="20"/>
              </w:rPr>
              <w:t>CV-60</w:t>
            </w:r>
          </w:p>
        </w:tc>
      </w:tr>
      <w:tr w:rsidR="003E2210" w14:paraId="315FFFDD" w14:textId="77777777" w:rsidTr="00D7007A">
        <w:trPr>
          <w:jc w:val="center"/>
        </w:trPr>
        <w:tc>
          <w:tcPr>
            <w:tcW w:w="532" w:type="dxa"/>
            <w:shd w:val="clear" w:color="auto" w:fill="A6A6A6" w:themeFill="background1" w:themeFillShade="A6"/>
          </w:tcPr>
          <w:p w14:paraId="744E6BDB" w14:textId="77777777" w:rsidR="003E2210" w:rsidRPr="00BE78F2" w:rsidRDefault="003E2210" w:rsidP="00B90285">
            <w:r>
              <w:t>B</w:t>
            </w:r>
          </w:p>
        </w:tc>
        <w:tc>
          <w:tcPr>
            <w:tcW w:w="626" w:type="dxa"/>
            <w:shd w:val="clear" w:color="auto" w:fill="00B050"/>
            <w:vAlign w:val="center"/>
          </w:tcPr>
          <w:p w14:paraId="7F8CAF8F" w14:textId="77777777" w:rsidR="003E2210" w:rsidRPr="00253206" w:rsidRDefault="003E2210" w:rsidP="00B90285">
            <w:pPr>
              <w:rPr>
                <w:i/>
                <w:iCs/>
                <w:sz w:val="20"/>
                <w:szCs w:val="20"/>
              </w:rPr>
            </w:pPr>
            <w:r>
              <w:rPr>
                <w:iCs/>
                <w:sz w:val="20"/>
                <w:szCs w:val="20"/>
              </w:rPr>
              <w:t>TA2</w:t>
            </w:r>
          </w:p>
        </w:tc>
        <w:tc>
          <w:tcPr>
            <w:tcW w:w="626" w:type="dxa"/>
            <w:shd w:val="clear" w:color="auto" w:fill="00B050"/>
            <w:vAlign w:val="center"/>
          </w:tcPr>
          <w:p w14:paraId="5337FCA8" w14:textId="77777777" w:rsidR="003E2210" w:rsidRPr="00253206" w:rsidRDefault="003E2210" w:rsidP="00B90285">
            <w:pPr>
              <w:rPr>
                <w:i/>
                <w:iCs/>
                <w:sz w:val="20"/>
                <w:szCs w:val="20"/>
              </w:rPr>
            </w:pPr>
            <w:r>
              <w:rPr>
                <w:iCs/>
                <w:sz w:val="20"/>
                <w:szCs w:val="20"/>
              </w:rPr>
              <w:t>TA2</w:t>
            </w:r>
          </w:p>
        </w:tc>
        <w:tc>
          <w:tcPr>
            <w:tcW w:w="627" w:type="dxa"/>
            <w:shd w:val="clear" w:color="auto" w:fill="00B050"/>
            <w:vAlign w:val="center"/>
          </w:tcPr>
          <w:p w14:paraId="25E48EAD" w14:textId="77777777" w:rsidR="003E2210" w:rsidRPr="00253206" w:rsidRDefault="003E2210" w:rsidP="00B90285">
            <w:pPr>
              <w:rPr>
                <w:i/>
                <w:iCs/>
                <w:sz w:val="20"/>
                <w:szCs w:val="20"/>
              </w:rPr>
            </w:pPr>
            <w:r>
              <w:rPr>
                <w:iCs/>
                <w:sz w:val="20"/>
                <w:szCs w:val="20"/>
              </w:rPr>
              <w:t>TA2</w:t>
            </w:r>
          </w:p>
        </w:tc>
        <w:tc>
          <w:tcPr>
            <w:tcW w:w="627" w:type="dxa"/>
            <w:shd w:val="clear" w:color="auto" w:fill="auto"/>
            <w:vAlign w:val="center"/>
          </w:tcPr>
          <w:p w14:paraId="4C424DED" w14:textId="77777777" w:rsidR="003E2210" w:rsidRPr="00253206" w:rsidRDefault="003E2210" w:rsidP="00B90285">
            <w:pPr>
              <w:rPr>
                <w:i/>
                <w:iCs/>
                <w:sz w:val="20"/>
                <w:szCs w:val="20"/>
              </w:rPr>
            </w:pPr>
          </w:p>
        </w:tc>
        <w:tc>
          <w:tcPr>
            <w:tcW w:w="627" w:type="dxa"/>
            <w:shd w:val="clear" w:color="auto" w:fill="auto"/>
            <w:vAlign w:val="center"/>
          </w:tcPr>
          <w:p w14:paraId="26B45717" w14:textId="77777777" w:rsidR="003E2210" w:rsidRPr="00253206" w:rsidRDefault="003E2210" w:rsidP="00B90285">
            <w:pPr>
              <w:rPr>
                <w:i/>
                <w:iCs/>
                <w:sz w:val="20"/>
                <w:szCs w:val="20"/>
              </w:rPr>
            </w:pPr>
          </w:p>
        </w:tc>
        <w:tc>
          <w:tcPr>
            <w:tcW w:w="627" w:type="dxa"/>
            <w:shd w:val="clear" w:color="auto" w:fill="auto"/>
            <w:vAlign w:val="center"/>
          </w:tcPr>
          <w:p w14:paraId="6F7DC699" w14:textId="77777777" w:rsidR="003E2210" w:rsidRPr="00253206" w:rsidRDefault="003E2210" w:rsidP="00B90285">
            <w:pPr>
              <w:rPr>
                <w:i/>
                <w:iCs/>
                <w:sz w:val="20"/>
                <w:szCs w:val="20"/>
              </w:rPr>
            </w:pPr>
          </w:p>
        </w:tc>
        <w:tc>
          <w:tcPr>
            <w:tcW w:w="627" w:type="dxa"/>
            <w:shd w:val="clear" w:color="auto" w:fill="auto"/>
            <w:vAlign w:val="center"/>
          </w:tcPr>
          <w:p w14:paraId="4738D318" w14:textId="77777777" w:rsidR="003E2210" w:rsidRPr="00253206" w:rsidRDefault="003E2210" w:rsidP="00B90285">
            <w:pPr>
              <w:rPr>
                <w:i/>
                <w:iCs/>
                <w:sz w:val="20"/>
                <w:szCs w:val="20"/>
              </w:rPr>
            </w:pPr>
          </w:p>
        </w:tc>
        <w:tc>
          <w:tcPr>
            <w:tcW w:w="627" w:type="dxa"/>
            <w:shd w:val="clear" w:color="auto" w:fill="auto"/>
            <w:vAlign w:val="center"/>
          </w:tcPr>
          <w:p w14:paraId="6A070EC4" w14:textId="77777777" w:rsidR="003E2210" w:rsidRPr="00253206" w:rsidRDefault="003E2210" w:rsidP="00B90285">
            <w:pPr>
              <w:rPr>
                <w:i/>
                <w:iCs/>
                <w:sz w:val="20"/>
                <w:szCs w:val="20"/>
              </w:rPr>
            </w:pPr>
          </w:p>
        </w:tc>
        <w:tc>
          <w:tcPr>
            <w:tcW w:w="627" w:type="dxa"/>
            <w:shd w:val="clear" w:color="auto" w:fill="auto"/>
            <w:vAlign w:val="center"/>
          </w:tcPr>
          <w:p w14:paraId="2BCE673F" w14:textId="77777777" w:rsidR="003E2210" w:rsidRPr="00253206" w:rsidRDefault="003E2210" w:rsidP="00B90285">
            <w:pPr>
              <w:rPr>
                <w:i/>
                <w:iCs/>
                <w:sz w:val="20"/>
                <w:szCs w:val="20"/>
              </w:rPr>
            </w:pPr>
          </w:p>
        </w:tc>
        <w:tc>
          <w:tcPr>
            <w:tcW w:w="752" w:type="dxa"/>
            <w:shd w:val="clear" w:color="auto" w:fill="auto"/>
          </w:tcPr>
          <w:p w14:paraId="285BA0E6" w14:textId="77777777" w:rsidR="003E2210" w:rsidRPr="00253206" w:rsidRDefault="003E2210" w:rsidP="00B90285">
            <w:pPr>
              <w:rPr>
                <w:sz w:val="20"/>
                <w:szCs w:val="20"/>
              </w:rPr>
            </w:pPr>
          </w:p>
        </w:tc>
        <w:tc>
          <w:tcPr>
            <w:tcW w:w="810" w:type="dxa"/>
            <w:shd w:val="clear" w:color="auto" w:fill="auto"/>
          </w:tcPr>
          <w:p w14:paraId="5E385631" w14:textId="77777777" w:rsidR="003E2210" w:rsidRPr="00253206" w:rsidRDefault="003E2210" w:rsidP="00B90285">
            <w:pPr>
              <w:rPr>
                <w:sz w:val="20"/>
                <w:szCs w:val="20"/>
              </w:rPr>
            </w:pPr>
          </w:p>
        </w:tc>
        <w:tc>
          <w:tcPr>
            <w:tcW w:w="810" w:type="dxa"/>
            <w:shd w:val="clear" w:color="auto" w:fill="auto"/>
          </w:tcPr>
          <w:p w14:paraId="324F904F" w14:textId="77777777" w:rsidR="003E2210" w:rsidRPr="00253206" w:rsidRDefault="003E2210" w:rsidP="00B90285">
            <w:pPr>
              <w:rPr>
                <w:sz w:val="20"/>
                <w:szCs w:val="20"/>
              </w:rPr>
            </w:pPr>
          </w:p>
        </w:tc>
      </w:tr>
      <w:tr w:rsidR="003E2210" w14:paraId="515092E2" w14:textId="77777777" w:rsidTr="00D7007A">
        <w:trPr>
          <w:jc w:val="center"/>
        </w:trPr>
        <w:tc>
          <w:tcPr>
            <w:tcW w:w="532" w:type="dxa"/>
            <w:shd w:val="clear" w:color="auto" w:fill="A6A6A6" w:themeFill="background1" w:themeFillShade="A6"/>
          </w:tcPr>
          <w:p w14:paraId="4AE7A0F8" w14:textId="77777777" w:rsidR="003E2210" w:rsidRPr="00BE78F2" w:rsidRDefault="003E2210" w:rsidP="00B90285">
            <w:r>
              <w:t>C</w:t>
            </w:r>
          </w:p>
        </w:tc>
        <w:tc>
          <w:tcPr>
            <w:tcW w:w="626" w:type="dxa"/>
            <w:shd w:val="clear" w:color="auto" w:fill="00B050"/>
            <w:vAlign w:val="center"/>
          </w:tcPr>
          <w:p w14:paraId="33172236" w14:textId="77777777" w:rsidR="003E2210" w:rsidRPr="00253206" w:rsidRDefault="003E2210" w:rsidP="00B90285">
            <w:pPr>
              <w:rPr>
                <w:i/>
                <w:iCs/>
                <w:sz w:val="20"/>
                <w:szCs w:val="20"/>
              </w:rPr>
            </w:pPr>
            <w:r>
              <w:rPr>
                <w:iCs/>
                <w:sz w:val="20"/>
                <w:szCs w:val="20"/>
              </w:rPr>
              <w:t>TA3</w:t>
            </w:r>
          </w:p>
        </w:tc>
        <w:tc>
          <w:tcPr>
            <w:tcW w:w="626" w:type="dxa"/>
            <w:shd w:val="clear" w:color="auto" w:fill="00B050"/>
            <w:vAlign w:val="center"/>
          </w:tcPr>
          <w:p w14:paraId="19883C79" w14:textId="77777777" w:rsidR="003E2210" w:rsidRPr="00253206" w:rsidRDefault="003E2210" w:rsidP="00B90285">
            <w:pPr>
              <w:rPr>
                <w:i/>
                <w:iCs/>
                <w:sz w:val="20"/>
                <w:szCs w:val="20"/>
              </w:rPr>
            </w:pPr>
            <w:r>
              <w:rPr>
                <w:iCs/>
                <w:sz w:val="20"/>
                <w:szCs w:val="20"/>
              </w:rPr>
              <w:t>TA3</w:t>
            </w:r>
          </w:p>
        </w:tc>
        <w:tc>
          <w:tcPr>
            <w:tcW w:w="627" w:type="dxa"/>
            <w:shd w:val="clear" w:color="auto" w:fill="00B050"/>
            <w:vAlign w:val="center"/>
          </w:tcPr>
          <w:p w14:paraId="1A84B30B" w14:textId="77777777" w:rsidR="003E2210" w:rsidRPr="00253206" w:rsidRDefault="003E2210" w:rsidP="00B90285">
            <w:pPr>
              <w:rPr>
                <w:i/>
                <w:iCs/>
                <w:sz w:val="20"/>
                <w:szCs w:val="20"/>
              </w:rPr>
            </w:pPr>
            <w:r>
              <w:rPr>
                <w:iCs/>
                <w:sz w:val="20"/>
                <w:szCs w:val="20"/>
              </w:rPr>
              <w:t>TA3</w:t>
            </w:r>
          </w:p>
        </w:tc>
        <w:tc>
          <w:tcPr>
            <w:tcW w:w="627" w:type="dxa"/>
            <w:shd w:val="clear" w:color="auto" w:fill="auto"/>
            <w:vAlign w:val="center"/>
          </w:tcPr>
          <w:p w14:paraId="6FD5729A" w14:textId="77777777" w:rsidR="003E2210" w:rsidRPr="00253206" w:rsidRDefault="003E2210" w:rsidP="00B90285">
            <w:pPr>
              <w:rPr>
                <w:i/>
                <w:iCs/>
                <w:sz w:val="20"/>
                <w:szCs w:val="20"/>
              </w:rPr>
            </w:pPr>
          </w:p>
        </w:tc>
        <w:tc>
          <w:tcPr>
            <w:tcW w:w="627" w:type="dxa"/>
            <w:shd w:val="clear" w:color="auto" w:fill="auto"/>
            <w:vAlign w:val="center"/>
          </w:tcPr>
          <w:p w14:paraId="6A9A7454" w14:textId="77777777" w:rsidR="003E2210" w:rsidRPr="00253206" w:rsidRDefault="003E2210" w:rsidP="00B90285">
            <w:pPr>
              <w:rPr>
                <w:i/>
                <w:iCs/>
                <w:sz w:val="20"/>
                <w:szCs w:val="20"/>
              </w:rPr>
            </w:pPr>
          </w:p>
        </w:tc>
        <w:tc>
          <w:tcPr>
            <w:tcW w:w="627" w:type="dxa"/>
            <w:shd w:val="clear" w:color="auto" w:fill="auto"/>
            <w:vAlign w:val="center"/>
          </w:tcPr>
          <w:p w14:paraId="426DBA6B" w14:textId="77777777" w:rsidR="003E2210" w:rsidRPr="00253206" w:rsidRDefault="003E2210" w:rsidP="00B90285">
            <w:pPr>
              <w:rPr>
                <w:i/>
                <w:iCs/>
                <w:sz w:val="20"/>
                <w:szCs w:val="20"/>
              </w:rPr>
            </w:pPr>
          </w:p>
        </w:tc>
        <w:tc>
          <w:tcPr>
            <w:tcW w:w="627" w:type="dxa"/>
            <w:shd w:val="clear" w:color="auto" w:fill="auto"/>
            <w:vAlign w:val="center"/>
          </w:tcPr>
          <w:p w14:paraId="06957709" w14:textId="77777777" w:rsidR="003E2210" w:rsidRPr="00253206" w:rsidRDefault="003E2210" w:rsidP="00B90285">
            <w:pPr>
              <w:rPr>
                <w:i/>
                <w:iCs/>
                <w:sz w:val="20"/>
                <w:szCs w:val="20"/>
              </w:rPr>
            </w:pPr>
          </w:p>
        </w:tc>
        <w:tc>
          <w:tcPr>
            <w:tcW w:w="627" w:type="dxa"/>
            <w:shd w:val="clear" w:color="auto" w:fill="auto"/>
            <w:vAlign w:val="center"/>
          </w:tcPr>
          <w:p w14:paraId="2F0457C8" w14:textId="77777777" w:rsidR="003E2210" w:rsidRPr="00253206" w:rsidRDefault="003E2210" w:rsidP="00B90285">
            <w:pPr>
              <w:rPr>
                <w:i/>
                <w:iCs/>
                <w:sz w:val="20"/>
                <w:szCs w:val="20"/>
              </w:rPr>
            </w:pPr>
          </w:p>
        </w:tc>
        <w:tc>
          <w:tcPr>
            <w:tcW w:w="627" w:type="dxa"/>
            <w:shd w:val="clear" w:color="auto" w:fill="auto"/>
            <w:vAlign w:val="center"/>
          </w:tcPr>
          <w:p w14:paraId="54A86062" w14:textId="77777777" w:rsidR="003E2210" w:rsidRPr="00253206" w:rsidRDefault="003E2210" w:rsidP="00B90285">
            <w:pPr>
              <w:rPr>
                <w:i/>
                <w:iCs/>
                <w:sz w:val="20"/>
                <w:szCs w:val="20"/>
              </w:rPr>
            </w:pPr>
          </w:p>
        </w:tc>
        <w:tc>
          <w:tcPr>
            <w:tcW w:w="752" w:type="dxa"/>
            <w:shd w:val="clear" w:color="auto" w:fill="auto"/>
          </w:tcPr>
          <w:p w14:paraId="5A866970" w14:textId="77777777" w:rsidR="003E2210" w:rsidRPr="00253206" w:rsidRDefault="003E2210" w:rsidP="00B90285">
            <w:pPr>
              <w:rPr>
                <w:sz w:val="20"/>
                <w:szCs w:val="20"/>
              </w:rPr>
            </w:pPr>
          </w:p>
        </w:tc>
        <w:tc>
          <w:tcPr>
            <w:tcW w:w="810" w:type="dxa"/>
            <w:shd w:val="clear" w:color="auto" w:fill="auto"/>
          </w:tcPr>
          <w:p w14:paraId="7187E5B8" w14:textId="77777777" w:rsidR="003E2210" w:rsidRPr="00253206" w:rsidRDefault="003E2210" w:rsidP="00B90285">
            <w:pPr>
              <w:rPr>
                <w:sz w:val="20"/>
                <w:szCs w:val="20"/>
              </w:rPr>
            </w:pPr>
          </w:p>
        </w:tc>
        <w:tc>
          <w:tcPr>
            <w:tcW w:w="810" w:type="dxa"/>
            <w:shd w:val="clear" w:color="auto" w:fill="auto"/>
          </w:tcPr>
          <w:p w14:paraId="0584C39A" w14:textId="77777777" w:rsidR="003E2210" w:rsidRPr="00253206" w:rsidRDefault="003E2210" w:rsidP="00B90285">
            <w:pPr>
              <w:rPr>
                <w:sz w:val="20"/>
                <w:szCs w:val="20"/>
              </w:rPr>
            </w:pPr>
          </w:p>
        </w:tc>
      </w:tr>
      <w:tr w:rsidR="003E2210" w14:paraId="1E9C7C87" w14:textId="77777777" w:rsidTr="00D7007A">
        <w:trPr>
          <w:jc w:val="center"/>
        </w:trPr>
        <w:tc>
          <w:tcPr>
            <w:tcW w:w="532" w:type="dxa"/>
            <w:shd w:val="clear" w:color="auto" w:fill="A6A6A6" w:themeFill="background1" w:themeFillShade="A6"/>
          </w:tcPr>
          <w:p w14:paraId="1B1FBAD3" w14:textId="77777777" w:rsidR="003E2210" w:rsidRPr="00BE78F2" w:rsidRDefault="003E2210" w:rsidP="00B90285">
            <w:r>
              <w:t>D</w:t>
            </w:r>
          </w:p>
        </w:tc>
        <w:tc>
          <w:tcPr>
            <w:tcW w:w="626" w:type="dxa"/>
            <w:shd w:val="clear" w:color="auto" w:fill="00B050"/>
            <w:vAlign w:val="center"/>
          </w:tcPr>
          <w:p w14:paraId="2B4EF883" w14:textId="77777777" w:rsidR="003E2210" w:rsidRPr="00253206" w:rsidRDefault="003E2210" w:rsidP="00B90285">
            <w:pPr>
              <w:rPr>
                <w:i/>
                <w:iCs/>
                <w:sz w:val="20"/>
                <w:szCs w:val="20"/>
              </w:rPr>
            </w:pPr>
            <w:r>
              <w:rPr>
                <w:iCs/>
                <w:sz w:val="20"/>
                <w:szCs w:val="20"/>
              </w:rPr>
              <w:t>TA4</w:t>
            </w:r>
          </w:p>
        </w:tc>
        <w:tc>
          <w:tcPr>
            <w:tcW w:w="626" w:type="dxa"/>
            <w:shd w:val="clear" w:color="auto" w:fill="00B050"/>
            <w:vAlign w:val="center"/>
          </w:tcPr>
          <w:p w14:paraId="0FA0747D" w14:textId="77777777" w:rsidR="003E2210" w:rsidRPr="00253206" w:rsidRDefault="003E2210" w:rsidP="00B90285">
            <w:pPr>
              <w:rPr>
                <w:i/>
                <w:iCs/>
                <w:sz w:val="20"/>
                <w:szCs w:val="20"/>
              </w:rPr>
            </w:pPr>
            <w:r>
              <w:rPr>
                <w:iCs/>
                <w:sz w:val="20"/>
                <w:szCs w:val="20"/>
              </w:rPr>
              <w:t>TA4</w:t>
            </w:r>
          </w:p>
        </w:tc>
        <w:tc>
          <w:tcPr>
            <w:tcW w:w="627" w:type="dxa"/>
            <w:shd w:val="clear" w:color="auto" w:fill="00B050"/>
            <w:vAlign w:val="center"/>
          </w:tcPr>
          <w:p w14:paraId="19A18A0C" w14:textId="77777777" w:rsidR="003E2210" w:rsidRPr="00253206" w:rsidRDefault="003E2210" w:rsidP="00B90285">
            <w:pPr>
              <w:rPr>
                <w:i/>
                <w:iCs/>
                <w:sz w:val="20"/>
                <w:szCs w:val="20"/>
              </w:rPr>
            </w:pPr>
            <w:r>
              <w:rPr>
                <w:iCs/>
                <w:sz w:val="20"/>
                <w:szCs w:val="20"/>
              </w:rPr>
              <w:t>TA4</w:t>
            </w:r>
          </w:p>
        </w:tc>
        <w:tc>
          <w:tcPr>
            <w:tcW w:w="627" w:type="dxa"/>
            <w:shd w:val="clear" w:color="auto" w:fill="auto"/>
            <w:vAlign w:val="center"/>
          </w:tcPr>
          <w:p w14:paraId="6539AF65" w14:textId="77777777" w:rsidR="003E2210" w:rsidRPr="00253206" w:rsidRDefault="003E2210" w:rsidP="00B90285">
            <w:pPr>
              <w:rPr>
                <w:i/>
                <w:iCs/>
                <w:sz w:val="20"/>
                <w:szCs w:val="20"/>
              </w:rPr>
            </w:pPr>
          </w:p>
        </w:tc>
        <w:tc>
          <w:tcPr>
            <w:tcW w:w="627" w:type="dxa"/>
            <w:shd w:val="clear" w:color="auto" w:fill="auto"/>
            <w:vAlign w:val="center"/>
          </w:tcPr>
          <w:p w14:paraId="710AA901" w14:textId="77777777" w:rsidR="003E2210" w:rsidRPr="00253206" w:rsidRDefault="003E2210" w:rsidP="00B90285">
            <w:pPr>
              <w:rPr>
                <w:i/>
                <w:iCs/>
                <w:sz w:val="20"/>
                <w:szCs w:val="20"/>
              </w:rPr>
            </w:pPr>
          </w:p>
        </w:tc>
        <w:tc>
          <w:tcPr>
            <w:tcW w:w="627" w:type="dxa"/>
            <w:shd w:val="clear" w:color="auto" w:fill="auto"/>
            <w:vAlign w:val="center"/>
          </w:tcPr>
          <w:p w14:paraId="41027A1C" w14:textId="77777777" w:rsidR="003E2210" w:rsidRPr="00253206" w:rsidRDefault="003E2210" w:rsidP="00B90285">
            <w:pPr>
              <w:rPr>
                <w:i/>
                <w:iCs/>
                <w:sz w:val="20"/>
                <w:szCs w:val="20"/>
              </w:rPr>
            </w:pPr>
          </w:p>
        </w:tc>
        <w:tc>
          <w:tcPr>
            <w:tcW w:w="627" w:type="dxa"/>
            <w:shd w:val="clear" w:color="auto" w:fill="auto"/>
            <w:vAlign w:val="center"/>
          </w:tcPr>
          <w:p w14:paraId="171349A2" w14:textId="77777777" w:rsidR="003E2210" w:rsidRPr="00253206" w:rsidRDefault="003E2210" w:rsidP="00B90285">
            <w:pPr>
              <w:rPr>
                <w:i/>
                <w:iCs/>
                <w:sz w:val="20"/>
                <w:szCs w:val="20"/>
              </w:rPr>
            </w:pPr>
          </w:p>
        </w:tc>
        <w:tc>
          <w:tcPr>
            <w:tcW w:w="627" w:type="dxa"/>
            <w:shd w:val="clear" w:color="auto" w:fill="auto"/>
            <w:vAlign w:val="center"/>
          </w:tcPr>
          <w:p w14:paraId="59FC8DF0" w14:textId="77777777" w:rsidR="003E2210" w:rsidRPr="00253206" w:rsidRDefault="003E2210" w:rsidP="00B90285">
            <w:pPr>
              <w:rPr>
                <w:i/>
                <w:iCs/>
                <w:sz w:val="20"/>
                <w:szCs w:val="20"/>
              </w:rPr>
            </w:pPr>
          </w:p>
        </w:tc>
        <w:tc>
          <w:tcPr>
            <w:tcW w:w="627" w:type="dxa"/>
            <w:shd w:val="clear" w:color="auto" w:fill="auto"/>
            <w:vAlign w:val="center"/>
          </w:tcPr>
          <w:p w14:paraId="48DE11F8" w14:textId="77777777" w:rsidR="003E2210" w:rsidRPr="00253206" w:rsidRDefault="003E2210" w:rsidP="00B90285">
            <w:pPr>
              <w:rPr>
                <w:i/>
                <w:iCs/>
                <w:sz w:val="20"/>
                <w:szCs w:val="20"/>
              </w:rPr>
            </w:pPr>
          </w:p>
        </w:tc>
        <w:tc>
          <w:tcPr>
            <w:tcW w:w="752" w:type="dxa"/>
            <w:shd w:val="clear" w:color="auto" w:fill="auto"/>
          </w:tcPr>
          <w:p w14:paraId="0A643283" w14:textId="77777777" w:rsidR="003E2210" w:rsidRPr="00253206" w:rsidRDefault="003E2210" w:rsidP="00B90285">
            <w:pPr>
              <w:rPr>
                <w:sz w:val="20"/>
                <w:szCs w:val="20"/>
              </w:rPr>
            </w:pPr>
          </w:p>
        </w:tc>
        <w:tc>
          <w:tcPr>
            <w:tcW w:w="810" w:type="dxa"/>
            <w:shd w:val="clear" w:color="auto" w:fill="auto"/>
          </w:tcPr>
          <w:p w14:paraId="40F26FC8" w14:textId="77777777" w:rsidR="003E2210" w:rsidRPr="00253206" w:rsidRDefault="003E2210" w:rsidP="00B90285">
            <w:pPr>
              <w:rPr>
                <w:sz w:val="20"/>
                <w:szCs w:val="20"/>
              </w:rPr>
            </w:pPr>
          </w:p>
        </w:tc>
        <w:tc>
          <w:tcPr>
            <w:tcW w:w="810" w:type="dxa"/>
            <w:shd w:val="clear" w:color="auto" w:fill="auto"/>
          </w:tcPr>
          <w:p w14:paraId="2FB71B3B" w14:textId="77777777" w:rsidR="003E2210" w:rsidRPr="00253206" w:rsidRDefault="003E2210" w:rsidP="00B90285">
            <w:pPr>
              <w:rPr>
                <w:sz w:val="20"/>
                <w:szCs w:val="20"/>
              </w:rPr>
            </w:pPr>
          </w:p>
        </w:tc>
      </w:tr>
      <w:tr w:rsidR="003E2210" w14:paraId="27BEEAB0" w14:textId="77777777" w:rsidTr="00D7007A">
        <w:trPr>
          <w:jc w:val="center"/>
        </w:trPr>
        <w:tc>
          <w:tcPr>
            <w:tcW w:w="532" w:type="dxa"/>
            <w:shd w:val="clear" w:color="auto" w:fill="A6A6A6" w:themeFill="background1" w:themeFillShade="A6"/>
          </w:tcPr>
          <w:p w14:paraId="74621591" w14:textId="77777777" w:rsidR="003E2210" w:rsidRPr="00BE78F2" w:rsidRDefault="003E2210" w:rsidP="00B90285">
            <w:r>
              <w:t>E</w:t>
            </w:r>
          </w:p>
        </w:tc>
        <w:tc>
          <w:tcPr>
            <w:tcW w:w="626" w:type="dxa"/>
            <w:shd w:val="clear" w:color="auto" w:fill="00B050"/>
            <w:vAlign w:val="center"/>
          </w:tcPr>
          <w:p w14:paraId="71E2434D" w14:textId="77777777" w:rsidR="003E2210" w:rsidRPr="00253206" w:rsidRDefault="003E2210" w:rsidP="00B90285">
            <w:pPr>
              <w:rPr>
                <w:i/>
                <w:iCs/>
                <w:sz w:val="20"/>
                <w:szCs w:val="20"/>
              </w:rPr>
            </w:pPr>
            <w:r>
              <w:rPr>
                <w:iCs/>
                <w:sz w:val="20"/>
                <w:szCs w:val="20"/>
              </w:rPr>
              <w:t>TA5</w:t>
            </w:r>
          </w:p>
        </w:tc>
        <w:tc>
          <w:tcPr>
            <w:tcW w:w="626" w:type="dxa"/>
            <w:shd w:val="clear" w:color="auto" w:fill="00B050"/>
            <w:vAlign w:val="center"/>
          </w:tcPr>
          <w:p w14:paraId="103CC2E8" w14:textId="77777777" w:rsidR="003E2210" w:rsidRPr="00253206" w:rsidRDefault="003E2210" w:rsidP="00B90285">
            <w:pPr>
              <w:rPr>
                <w:i/>
                <w:iCs/>
                <w:sz w:val="20"/>
                <w:szCs w:val="20"/>
              </w:rPr>
            </w:pPr>
            <w:r>
              <w:rPr>
                <w:iCs/>
                <w:sz w:val="20"/>
                <w:szCs w:val="20"/>
              </w:rPr>
              <w:t>TA5</w:t>
            </w:r>
          </w:p>
        </w:tc>
        <w:tc>
          <w:tcPr>
            <w:tcW w:w="627" w:type="dxa"/>
            <w:shd w:val="clear" w:color="auto" w:fill="00B050"/>
            <w:vAlign w:val="center"/>
          </w:tcPr>
          <w:p w14:paraId="060E0159" w14:textId="77777777" w:rsidR="003E2210" w:rsidRPr="00253206" w:rsidRDefault="003E2210" w:rsidP="00B90285">
            <w:pPr>
              <w:rPr>
                <w:i/>
                <w:iCs/>
                <w:sz w:val="20"/>
                <w:szCs w:val="20"/>
              </w:rPr>
            </w:pPr>
            <w:r>
              <w:rPr>
                <w:iCs/>
                <w:sz w:val="20"/>
                <w:szCs w:val="20"/>
              </w:rPr>
              <w:t>TA5</w:t>
            </w:r>
          </w:p>
        </w:tc>
        <w:tc>
          <w:tcPr>
            <w:tcW w:w="627" w:type="dxa"/>
            <w:shd w:val="clear" w:color="auto" w:fill="auto"/>
            <w:vAlign w:val="center"/>
          </w:tcPr>
          <w:p w14:paraId="6256563F" w14:textId="77777777" w:rsidR="003E2210" w:rsidRPr="00253206" w:rsidRDefault="003E2210" w:rsidP="00B90285">
            <w:pPr>
              <w:rPr>
                <w:i/>
                <w:iCs/>
                <w:sz w:val="20"/>
                <w:szCs w:val="20"/>
              </w:rPr>
            </w:pPr>
          </w:p>
        </w:tc>
        <w:tc>
          <w:tcPr>
            <w:tcW w:w="627" w:type="dxa"/>
            <w:shd w:val="clear" w:color="auto" w:fill="auto"/>
            <w:vAlign w:val="center"/>
          </w:tcPr>
          <w:p w14:paraId="2537A174" w14:textId="77777777" w:rsidR="003E2210" w:rsidRPr="00253206" w:rsidRDefault="003E2210" w:rsidP="00B90285">
            <w:pPr>
              <w:rPr>
                <w:i/>
                <w:iCs/>
                <w:sz w:val="20"/>
                <w:szCs w:val="20"/>
              </w:rPr>
            </w:pPr>
          </w:p>
        </w:tc>
        <w:tc>
          <w:tcPr>
            <w:tcW w:w="627" w:type="dxa"/>
            <w:shd w:val="clear" w:color="auto" w:fill="auto"/>
            <w:vAlign w:val="center"/>
          </w:tcPr>
          <w:p w14:paraId="6239AE90" w14:textId="77777777" w:rsidR="003E2210" w:rsidRPr="00253206" w:rsidRDefault="003E2210" w:rsidP="00B90285">
            <w:pPr>
              <w:rPr>
                <w:i/>
                <w:iCs/>
                <w:sz w:val="20"/>
                <w:szCs w:val="20"/>
              </w:rPr>
            </w:pPr>
          </w:p>
        </w:tc>
        <w:tc>
          <w:tcPr>
            <w:tcW w:w="627" w:type="dxa"/>
            <w:shd w:val="clear" w:color="auto" w:fill="auto"/>
            <w:vAlign w:val="center"/>
          </w:tcPr>
          <w:p w14:paraId="59EAB8D5" w14:textId="77777777" w:rsidR="003E2210" w:rsidRPr="00253206" w:rsidRDefault="003E2210" w:rsidP="00B90285">
            <w:pPr>
              <w:rPr>
                <w:i/>
                <w:iCs/>
                <w:sz w:val="20"/>
                <w:szCs w:val="20"/>
              </w:rPr>
            </w:pPr>
          </w:p>
        </w:tc>
        <w:tc>
          <w:tcPr>
            <w:tcW w:w="627" w:type="dxa"/>
            <w:shd w:val="clear" w:color="auto" w:fill="auto"/>
            <w:vAlign w:val="center"/>
          </w:tcPr>
          <w:p w14:paraId="1CC19A26" w14:textId="77777777" w:rsidR="003E2210" w:rsidRPr="00253206" w:rsidRDefault="003E2210" w:rsidP="00B90285">
            <w:pPr>
              <w:rPr>
                <w:i/>
                <w:iCs/>
                <w:sz w:val="20"/>
                <w:szCs w:val="20"/>
              </w:rPr>
            </w:pPr>
          </w:p>
        </w:tc>
        <w:tc>
          <w:tcPr>
            <w:tcW w:w="627" w:type="dxa"/>
            <w:shd w:val="clear" w:color="auto" w:fill="auto"/>
            <w:vAlign w:val="center"/>
          </w:tcPr>
          <w:p w14:paraId="4A436451" w14:textId="77777777" w:rsidR="003E2210" w:rsidRPr="00253206" w:rsidRDefault="003E2210" w:rsidP="00B90285">
            <w:pPr>
              <w:rPr>
                <w:i/>
                <w:iCs/>
                <w:sz w:val="20"/>
                <w:szCs w:val="20"/>
              </w:rPr>
            </w:pPr>
          </w:p>
        </w:tc>
        <w:tc>
          <w:tcPr>
            <w:tcW w:w="752" w:type="dxa"/>
            <w:shd w:val="clear" w:color="auto" w:fill="auto"/>
          </w:tcPr>
          <w:p w14:paraId="166C6054" w14:textId="77777777" w:rsidR="003E2210" w:rsidRPr="00253206" w:rsidRDefault="003E2210" w:rsidP="00B90285">
            <w:pPr>
              <w:rPr>
                <w:sz w:val="20"/>
                <w:szCs w:val="20"/>
              </w:rPr>
            </w:pPr>
          </w:p>
        </w:tc>
        <w:tc>
          <w:tcPr>
            <w:tcW w:w="810" w:type="dxa"/>
            <w:shd w:val="clear" w:color="auto" w:fill="auto"/>
          </w:tcPr>
          <w:p w14:paraId="56B83561" w14:textId="77777777" w:rsidR="003E2210" w:rsidRPr="00253206" w:rsidRDefault="003E2210" w:rsidP="00B90285">
            <w:pPr>
              <w:rPr>
                <w:sz w:val="20"/>
                <w:szCs w:val="20"/>
              </w:rPr>
            </w:pPr>
          </w:p>
        </w:tc>
        <w:tc>
          <w:tcPr>
            <w:tcW w:w="810" w:type="dxa"/>
            <w:shd w:val="clear" w:color="auto" w:fill="auto"/>
          </w:tcPr>
          <w:p w14:paraId="73E4B349" w14:textId="77777777" w:rsidR="003E2210" w:rsidRPr="00253206" w:rsidRDefault="003E2210" w:rsidP="00B90285">
            <w:pPr>
              <w:rPr>
                <w:sz w:val="20"/>
                <w:szCs w:val="20"/>
              </w:rPr>
            </w:pPr>
          </w:p>
        </w:tc>
      </w:tr>
      <w:tr w:rsidR="003E2210" w14:paraId="2C99555E" w14:textId="77777777" w:rsidTr="00D7007A">
        <w:trPr>
          <w:jc w:val="center"/>
        </w:trPr>
        <w:tc>
          <w:tcPr>
            <w:tcW w:w="532" w:type="dxa"/>
            <w:shd w:val="clear" w:color="auto" w:fill="A6A6A6" w:themeFill="background1" w:themeFillShade="A6"/>
          </w:tcPr>
          <w:p w14:paraId="623E1C74" w14:textId="77777777" w:rsidR="003E2210" w:rsidRPr="00BE78F2" w:rsidRDefault="003E2210" w:rsidP="00B90285">
            <w:r>
              <w:t>F</w:t>
            </w:r>
          </w:p>
        </w:tc>
        <w:tc>
          <w:tcPr>
            <w:tcW w:w="626" w:type="dxa"/>
            <w:shd w:val="clear" w:color="auto" w:fill="00B050"/>
            <w:vAlign w:val="center"/>
          </w:tcPr>
          <w:p w14:paraId="03D68907" w14:textId="77777777" w:rsidR="003E2210" w:rsidRPr="00253206" w:rsidRDefault="003E2210" w:rsidP="00B90285">
            <w:pPr>
              <w:rPr>
                <w:i/>
                <w:iCs/>
                <w:sz w:val="20"/>
                <w:szCs w:val="20"/>
              </w:rPr>
            </w:pPr>
            <w:r>
              <w:rPr>
                <w:iCs/>
                <w:sz w:val="20"/>
                <w:szCs w:val="20"/>
              </w:rPr>
              <w:t>TA6</w:t>
            </w:r>
          </w:p>
        </w:tc>
        <w:tc>
          <w:tcPr>
            <w:tcW w:w="626" w:type="dxa"/>
            <w:shd w:val="clear" w:color="auto" w:fill="00B050"/>
            <w:vAlign w:val="center"/>
          </w:tcPr>
          <w:p w14:paraId="585380D2" w14:textId="77777777" w:rsidR="003E2210" w:rsidRPr="00253206" w:rsidRDefault="003E2210" w:rsidP="00B90285">
            <w:pPr>
              <w:rPr>
                <w:i/>
                <w:iCs/>
                <w:sz w:val="20"/>
                <w:szCs w:val="20"/>
              </w:rPr>
            </w:pPr>
            <w:r>
              <w:rPr>
                <w:iCs/>
                <w:sz w:val="20"/>
                <w:szCs w:val="20"/>
              </w:rPr>
              <w:t>TA6</w:t>
            </w:r>
          </w:p>
        </w:tc>
        <w:tc>
          <w:tcPr>
            <w:tcW w:w="627" w:type="dxa"/>
            <w:shd w:val="clear" w:color="auto" w:fill="00B050"/>
            <w:vAlign w:val="center"/>
          </w:tcPr>
          <w:p w14:paraId="1681E9BC" w14:textId="77777777" w:rsidR="003E2210" w:rsidRPr="00253206" w:rsidRDefault="003E2210" w:rsidP="00B90285">
            <w:pPr>
              <w:rPr>
                <w:i/>
                <w:iCs/>
                <w:sz w:val="20"/>
                <w:szCs w:val="20"/>
              </w:rPr>
            </w:pPr>
            <w:r>
              <w:rPr>
                <w:iCs/>
                <w:sz w:val="20"/>
                <w:szCs w:val="20"/>
              </w:rPr>
              <w:t>TA6</w:t>
            </w:r>
          </w:p>
        </w:tc>
        <w:tc>
          <w:tcPr>
            <w:tcW w:w="627" w:type="dxa"/>
            <w:shd w:val="clear" w:color="auto" w:fill="auto"/>
            <w:vAlign w:val="center"/>
          </w:tcPr>
          <w:p w14:paraId="10F084ED" w14:textId="77777777" w:rsidR="003E2210" w:rsidRPr="00253206" w:rsidRDefault="003E2210" w:rsidP="00B90285">
            <w:pPr>
              <w:rPr>
                <w:i/>
                <w:iCs/>
                <w:sz w:val="20"/>
                <w:szCs w:val="20"/>
              </w:rPr>
            </w:pPr>
          </w:p>
        </w:tc>
        <w:tc>
          <w:tcPr>
            <w:tcW w:w="627" w:type="dxa"/>
            <w:shd w:val="clear" w:color="auto" w:fill="auto"/>
            <w:vAlign w:val="center"/>
          </w:tcPr>
          <w:p w14:paraId="76283157" w14:textId="77777777" w:rsidR="003E2210" w:rsidRPr="00253206" w:rsidRDefault="003E2210" w:rsidP="00B90285">
            <w:pPr>
              <w:rPr>
                <w:i/>
                <w:iCs/>
                <w:sz w:val="20"/>
                <w:szCs w:val="20"/>
              </w:rPr>
            </w:pPr>
          </w:p>
        </w:tc>
        <w:tc>
          <w:tcPr>
            <w:tcW w:w="627" w:type="dxa"/>
            <w:shd w:val="clear" w:color="auto" w:fill="auto"/>
            <w:vAlign w:val="center"/>
          </w:tcPr>
          <w:p w14:paraId="7EF9CE1D" w14:textId="77777777" w:rsidR="003E2210" w:rsidRPr="00253206" w:rsidRDefault="003E2210" w:rsidP="00B90285">
            <w:pPr>
              <w:rPr>
                <w:i/>
                <w:iCs/>
                <w:sz w:val="20"/>
                <w:szCs w:val="20"/>
              </w:rPr>
            </w:pPr>
          </w:p>
        </w:tc>
        <w:tc>
          <w:tcPr>
            <w:tcW w:w="627" w:type="dxa"/>
            <w:shd w:val="clear" w:color="auto" w:fill="auto"/>
            <w:vAlign w:val="center"/>
          </w:tcPr>
          <w:p w14:paraId="506523F2" w14:textId="77777777" w:rsidR="003E2210" w:rsidRPr="00253206" w:rsidRDefault="003E2210" w:rsidP="00B90285">
            <w:pPr>
              <w:rPr>
                <w:i/>
                <w:iCs/>
                <w:sz w:val="20"/>
                <w:szCs w:val="20"/>
              </w:rPr>
            </w:pPr>
          </w:p>
        </w:tc>
        <w:tc>
          <w:tcPr>
            <w:tcW w:w="627" w:type="dxa"/>
            <w:shd w:val="clear" w:color="auto" w:fill="auto"/>
            <w:vAlign w:val="center"/>
          </w:tcPr>
          <w:p w14:paraId="5320ED07" w14:textId="77777777" w:rsidR="003E2210" w:rsidRPr="00253206" w:rsidRDefault="003E2210" w:rsidP="00B90285">
            <w:pPr>
              <w:rPr>
                <w:i/>
                <w:iCs/>
                <w:sz w:val="20"/>
                <w:szCs w:val="20"/>
              </w:rPr>
            </w:pPr>
          </w:p>
        </w:tc>
        <w:tc>
          <w:tcPr>
            <w:tcW w:w="627" w:type="dxa"/>
            <w:shd w:val="clear" w:color="auto" w:fill="auto"/>
            <w:vAlign w:val="center"/>
          </w:tcPr>
          <w:p w14:paraId="313217E3" w14:textId="77777777" w:rsidR="003E2210" w:rsidRPr="00253206" w:rsidRDefault="003E2210" w:rsidP="00B90285">
            <w:pPr>
              <w:rPr>
                <w:i/>
                <w:iCs/>
                <w:sz w:val="20"/>
                <w:szCs w:val="20"/>
              </w:rPr>
            </w:pPr>
          </w:p>
        </w:tc>
        <w:tc>
          <w:tcPr>
            <w:tcW w:w="752" w:type="dxa"/>
            <w:shd w:val="clear" w:color="auto" w:fill="auto"/>
          </w:tcPr>
          <w:p w14:paraId="69CB19FB" w14:textId="77777777" w:rsidR="003E2210" w:rsidRPr="00253206" w:rsidRDefault="003E2210" w:rsidP="00B90285">
            <w:pPr>
              <w:rPr>
                <w:sz w:val="20"/>
                <w:szCs w:val="20"/>
              </w:rPr>
            </w:pPr>
          </w:p>
        </w:tc>
        <w:tc>
          <w:tcPr>
            <w:tcW w:w="810" w:type="dxa"/>
            <w:shd w:val="clear" w:color="auto" w:fill="auto"/>
          </w:tcPr>
          <w:p w14:paraId="2FB0AD11" w14:textId="77777777" w:rsidR="003E2210" w:rsidRPr="00253206" w:rsidRDefault="003E2210" w:rsidP="00B90285">
            <w:pPr>
              <w:rPr>
                <w:sz w:val="20"/>
                <w:szCs w:val="20"/>
              </w:rPr>
            </w:pPr>
          </w:p>
        </w:tc>
        <w:tc>
          <w:tcPr>
            <w:tcW w:w="810" w:type="dxa"/>
            <w:shd w:val="clear" w:color="auto" w:fill="auto"/>
          </w:tcPr>
          <w:p w14:paraId="27EC3AD2" w14:textId="77777777" w:rsidR="003E2210" w:rsidRPr="00253206" w:rsidRDefault="003E2210" w:rsidP="00B90285">
            <w:pPr>
              <w:rPr>
                <w:sz w:val="20"/>
                <w:szCs w:val="20"/>
              </w:rPr>
            </w:pPr>
          </w:p>
        </w:tc>
      </w:tr>
      <w:tr w:rsidR="003E2210" w14:paraId="193EDE71" w14:textId="77777777" w:rsidTr="00D7007A">
        <w:trPr>
          <w:jc w:val="center"/>
        </w:trPr>
        <w:tc>
          <w:tcPr>
            <w:tcW w:w="532" w:type="dxa"/>
            <w:shd w:val="clear" w:color="auto" w:fill="A6A6A6" w:themeFill="background1" w:themeFillShade="A6"/>
          </w:tcPr>
          <w:p w14:paraId="116CD124" w14:textId="77777777" w:rsidR="003E2210" w:rsidRPr="00BE78F2" w:rsidRDefault="003E2210" w:rsidP="00B90285">
            <w:r>
              <w:t>G</w:t>
            </w:r>
          </w:p>
        </w:tc>
        <w:tc>
          <w:tcPr>
            <w:tcW w:w="626" w:type="dxa"/>
            <w:shd w:val="clear" w:color="auto" w:fill="00B050"/>
            <w:vAlign w:val="center"/>
          </w:tcPr>
          <w:p w14:paraId="16A00B54" w14:textId="77777777" w:rsidR="003E2210" w:rsidRPr="00253206" w:rsidRDefault="003E2210" w:rsidP="00B90285">
            <w:pPr>
              <w:rPr>
                <w:i/>
                <w:iCs/>
                <w:sz w:val="20"/>
                <w:szCs w:val="20"/>
              </w:rPr>
            </w:pPr>
            <w:r>
              <w:rPr>
                <w:iCs/>
                <w:sz w:val="20"/>
                <w:szCs w:val="20"/>
              </w:rPr>
              <w:t>TA7</w:t>
            </w:r>
          </w:p>
        </w:tc>
        <w:tc>
          <w:tcPr>
            <w:tcW w:w="626" w:type="dxa"/>
            <w:shd w:val="clear" w:color="auto" w:fill="00B050"/>
            <w:vAlign w:val="center"/>
          </w:tcPr>
          <w:p w14:paraId="14DF404D" w14:textId="77777777" w:rsidR="003E2210" w:rsidRPr="00253206" w:rsidRDefault="003E2210" w:rsidP="00B90285">
            <w:pPr>
              <w:rPr>
                <w:i/>
                <w:iCs/>
                <w:sz w:val="20"/>
                <w:szCs w:val="20"/>
              </w:rPr>
            </w:pPr>
            <w:r>
              <w:rPr>
                <w:iCs/>
                <w:sz w:val="20"/>
                <w:szCs w:val="20"/>
              </w:rPr>
              <w:t>TA7</w:t>
            </w:r>
          </w:p>
        </w:tc>
        <w:tc>
          <w:tcPr>
            <w:tcW w:w="627" w:type="dxa"/>
            <w:shd w:val="clear" w:color="auto" w:fill="00B050"/>
            <w:vAlign w:val="center"/>
          </w:tcPr>
          <w:p w14:paraId="53B298F2" w14:textId="77777777" w:rsidR="003E2210" w:rsidRPr="00253206" w:rsidRDefault="003E2210" w:rsidP="00B90285">
            <w:pPr>
              <w:rPr>
                <w:i/>
                <w:iCs/>
                <w:sz w:val="20"/>
                <w:szCs w:val="20"/>
              </w:rPr>
            </w:pPr>
            <w:r>
              <w:rPr>
                <w:iCs/>
                <w:sz w:val="20"/>
                <w:szCs w:val="20"/>
              </w:rPr>
              <w:t>TA7</w:t>
            </w:r>
          </w:p>
        </w:tc>
        <w:tc>
          <w:tcPr>
            <w:tcW w:w="627" w:type="dxa"/>
            <w:shd w:val="clear" w:color="auto" w:fill="auto"/>
            <w:vAlign w:val="center"/>
          </w:tcPr>
          <w:p w14:paraId="05A266FE" w14:textId="77777777" w:rsidR="003E2210" w:rsidRPr="00253206" w:rsidRDefault="003E2210" w:rsidP="00B90285">
            <w:pPr>
              <w:rPr>
                <w:i/>
                <w:iCs/>
                <w:sz w:val="20"/>
                <w:szCs w:val="20"/>
              </w:rPr>
            </w:pPr>
          </w:p>
        </w:tc>
        <w:tc>
          <w:tcPr>
            <w:tcW w:w="627" w:type="dxa"/>
            <w:shd w:val="clear" w:color="auto" w:fill="auto"/>
            <w:vAlign w:val="center"/>
          </w:tcPr>
          <w:p w14:paraId="4255C10A" w14:textId="77777777" w:rsidR="003E2210" w:rsidRPr="00253206" w:rsidRDefault="003E2210" w:rsidP="00B90285">
            <w:pPr>
              <w:rPr>
                <w:i/>
                <w:iCs/>
                <w:sz w:val="20"/>
                <w:szCs w:val="20"/>
              </w:rPr>
            </w:pPr>
          </w:p>
        </w:tc>
        <w:tc>
          <w:tcPr>
            <w:tcW w:w="627" w:type="dxa"/>
            <w:shd w:val="clear" w:color="auto" w:fill="auto"/>
            <w:vAlign w:val="center"/>
          </w:tcPr>
          <w:p w14:paraId="6EDB8142" w14:textId="77777777" w:rsidR="003E2210" w:rsidRPr="00253206" w:rsidRDefault="003E2210" w:rsidP="00B90285">
            <w:pPr>
              <w:rPr>
                <w:i/>
                <w:iCs/>
                <w:sz w:val="20"/>
                <w:szCs w:val="20"/>
              </w:rPr>
            </w:pPr>
          </w:p>
        </w:tc>
        <w:tc>
          <w:tcPr>
            <w:tcW w:w="627" w:type="dxa"/>
            <w:shd w:val="clear" w:color="auto" w:fill="auto"/>
            <w:vAlign w:val="center"/>
          </w:tcPr>
          <w:p w14:paraId="75FABF01" w14:textId="77777777" w:rsidR="003E2210" w:rsidRPr="00253206" w:rsidRDefault="003E2210" w:rsidP="00B90285">
            <w:pPr>
              <w:rPr>
                <w:i/>
                <w:iCs/>
                <w:sz w:val="20"/>
                <w:szCs w:val="20"/>
              </w:rPr>
            </w:pPr>
          </w:p>
        </w:tc>
        <w:tc>
          <w:tcPr>
            <w:tcW w:w="627" w:type="dxa"/>
            <w:shd w:val="clear" w:color="auto" w:fill="auto"/>
            <w:vAlign w:val="center"/>
          </w:tcPr>
          <w:p w14:paraId="2F7E7749" w14:textId="77777777" w:rsidR="003E2210" w:rsidRPr="00253206" w:rsidRDefault="003E2210" w:rsidP="00B90285">
            <w:pPr>
              <w:rPr>
                <w:i/>
                <w:iCs/>
                <w:sz w:val="20"/>
                <w:szCs w:val="20"/>
              </w:rPr>
            </w:pPr>
          </w:p>
        </w:tc>
        <w:tc>
          <w:tcPr>
            <w:tcW w:w="627" w:type="dxa"/>
            <w:shd w:val="clear" w:color="auto" w:fill="auto"/>
            <w:vAlign w:val="center"/>
          </w:tcPr>
          <w:p w14:paraId="21B2F0FB" w14:textId="77777777" w:rsidR="003E2210" w:rsidRPr="00253206" w:rsidRDefault="003E2210" w:rsidP="00B90285">
            <w:pPr>
              <w:rPr>
                <w:i/>
                <w:iCs/>
                <w:sz w:val="20"/>
                <w:szCs w:val="20"/>
              </w:rPr>
            </w:pPr>
          </w:p>
        </w:tc>
        <w:tc>
          <w:tcPr>
            <w:tcW w:w="752" w:type="dxa"/>
            <w:shd w:val="clear" w:color="auto" w:fill="auto"/>
          </w:tcPr>
          <w:p w14:paraId="68D38F45" w14:textId="77777777" w:rsidR="003E2210" w:rsidRPr="00253206" w:rsidRDefault="003E2210" w:rsidP="00B90285">
            <w:pPr>
              <w:rPr>
                <w:sz w:val="20"/>
                <w:szCs w:val="20"/>
              </w:rPr>
            </w:pPr>
          </w:p>
        </w:tc>
        <w:tc>
          <w:tcPr>
            <w:tcW w:w="810" w:type="dxa"/>
            <w:shd w:val="clear" w:color="auto" w:fill="auto"/>
          </w:tcPr>
          <w:p w14:paraId="172C2BDA" w14:textId="77777777" w:rsidR="003E2210" w:rsidRPr="00253206" w:rsidRDefault="003E2210" w:rsidP="00B90285">
            <w:pPr>
              <w:rPr>
                <w:sz w:val="20"/>
                <w:szCs w:val="20"/>
              </w:rPr>
            </w:pPr>
          </w:p>
        </w:tc>
        <w:tc>
          <w:tcPr>
            <w:tcW w:w="810" w:type="dxa"/>
            <w:shd w:val="clear" w:color="auto" w:fill="auto"/>
          </w:tcPr>
          <w:p w14:paraId="149AFF3F" w14:textId="77777777" w:rsidR="003E2210" w:rsidRPr="00253206" w:rsidRDefault="003E2210" w:rsidP="00B90285">
            <w:pPr>
              <w:rPr>
                <w:sz w:val="20"/>
                <w:szCs w:val="20"/>
              </w:rPr>
            </w:pPr>
          </w:p>
        </w:tc>
      </w:tr>
      <w:tr w:rsidR="003E2210" w14:paraId="45758A3D" w14:textId="77777777" w:rsidTr="00D7007A">
        <w:trPr>
          <w:jc w:val="center"/>
        </w:trPr>
        <w:tc>
          <w:tcPr>
            <w:tcW w:w="532" w:type="dxa"/>
            <w:shd w:val="clear" w:color="auto" w:fill="A6A6A6" w:themeFill="background1" w:themeFillShade="A6"/>
          </w:tcPr>
          <w:p w14:paraId="1BE864A1" w14:textId="77777777" w:rsidR="003E2210" w:rsidRPr="00BE78F2" w:rsidRDefault="003E2210" w:rsidP="00B90285">
            <w:r>
              <w:t>H</w:t>
            </w:r>
          </w:p>
        </w:tc>
        <w:tc>
          <w:tcPr>
            <w:tcW w:w="626" w:type="dxa"/>
            <w:shd w:val="clear" w:color="auto" w:fill="00B050"/>
            <w:vAlign w:val="center"/>
          </w:tcPr>
          <w:p w14:paraId="3D692438" w14:textId="77777777" w:rsidR="003E2210" w:rsidRPr="00253206" w:rsidRDefault="003E2210" w:rsidP="00B90285">
            <w:pPr>
              <w:rPr>
                <w:i/>
                <w:iCs/>
                <w:sz w:val="20"/>
                <w:szCs w:val="20"/>
              </w:rPr>
            </w:pPr>
            <w:r>
              <w:rPr>
                <w:iCs/>
                <w:sz w:val="20"/>
                <w:szCs w:val="20"/>
              </w:rPr>
              <w:t>RC</w:t>
            </w:r>
          </w:p>
        </w:tc>
        <w:tc>
          <w:tcPr>
            <w:tcW w:w="626" w:type="dxa"/>
            <w:shd w:val="clear" w:color="auto" w:fill="00B050"/>
            <w:vAlign w:val="center"/>
          </w:tcPr>
          <w:p w14:paraId="059F46DF" w14:textId="77777777" w:rsidR="003E2210" w:rsidRPr="00253206" w:rsidRDefault="003E2210" w:rsidP="00B90285">
            <w:pPr>
              <w:rPr>
                <w:i/>
                <w:iCs/>
                <w:sz w:val="20"/>
                <w:szCs w:val="20"/>
              </w:rPr>
            </w:pPr>
            <w:r>
              <w:rPr>
                <w:iCs/>
                <w:sz w:val="20"/>
                <w:szCs w:val="20"/>
              </w:rPr>
              <w:t>RC</w:t>
            </w:r>
          </w:p>
        </w:tc>
        <w:tc>
          <w:tcPr>
            <w:tcW w:w="627" w:type="dxa"/>
            <w:shd w:val="clear" w:color="auto" w:fill="00B050"/>
            <w:vAlign w:val="center"/>
          </w:tcPr>
          <w:p w14:paraId="4A6E9A46" w14:textId="77777777" w:rsidR="003E2210" w:rsidRPr="00253206" w:rsidRDefault="003E2210" w:rsidP="00B90285">
            <w:pPr>
              <w:rPr>
                <w:i/>
                <w:iCs/>
                <w:sz w:val="20"/>
                <w:szCs w:val="20"/>
              </w:rPr>
            </w:pPr>
            <w:r>
              <w:rPr>
                <w:iCs/>
                <w:sz w:val="20"/>
                <w:szCs w:val="20"/>
              </w:rPr>
              <w:t>RC</w:t>
            </w:r>
          </w:p>
        </w:tc>
        <w:tc>
          <w:tcPr>
            <w:tcW w:w="627" w:type="dxa"/>
            <w:shd w:val="clear" w:color="auto" w:fill="auto"/>
            <w:vAlign w:val="center"/>
          </w:tcPr>
          <w:p w14:paraId="1021514A" w14:textId="77777777" w:rsidR="003E2210" w:rsidRPr="00253206" w:rsidRDefault="003E2210" w:rsidP="00B90285">
            <w:pPr>
              <w:rPr>
                <w:i/>
                <w:iCs/>
                <w:sz w:val="20"/>
                <w:szCs w:val="20"/>
              </w:rPr>
            </w:pPr>
          </w:p>
        </w:tc>
        <w:tc>
          <w:tcPr>
            <w:tcW w:w="627" w:type="dxa"/>
            <w:shd w:val="clear" w:color="auto" w:fill="auto"/>
            <w:vAlign w:val="center"/>
          </w:tcPr>
          <w:p w14:paraId="69383FE6" w14:textId="77777777" w:rsidR="003E2210" w:rsidRPr="00253206" w:rsidRDefault="003E2210" w:rsidP="00B90285">
            <w:pPr>
              <w:rPr>
                <w:i/>
                <w:iCs/>
                <w:sz w:val="20"/>
                <w:szCs w:val="20"/>
              </w:rPr>
            </w:pPr>
          </w:p>
        </w:tc>
        <w:tc>
          <w:tcPr>
            <w:tcW w:w="627" w:type="dxa"/>
            <w:shd w:val="clear" w:color="auto" w:fill="auto"/>
            <w:vAlign w:val="center"/>
          </w:tcPr>
          <w:p w14:paraId="2DF8475A" w14:textId="77777777" w:rsidR="003E2210" w:rsidRPr="00253206" w:rsidRDefault="003E2210" w:rsidP="00B90285">
            <w:pPr>
              <w:rPr>
                <w:i/>
                <w:iCs/>
                <w:sz w:val="20"/>
                <w:szCs w:val="20"/>
              </w:rPr>
            </w:pPr>
          </w:p>
        </w:tc>
        <w:tc>
          <w:tcPr>
            <w:tcW w:w="627" w:type="dxa"/>
            <w:shd w:val="clear" w:color="auto" w:fill="auto"/>
            <w:vAlign w:val="center"/>
          </w:tcPr>
          <w:p w14:paraId="28D617A5" w14:textId="77777777" w:rsidR="003E2210" w:rsidRPr="00253206" w:rsidRDefault="003E2210" w:rsidP="00B90285">
            <w:pPr>
              <w:rPr>
                <w:i/>
                <w:iCs/>
                <w:sz w:val="20"/>
                <w:szCs w:val="20"/>
              </w:rPr>
            </w:pPr>
          </w:p>
        </w:tc>
        <w:tc>
          <w:tcPr>
            <w:tcW w:w="627" w:type="dxa"/>
            <w:shd w:val="clear" w:color="auto" w:fill="auto"/>
            <w:vAlign w:val="center"/>
          </w:tcPr>
          <w:p w14:paraId="3855E783" w14:textId="77777777" w:rsidR="003E2210" w:rsidRPr="00253206" w:rsidRDefault="003E2210" w:rsidP="00B90285">
            <w:pPr>
              <w:rPr>
                <w:i/>
                <w:iCs/>
                <w:sz w:val="20"/>
                <w:szCs w:val="20"/>
              </w:rPr>
            </w:pPr>
          </w:p>
        </w:tc>
        <w:tc>
          <w:tcPr>
            <w:tcW w:w="627" w:type="dxa"/>
            <w:shd w:val="clear" w:color="auto" w:fill="auto"/>
            <w:vAlign w:val="center"/>
          </w:tcPr>
          <w:p w14:paraId="529F6CDF" w14:textId="77777777" w:rsidR="003E2210" w:rsidRPr="00253206" w:rsidRDefault="003E2210" w:rsidP="00B90285">
            <w:pPr>
              <w:rPr>
                <w:i/>
                <w:iCs/>
                <w:sz w:val="20"/>
                <w:szCs w:val="20"/>
              </w:rPr>
            </w:pPr>
          </w:p>
        </w:tc>
        <w:tc>
          <w:tcPr>
            <w:tcW w:w="752" w:type="dxa"/>
            <w:shd w:val="clear" w:color="auto" w:fill="auto"/>
          </w:tcPr>
          <w:p w14:paraId="49209083" w14:textId="77777777" w:rsidR="003E2210" w:rsidRPr="00253206" w:rsidRDefault="003E2210" w:rsidP="00B90285">
            <w:pPr>
              <w:rPr>
                <w:sz w:val="20"/>
                <w:szCs w:val="20"/>
              </w:rPr>
            </w:pPr>
          </w:p>
        </w:tc>
        <w:tc>
          <w:tcPr>
            <w:tcW w:w="810" w:type="dxa"/>
            <w:shd w:val="clear" w:color="auto" w:fill="auto"/>
          </w:tcPr>
          <w:p w14:paraId="0154C1D8" w14:textId="77777777" w:rsidR="003E2210" w:rsidRPr="00253206" w:rsidRDefault="003E2210" w:rsidP="00B90285">
            <w:pPr>
              <w:rPr>
                <w:sz w:val="20"/>
                <w:szCs w:val="20"/>
              </w:rPr>
            </w:pPr>
          </w:p>
        </w:tc>
        <w:tc>
          <w:tcPr>
            <w:tcW w:w="810" w:type="dxa"/>
            <w:shd w:val="clear" w:color="auto" w:fill="auto"/>
          </w:tcPr>
          <w:p w14:paraId="2B9D1D30" w14:textId="77777777" w:rsidR="003E2210" w:rsidRPr="00253206" w:rsidRDefault="003E2210" w:rsidP="00B90285">
            <w:pPr>
              <w:rPr>
                <w:sz w:val="20"/>
                <w:szCs w:val="20"/>
              </w:rPr>
            </w:pPr>
          </w:p>
        </w:tc>
      </w:tr>
    </w:tbl>
    <w:p w14:paraId="4945164C" w14:textId="77777777" w:rsidR="003E2210" w:rsidRDefault="003E2210" w:rsidP="00D7007A"/>
    <w:p w14:paraId="7A753261" w14:textId="77777777" w:rsidR="003E2210" w:rsidRDefault="003E2210" w:rsidP="00D7007A">
      <w:r>
        <w:t>Time 120</w:t>
      </w:r>
    </w:p>
    <w:tbl>
      <w:tblPr>
        <w:tblStyle w:val="TableGrid"/>
        <w:tblW w:w="0" w:type="auto"/>
        <w:jc w:val="center"/>
        <w:tblLook w:val="04A0" w:firstRow="1" w:lastRow="0" w:firstColumn="1" w:lastColumn="0" w:noHBand="0" w:noVBand="1"/>
      </w:tblPr>
      <w:tblGrid>
        <w:gridCol w:w="532"/>
        <w:gridCol w:w="626"/>
        <w:gridCol w:w="626"/>
        <w:gridCol w:w="627"/>
        <w:gridCol w:w="627"/>
        <w:gridCol w:w="627"/>
        <w:gridCol w:w="627"/>
        <w:gridCol w:w="627"/>
        <w:gridCol w:w="627"/>
        <w:gridCol w:w="627"/>
        <w:gridCol w:w="752"/>
        <w:gridCol w:w="810"/>
        <w:gridCol w:w="810"/>
      </w:tblGrid>
      <w:tr w:rsidR="003E2210" w14:paraId="48E313A8" w14:textId="77777777" w:rsidTr="00D7007A">
        <w:trPr>
          <w:jc w:val="center"/>
        </w:trPr>
        <w:tc>
          <w:tcPr>
            <w:tcW w:w="532" w:type="dxa"/>
            <w:tcBorders>
              <w:bottom w:val="single" w:sz="4" w:space="0" w:color="000000"/>
            </w:tcBorders>
            <w:shd w:val="clear" w:color="auto" w:fill="BFBFBF" w:themeFill="background1" w:themeFillShade="BF"/>
          </w:tcPr>
          <w:p w14:paraId="7D1AAC18" w14:textId="77777777" w:rsidR="003E2210" w:rsidRPr="00BE78F2" w:rsidRDefault="003E2210" w:rsidP="00B90285"/>
        </w:tc>
        <w:tc>
          <w:tcPr>
            <w:tcW w:w="1879" w:type="dxa"/>
            <w:gridSpan w:val="3"/>
            <w:shd w:val="clear" w:color="auto" w:fill="BFBFBF" w:themeFill="background1" w:themeFillShade="BF"/>
          </w:tcPr>
          <w:p w14:paraId="0349147A" w14:textId="77777777" w:rsidR="003E2210" w:rsidRPr="000449BE" w:rsidRDefault="003E2210" w:rsidP="00B90285">
            <w:r w:rsidRPr="000449BE">
              <w:rPr>
                <w:color w:val="00B050"/>
              </w:rPr>
              <w:t>ACTIVE</w:t>
            </w:r>
          </w:p>
        </w:tc>
        <w:tc>
          <w:tcPr>
            <w:tcW w:w="1881" w:type="dxa"/>
            <w:gridSpan w:val="3"/>
            <w:shd w:val="clear" w:color="auto" w:fill="BFBFBF" w:themeFill="background1" w:themeFillShade="BF"/>
          </w:tcPr>
          <w:p w14:paraId="25A33442" w14:textId="77777777" w:rsidR="003E2210" w:rsidRPr="000449BE" w:rsidRDefault="003E2210" w:rsidP="00B90285"/>
        </w:tc>
        <w:tc>
          <w:tcPr>
            <w:tcW w:w="1881" w:type="dxa"/>
            <w:gridSpan w:val="3"/>
            <w:shd w:val="clear" w:color="auto" w:fill="BFBFBF" w:themeFill="background1" w:themeFillShade="BF"/>
          </w:tcPr>
          <w:p w14:paraId="01189AB4" w14:textId="77777777" w:rsidR="003E2210" w:rsidRPr="000449BE" w:rsidRDefault="003E2210" w:rsidP="00B90285"/>
        </w:tc>
        <w:tc>
          <w:tcPr>
            <w:tcW w:w="2372" w:type="dxa"/>
            <w:gridSpan w:val="3"/>
            <w:tcBorders>
              <w:bottom w:val="single" w:sz="4" w:space="0" w:color="000000"/>
            </w:tcBorders>
            <w:shd w:val="clear" w:color="auto" w:fill="BFBFBF" w:themeFill="background1" w:themeFillShade="BF"/>
          </w:tcPr>
          <w:p w14:paraId="27F3A3E3" w14:textId="77777777" w:rsidR="003E2210" w:rsidRDefault="003E2210" w:rsidP="00B90285">
            <w:r>
              <w:t>Viability Assay</w:t>
            </w:r>
          </w:p>
        </w:tc>
      </w:tr>
      <w:tr w:rsidR="003E2210" w14:paraId="59A56D8C" w14:textId="77777777" w:rsidTr="00D7007A">
        <w:trPr>
          <w:jc w:val="center"/>
        </w:trPr>
        <w:tc>
          <w:tcPr>
            <w:tcW w:w="532" w:type="dxa"/>
            <w:tcBorders>
              <w:bottom w:val="single" w:sz="4" w:space="0" w:color="000000"/>
            </w:tcBorders>
            <w:shd w:val="clear" w:color="auto" w:fill="BFBFBF" w:themeFill="background1" w:themeFillShade="BF"/>
          </w:tcPr>
          <w:p w14:paraId="4A75F15B" w14:textId="77777777" w:rsidR="003E2210" w:rsidRPr="00BE78F2" w:rsidRDefault="003E2210" w:rsidP="00B90285"/>
        </w:tc>
        <w:tc>
          <w:tcPr>
            <w:tcW w:w="626" w:type="dxa"/>
            <w:shd w:val="clear" w:color="auto" w:fill="BFBFBF" w:themeFill="background1" w:themeFillShade="BF"/>
          </w:tcPr>
          <w:p w14:paraId="29B8FFA2" w14:textId="77777777" w:rsidR="003E2210" w:rsidRDefault="003E2210" w:rsidP="00B90285">
            <w:r>
              <w:t>1</w:t>
            </w:r>
          </w:p>
        </w:tc>
        <w:tc>
          <w:tcPr>
            <w:tcW w:w="626" w:type="dxa"/>
            <w:shd w:val="clear" w:color="auto" w:fill="BFBFBF" w:themeFill="background1" w:themeFillShade="BF"/>
          </w:tcPr>
          <w:p w14:paraId="3933BFF2" w14:textId="77777777" w:rsidR="003E2210" w:rsidRDefault="003E2210" w:rsidP="00B90285">
            <w:r>
              <w:t>2</w:t>
            </w:r>
          </w:p>
        </w:tc>
        <w:tc>
          <w:tcPr>
            <w:tcW w:w="627" w:type="dxa"/>
            <w:shd w:val="clear" w:color="auto" w:fill="BFBFBF" w:themeFill="background1" w:themeFillShade="BF"/>
          </w:tcPr>
          <w:p w14:paraId="11577571" w14:textId="77777777" w:rsidR="003E2210" w:rsidRDefault="003E2210" w:rsidP="00B90285">
            <w:r>
              <w:t>3</w:t>
            </w:r>
          </w:p>
        </w:tc>
        <w:tc>
          <w:tcPr>
            <w:tcW w:w="627" w:type="dxa"/>
            <w:shd w:val="clear" w:color="auto" w:fill="BFBFBF" w:themeFill="background1" w:themeFillShade="BF"/>
          </w:tcPr>
          <w:p w14:paraId="63413150" w14:textId="77777777" w:rsidR="003E2210" w:rsidRDefault="003E2210" w:rsidP="00B90285">
            <w:r>
              <w:t>4</w:t>
            </w:r>
          </w:p>
        </w:tc>
        <w:tc>
          <w:tcPr>
            <w:tcW w:w="627" w:type="dxa"/>
            <w:shd w:val="clear" w:color="auto" w:fill="BFBFBF" w:themeFill="background1" w:themeFillShade="BF"/>
          </w:tcPr>
          <w:p w14:paraId="570DABEB" w14:textId="77777777" w:rsidR="003E2210" w:rsidRDefault="003E2210" w:rsidP="00B90285">
            <w:r>
              <w:t>5</w:t>
            </w:r>
          </w:p>
        </w:tc>
        <w:tc>
          <w:tcPr>
            <w:tcW w:w="627" w:type="dxa"/>
            <w:shd w:val="clear" w:color="auto" w:fill="BFBFBF" w:themeFill="background1" w:themeFillShade="BF"/>
          </w:tcPr>
          <w:p w14:paraId="428938C1" w14:textId="77777777" w:rsidR="003E2210" w:rsidRDefault="003E2210" w:rsidP="00B90285">
            <w:r>
              <w:t>6</w:t>
            </w:r>
          </w:p>
        </w:tc>
        <w:tc>
          <w:tcPr>
            <w:tcW w:w="627" w:type="dxa"/>
            <w:shd w:val="clear" w:color="auto" w:fill="BFBFBF" w:themeFill="background1" w:themeFillShade="BF"/>
          </w:tcPr>
          <w:p w14:paraId="25530A8C" w14:textId="77777777" w:rsidR="003E2210" w:rsidRDefault="003E2210" w:rsidP="00B90285">
            <w:r>
              <w:t>7</w:t>
            </w:r>
          </w:p>
        </w:tc>
        <w:tc>
          <w:tcPr>
            <w:tcW w:w="627" w:type="dxa"/>
            <w:shd w:val="clear" w:color="auto" w:fill="BFBFBF" w:themeFill="background1" w:themeFillShade="BF"/>
          </w:tcPr>
          <w:p w14:paraId="7DC86CCE" w14:textId="77777777" w:rsidR="003E2210" w:rsidRDefault="003E2210" w:rsidP="00B90285">
            <w:r>
              <w:t>8</w:t>
            </w:r>
          </w:p>
        </w:tc>
        <w:tc>
          <w:tcPr>
            <w:tcW w:w="627" w:type="dxa"/>
            <w:shd w:val="clear" w:color="auto" w:fill="BFBFBF" w:themeFill="background1" w:themeFillShade="BF"/>
          </w:tcPr>
          <w:p w14:paraId="0D0313C6" w14:textId="77777777" w:rsidR="003E2210" w:rsidRDefault="003E2210" w:rsidP="00B90285">
            <w:r>
              <w:t>9</w:t>
            </w:r>
          </w:p>
        </w:tc>
        <w:tc>
          <w:tcPr>
            <w:tcW w:w="752" w:type="dxa"/>
            <w:tcBorders>
              <w:bottom w:val="single" w:sz="4" w:space="0" w:color="000000"/>
            </w:tcBorders>
            <w:shd w:val="clear" w:color="auto" w:fill="BFBFBF" w:themeFill="background1" w:themeFillShade="BF"/>
          </w:tcPr>
          <w:p w14:paraId="4A1A4D00" w14:textId="77777777" w:rsidR="003E2210" w:rsidRDefault="003E2210" w:rsidP="00B90285">
            <w:r>
              <w:t>10</w:t>
            </w:r>
          </w:p>
        </w:tc>
        <w:tc>
          <w:tcPr>
            <w:tcW w:w="810" w:type="dxa"/>
            <w:tcBorders>
              <w:bottom w:val="single" w:sz="4" w:space="0" w:color="000000"/>
            </w:tcBorders>
            <w:shd w:val="clear" w:color="auto" w:fill="BFBFBF" w:themeFill="background1" w:themeFillShade="BF"/>
          </w:tcPr>
          <w:p w14:paraId="6E08CA12" w14:textId="77777777" w:rsidR="003E2210" w:rsidRDefault="003E2210" w:rsidP="00B90285">
            <w:r>
              <w:t>11</w:t>
            </w:r>
          </w:p>
        </w:tc>
        <w:tc>
          <w:tcPr>
            <w:tcW w:w="810" w:type="dxa"/>
            <w:tcBorders>
              <w:bottom w:val="single" w:sz="4" w:space="0" w:color="000000"/>
            </w:tcBorders>
            <w:shd w:val="clear" w:color="auto" w:fill="BFBFBF" w:themeFill="background1" w:themeFillShade="BF"/>
          </w:tcPr>
          <w:p w14:paraId="623D02E8" w14:textId="77777777" w:rsidR="003E2210" w:rsidRDefault="003E2210" w:rsidP="00B90285">
            <w:r>
              <w:t>12</w:t>
            </w:r>
          </w:p>
        </w:tc>
      </w:tr>
      <w:tr w:rsidR="003E2210" w:rsidRPr="00253206" w14:paraId="482AEBBB" w14:textId="77777777" w:rsidTr="00D7007A">
        <w:trPr>
          <w:jc w:val="center"/>
        </w:trPr>
        <w:tc>
          <w:tcPr>
            <w:tcW w:w="532" w:type="dxa"/>
            <w:shd w:val="clear" w:color="auto" w:fill="A6A6A6" w:themeFill="background1" w:themeFillShade="A6"/>
          </w:tcPr>
          <w:p w14:paraId="3A6889F2" w14:textId="77777777" w:rsidR="003E2210" w:rsidRPr="00BE78F2" w:rsidRDefault="003E2210" w:rsidP="00B90285">
            <w:r>
              <w:t>A</w:t>
            </w:r>
          </w:p>
        </w:tc>
        <w:tc>
          <w:tcPr>
            <w:tcW w:w="626" w:type="dxa"/>
            <w:shd w:val="clear" w:color="auto" w:fill="00B050"/>
            <w:vAlign w:val="center"/>
          </w:tcPr>
          <w:p w14:paraId="5780ECF1" w14:textId="77777777" w:rsidR="003E2210" w:rsidRPr="00253206" w:rsidRDefault="003E2210" w:rsidP="00B90285">
            <w:pPr>
              <w:rPr>
                <w:i/>
                <w:iCs/>
                <w:sz w:val="20"/>
                <w:szCs w:val="20"/>
              </w:rPr>
            </w:pPr>
            <w:r w:rsidRPr="00253206">
              <w:rPr>
                <w:iCs/>
                <w:sz w:val="20"/>
                <w:szCs w:val="20"/>
              </w:rPr>
              <w:t>TA1</w:t>
            </w:r>
          </w:p>
        </w:tc>
        <w:tc>
          <w:tcPr>
            <w:tcW w:w="626" w:type="dxa"/>
            <w:shd w:val="clear" w:color="auto" w:fill="00B050"/>
            <w:vAlign w:val="center"/>
          </w:tcPr>
          <w:p w14:paraId="080EC633" w14:textId="77777777" w:rsidR="003E2210" w:rsidRPr="00253206" w:rsidRDefault="003E2210" w:rsidP="00B90285">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00B050"/>
            <w:vAlign w:val="center"/>
          </w:tcPr>
          <w:p w14:paraId="39D6548A" w14:textId="77777777" w:rsidR="003E2210" w:rsidRPr="00253206" w:rsidRDefault="003E2210" w:rsidP="00B90285">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auto"/>
            <w:vAlign w:val="center"/>
          </w:tcPr>
          <w:p w14:paraId="6E760CF2" w14:textId="77777777" w:rsidR="003E2210" w:rsidRPr="00253206" w:rsidRDefault="003E2210" w:rsidP="00B90285">
            <w:pPr>
              <w:rPr>
                <w:i/>
                <w:iCs/>
                <w:sz w:val="20"/>
                <w:szCs w:val="20"/>
              </w:rPr>
            </w:pPr>
          </w:p>
        </w:tc>
        <w:tc>
          <w:tcPr>
            <w:tcW w:w="627" w:type="dxa"/>
            <w:shd w:val="clear" w:color="auto" w:fill="auto"/>
            <w:vAlign w:val="center"/>
          </w:tcPr>
          <w:p w14:paraId="41DB7F73" w14:textId="77777777" w:rsidR="003E2210" w:rsidRPr="00253206" w:rsidRDefault="003E2210" w:rsidP="00B90285">
            <w:pPr>
              <w:rPr>
                <w:i/>
                <w:iCs/>
                <w:sz w:val="20"/>
                <w:szCs w:val="20"/>
              </w:rPr>
            </w:pPr>
          </w:p>
        </w:tc>
        <w:tc>
          <w:tcPr>
            <w:tcW w:w="627" w:type="dxa"/>
            <w:shd w:val="clear" w:color="auto" w:fill="auto"/>
            <w:vAlign w:val="center"/>
          </w:tcPr>
          <w:p w14:paraId="1CB52909" w14:textId="77777777" w:rsidR="003E2210" w:rsidRPr="00253206" w:rsidRDefault="003E2210" w:rsidP="00B90285">
            <w:pPr>
              <w:rPr>
                <w:i/>
                <w:iCs/>
                <w:sz w:val="20"/>
                <w:szCs w:val="20"/>
              </w:rPr>
            </w:pPr>
          </w:p>
        </w:tc>
        <w:tc>
          <w:tcPr>
            <w:tcW w:w="627" w:type="dxa"/>
            <w:shd w:val="clear" w:color="auto" w:fill="auto"/>
            <w:vAlign w:val="center"/>
          </w:tcPr>
          <w:p w14:paraId="6CF3F1F8" w14:textId="77777777" w:rsidR="003E2210" w:rsidRPr="00253206" w:rsidRDefault="003E2210" w:rsidP="00B90285">
            <w:pPr>
              <w:rPr>
                <w:i/>
                <w:iCs/>
                <w:sz w:val="20"/>
                <w:szCs w:val="20"/>
              </w:rPr>
            </w:pPr>
          </w:p>
        </w:tc>
        <w:tc>
          <w:tcPr>
            <w:tcW w:w="627" w:type="dxa"/>
            <w:shd w:val="clear" w:color="auto" w:fill="auto"/>
            <w:vAlign w:val="center"/>
          </w:tcPr>
          <w:p w14:paraId="65969DAB" w14:textId="77777777" w:rsidR="003E2210" w:rsidRPr="00253206" w:rsidRDefault="003E2210" w:rsidP="00B90285">
            <w:pPr>
              <w:rPr>
                <w:i/>
                <w:iCs/>
                <w:sz w:val="20"/>
                <w:szCs w:val="20"/>
              </w:rPr>
            </w:pPr>
          </w:p>
        </w:tc>
        <w:tc>
          <w:tcPr>
            <w:tcW w:w="627" w:type="dxa"/>
            <w:shd w:val="clear" w:color="auto" w:fill="auto"/>
            <w:vAlign w:val="center"/>
          </w:tcPr>
          <w:p w14:paraId="5E2B9C96" w14:textId="77777777" w:rsidR="003E2210" w:rsidRPr="00253206" w:rsidRDefault="003E2210" w:rsidP="00B90285">
            <w:pPr>
              <w:rPr>
                <w:i/>
                <w:iCs/>
                <w:sz w:val="20"/>
                <w:szCs w:val="20"/>
              </w:rPr>
            </w:pPr>
          </w:p>
        </w:tc>
        <w:tc>
          <w:tcPr>
            <w:tcW w:w="752" w:type="dxa"/>
            <w:shd w:val="clear" w:color="auto" w:fill="auto"/>
          </w:tcPr>
          <w:p w14:paraId="4A22FCCF" w14:textId="77777777" w:rsidR="003E2210" w:rsidRPr="00253206" w:rsidRDefault="003E2210" w:rsidP="00B90285">
            <w:pPr>
              <w:rPr>
                <w:sz w:val="20"/>
                <w:szCs w:val="20"/>
              </w:rPr>
            </w:pPr>
            <w:r>
              <w:rPr>
                <w:sz w:val="20"/>
                <w:szCs w:val="20"/>
              </w:rPr>
              <w:t>CV-120</w:t>
            </w:r>
          </w:p>
        </w:tc>
        <w:tc>
          <w:tcPr>
            <w:tcW w:w="810" w:type="dxa"/>
            <w:shd w:val="clear" w:color="auto" w:fill="auto"/>
          </w:tcPr>
          <w:p w14:paraId="3B4974A1" w14:textId="77777777" w:rsidR="003E2210" w:rsidRPr="00253206" w:rsidRDefault="003E2210" w:rsidP="00B90285">
            <w:pPr>
              <w:rPr>
                <w:sz w:val="20"/>
                <w:szCs w:val="20"/>
              </w:rPr>
            </w:pPr>
            <w:r>
              <w:rPr>
                <w:sz w:val="20"/>
                <w:szCs w:val="20"/>
              </w:rPr>
              <w:t>CV-120</w:t>
            </w:r>
          </w:p>
        </w:tc>
        <w:tc>
          <w:tcPr>
            <w:tcW w:w="810" w:type="dxa"/>
            <w:shd w:val="clear" w:color="auto" w:fill="auto"/>
          </w:tcPr>
          <w:p w14:paraId="0C0C1FC1" w14:textId="77777777" w:rsidR="003E2210" w:rsidRPr="00253206" w:rsidRDefault="003E2210" w:rsidP="00B90285">
            <w:pPr>
              <w:rPr>
                <w:sz w:val="20"/>
                <w:szCs w:val="20"/>
              </w:rPr>
            </w:pPr>
            <w:r>
              <w:rPr>
                <w:sz w:val="20"/>
                <w:szCs w:val="20"/>
              </w:rPr>
              <w:t>CV-120</w:t>
            </w:r>
          </w:p>
        </w:tc>
      </w:tr>
      <w:tr w:rsidR="003E2210" w:rsidRPr="00253206" w14:paraId="58182AEF" w14:textId="77777777" w:rsidTr="00D7007A">
        <w:trPr>
          <w:jc w:val="center"/>
        </w:trPr>
        <w:tc>
          <w:tcPr>
            <w:tcW w:w="532" w:type="dxa"/>
            <w:shd w:val="clear" w:color="auto" w:fill="A6A6A6" w:themeFill="background1" w:themeFillShade="A6"/>
          </w:tcPr>
          <w:p w14:paraId="31A23CC0" w14:textId="77777777" w:rsidR="003E2210" w:rsidRPr="00BE78F2" w:rsidRDefault="003E2210" w:rsidP="00B90285">
            <w:r>
              <w:t>B</w:t>
            </w:r>
          </w:p>
        </w:tc>
        <w:tc>
          <w:tcPr>
            <w:tcW w:w="626" w:type="dxa"/>
            <w:shd w:val="clear" w:color="auto" w:fill="00B050"/>
            <w:vAlign w:val="center"/>
          </w:tcPr>
          <w:p w14:paraId="38016718" w14:textId="77777777" w:rsidR="003E2210" w:rsidRPr="00253206" w:rsidRDefault="003E2210" w:rsidP="00B90285">
            <w:pPr>
              <w:rPr>
                <w:i/>
                <w:iCs/>
                <w:sz w:val="20"/>
                <w:szCs w:val="20"/>
              </w:rPr>
            </w:pPr>
            <w:r>
              <w:rPr>
                <w:iCs/>
                <w:sz w:val="20"/>
                <w:szCs w:val="20"/>
              </w:rPr>
              <w:t>TA2</w:t>
            </w:r>
          </w:p>
        </w:tc>
        <w:tc>
          <w:tcPr>
            <w:tcW w:w="626" w:type="dxa"/>
            <w:shd w:val="clear" w:color="auto" w:fill="00B050"/>
            <w:vAlign w:val="center"/>
          </w:tcPr>
          <w:p w14:paraId="28DCD94A" w14:textId="77777777" w:rsidR="003E2210" w:rsidRPr="00253206" w:rsidRDefault="003E2210" w:rsidP="00B90285">
            <w:pPr>
              <w:rPr>
                <w:i/>
                <w:iCs/>
                <w:sz w:val="20"/>
                <w:szCs w:val="20"/>
              </w:rPr>
            </w:pPr>
            <w:r>
              <w:rPr>
                <w:iCs/>
                <w:sz w:val="20"/>
                <w:szCs w:val="20"/>
              </w:rPr>
              <w:t>TA2</w:t>
            </w:r>
          </w:p>
        </w:tc>
        <w:tc>
          <w:tcPr>
            <w:tcW w:w="627" w:type="dxa"/>
            <w:shd w:val="clear" w:color="auto" w:fill="00B050"/>
            <w:vAlign w:val="center"/>
          </w:tcPr>
          <w:p w14:paraId="3B88AFFE" w14:textId="77777777" w:rsidR="003E2210" w:rsidRPr="00253206" w:rsidRDefault="003E2210" w:rsidP="00B90285">
            <w:pPr>
              <w:rPr>
                <w:i/>
                <w:iCs/>
                <w:sz w:val="20"/>
                <w:szCs w:val="20"/>
              </w:rPr>
            </w:pPr>
            <w:r>
              <w:rPr>
                <w:iCs/>
                <w:sz w:val="20"/>
                <w:szCs w:val="20"/>
              </w:rPr>
              <w:t>TA2</w:t>
            </w:r>
          </w:p>
        </w:tc>
        <w:tc>
          <w:tcPr>
            <w:tcW w:w="627" w:type="dxa"/>
            <w:shd w:val="clear" w:color="auto" w:fill="auto"/>
            <w:vAlign w:val="center"/>
          </w:tcPr>
          <w:p w14:paraId="05D48163" w14:textId="77777777" w:rsidR="003E2210" w:rsidRPr="00253206" w:rsidRDefault="003E2210" w:rsidP="00B90285">
            <w:pPr>
              <w:rPr>
                <w:i/>
                <w:iCs/>
                <w:sz w:val="20"/>
                <w:szCs w:val="20"/>
              </w:rPr>
            </w:pPr>
          </w:p>
        </w:tc>
        <w:tc>
          <w:tcPr>
            <w:tcW w:w="627" w:type="dxa"/>
            <w:shd w:val="clear" w:color="auto" w:fill="auto"/>
            <w:vAlign w:val="center"/>
          </w:tcPr>
          <w:p w14:paraId="44746BD6" w14:textId="77777777" w:rsidR="003E2210" w:rsidRPr="00253206" w:rsidRDefault="003E2210" w:rsidP="00B90285">
            <w:pPr>
              <w:rPr>
                <w:i/>
                <w:iCs/>
                <w:sz w:val="20"/>
                <w:szCs w:val="20"/>
              </w:rPr>
            </w:pPr>
          </w:p>
        </w:tc>
        <w:tc>
          <w:tcPr>
            <w:tcW w:w="627" w:type="dxa"/>
            <w:shd w:val="clear" w:color="auto" w:fill="auto"/>
            <w:vAlign w:val="center"/>
          </w:tcPr>
          <w:p w14:paraId="4159C569" w14:textId="77777777" w:rsidR="003E2210" w:rsidRPr="00253206" w:rsidRDefault="003E2210" w:rsidP="00B90285">
            <w:pPr>
              <w:rPr>
                <w:i/>
                <w:iCs/>
                <w:sz w:val="20"/>
                <w:szCs w:val="20"/>
              </w:rPr>
            </w:pPr>
          </w:p>
        </w:tc>
        <w:tc>
          <w:tcPr>
            <w:tcW w:w="627" w:type="dxa"/>
            <w:shd w:val="clear" w:color="auto" w:fill="auto"/>
            <w:vAlign w:val="center"/>
          </w:tcPr>
          <w:p w14:paraId="2BF730BA" w14:textId="77777777" w:rsidR="003E2210" w:rsidRPr="00253206" w:rsidRDefault="003E2210" w:rsidP="00B90285">
            <w:pPr>
              <w:rPr>
                <w:i/>
                <w:iCs/>
                <w:sz w:val="20"/>
                <w:szCs w:val="20"/>
              </w:rPr>
            </w:pPr>
          </w:p>
        </w:tc>
        <w:tc>
          <w:tcPr>
            <w:tcW w:w="627" w:type="dxa"/>
            <w:shd w:val="clear" w:color="auto" w:fill="auto"/>
            <w:vAlign w:val="center"/>
          </w:tcPr>
          <w:p w14:paraId="45151268" w14:textId="77777777" w:rsidR="003E2210" w:rsidRPr="00253206" w:rsidRDefault="003E2210" w:rsidP="00B90285">
            <w:pPr>
              <w:rPr>
                <w:i/>
                <w:iCs/>
                <w:sz w:val="20"/>
                <w:szCs w:val="20"/>
              </w:rPr>
            </w:pPr>
          </w:p>
        </w:tc>
        <w:tc>
          <w:tcPr>
            <w:tcW w:w="627" w:type="dxa"/>
            <w:shd w:val="clear" w:color="auto" w:fill="auto"/>
            <w:vAlign w:val="center"/>
          </w:tcPr>
          <w:p w14:paraId="546FFA85" w14:textId="77777777" w:rsidR="003E2210" w:rsidRPr="00253206" w:rsidRDefault="003E2210" w:rsidP="00B90285">
            <w:pPr>
              <w:rPr>
                <w:i/>
                <w:iCs/>
                <w:sz w:val="20"/>
                <w:szCs w:val="20"/>
              </w:rPr>
            </w:pPr>
          </w:p>
        </w:tc>
        <w:tc>
          <w:tcPr>
            <w:tcW w:w="752" w:type="dxa"/>
            <w:shd w:val="clear" w:color="auto" w:fill="auto"/>
          </w:tcPr>
          <w:p w14:paraId="66EA98E1" w14:textId="77777777" w:rsidR="003E2210" w:rsidRPr="00253206" w:rsidRDefault="003E2210" w:rsidP="00B90285">
            <w:pPr>
              <w:rPr>
                <w:sz w:val="20"/>
                <w:szCs w:val="20"/>
              </w:rPr>
            </w:pPr>
          </w:p>
        </w:tc>
        <w:tc>
          <w:tcPr>
            <w:tcW w:w="810" w:type="dxa"/>
            <w:shd w:val="clear" w:color="auto" w:fill="auto"/>
          </w:tcPr>
          <w:p w14:paraId="50F7E467" w14:textId="77777777" w:rsidR="003E2210" w:rsidRPr="00253206" w:rsidRDefault="003E2210" w:rsidP="00B90285">
            <w:pPr>
              <w:rPr>
                <w:sz w:val="20"/>
                <w:szCs w:val="20"/>
              </w:rPr>
            </w:pPr>
          </w:p>
        </w:tc>
        <w:tc>
          <w:tcPr>
            <w:tcW w:w="810" w:type="dxa"/>
            <w:shd w:val="clear" w:color="auto" w:fill="auto"/>
          </w:tcPr>
          <w:p w14:paraId="51021623" w14:textId="77777777" w:rsidR="003E2210" w:rsidRPr="00253206" w:rsidRDefault="003E2210" w:rsidP="00B90285">
            <w:pPr>
              <w:rPr>
                <w:sz w:val="20"/>
                <w:szCs w:val="20"/>
              </w:rPr>
            </w:pPr>
          </w:p>
        </w:tc>
      </w:tr>
      <w:tr w:rsidR="003E2210" w:rsidRPr="00253206" w14:paraId="57C5606C" w14:textId="77777777" w:rsidTr="00D7007A">
        <w:trPr>
          <w:jc w:val="center"/>
        </w:trPr>
        <w:tc>
          <w:tcPr>
            <w:tcW w:w="532" w:type="dxa"/>
            <w:shd w:val="clear" w:color="auto" w:fill="A6A6A6" w:themeFill="background1" w:themeFillShade="A6"/>
          </w:tcPr>
          <w:p w14:paraId="3233F415" w14:textId="77777777" w:rsidR="003E2210" w:rsidRPr="00BE78F2" w:rsidRDefault="003E2210" w:rsidP="00B90285">
            <w:r>
              <w:t>C</w:t>
            </w:r>
          </w:p>
        </w:tc>
        <w:tc>
          <w:tcPr>
            <w:tcW w:w="626" w:type="dxa"/>
            <w:shd w:val="clear" w:color="auto" w:fill="00B050"/>
            <w:vAlign w:val="center"/>
          </w:tcPr>
          <w:p w14:paraId="0E279AA1" w14:textId="77777777" w:rsidR="003E2210" w:rsidRPr="00253206" w:rsidRDefault="003E2210" w:rsidP="00B90285">
            <w:pPr>
              <w:rPr>
                <w:i/>
                <w:iCs/>
                <w:sz w:val="20"/>
                <w:szCs w:val="20"/>
              </w:rPr>
            </w:pPr>
            <w:r>
              <w:rPr>
                <w:iCs/>
                <w:sz w:val="20"/>
                <w:szCs w:val="20"/>
              </w:rPr>
              <w:t>TA3</w:t>
            </w:r>
          </w:p>
        </w:tc>
        <w:tc>
          <w:tcPr>
            <w:tcW w:w="626" w:type="dxa"/>
            <w:shd w:val="clear" w:color="auto" w:fill="00B050"/>
            <w:vAlign w:val="center"/>
          </w:tcPr>
          <w:p w14:paraId="2063D387" w14:textId="77777777" w:rsidR="003E2210" w:rsidRPr="00253206" w:rsidRDefault="003E2210" w:rsidP="00B90285">
            <w:pPr>
              <w:rPr>
                <w:i/>
                <w:iCs/>
                <w:sz w:val="20"/>
                <w:szCs w:val="20"/>
              </w:rPr>
            </w:pPr>
            <w:r>
              <w:rPr>
                <w:iCs/>
                <w:sz w:val="20"/>
                <w:szCs w:val="20"/>
              </w:rPr>
              <w:t>TA3</w:t>
            </w:r>
          </w:p>
        </w:tc>
        <w:tc>
          <w:tcPr>
            <w:tcW w:w="627" w:type="dxa"/>
            <w:shd w:val="clear" w:color="auto" w:fill="00B050"/>
            <w:vAlign w:val="center"/>
          </w:tcPr>
          <w:p w14:paraId="30B6AEFF" w14:textId="77777777" w:rsidR="003E2210" w:rsidRPr="00253206" w:rsidRDefault="003E2210" w:rsidP="00B90285">
            <w:pPr>
              <w:rPr>
                <w:i/>
                <w:iCs/>
                <w:sz w:val="20"/>
                <w:szCs w:val="20"/>
              </w:rPr>
            </w:pPr>
            <w:r>
              <w:rPr>
                <w:iCs/>
                <w:sz w:val="20"/>
                <w:szCs w:val="20"/>
              </w:rPr>
              <w:t>TA3</w:t>
            </w:r>
          </w:p>
        </w:tc>
        <w:tc>
          <w:tcPr>
            <w:tcW w:w="627" w:type="dxa"/>
            <w:shd w:val="clear" w:color="auto" w:fill="auto"/>
            <w:vAlign w:val="center"/>
          </w:tcPr>
          <w:p w14:paraId="6B643504" w14:textId="77777777" w:rsidR="003E2210" w:rsidRPr="00253206" w:rsidRDefault="003E2210" w:rsidP="00B90285">
            <w:pPr>
              <w:rPr>
                <w:i/>
                <w:iCs/>
                <w:sz w:val="20"/>
                <w:szCs w:val="20"/>
              </w:rPr>
            </w:pPr>
          </w:p>
        </w:tc>
        <w:tc>
          <w:tcPr>
            <w:tcW w:w="627" w:type="dxa"/>
            <w:shd w:val="clear" w:color="auto" w:fill="auto"/>
            <w:vAlign w:val="center"/>
          </w:tcPr>
          <w:p w14:paraId="7E52C61F" w14:textId="77777777" w:rsidR="003E2210" w:rsidRPr="00253206" w:rsidRDefault="003E2210" w:rsidP="00B90285">
            <w:pPr>
              <w:rPr>
                <w:i/>
                <w:iCs/>
                <w:sz w:val="20"/>
                <w:szCs w:val="20"/>
              </w:rPr>
            </w:pPr>
          </w:p>
        </w:tc>
        <w:tc>
          <w:tcPr>
            <w:tcW w:w="627" w:type="dxa"/>
            <w:shd w:val="clear" w:color="auto" w:fill="auto"/>
            <w:vAlign w:val="center"/>
          </w:tcPr>
          <w:p w14:paraId="48879437" w14:textId="77777777" w:rsidR="003E2210" w:rsidRPr="00253206" w:rsidRDefault="003E2210" w:rsidP="00B90285">
            <w:pPr>
              <w:rPr>
                <w:i/>
                <w:iCs/>
                <w:sz w:val="20"/>
                <w:szCs w:val="20"/>
              </w:rPr>
            </w:pPr>
          </w:p>
        </w:tc>
        <w:tc>
          <w:tcPr>
            <w:tcW w:w="627" w:type="dxa"/>
            <w:shd w:val="clear" w:color="auto" w:fill="auto"/>
            <w:vAlign w:val="center"/>
          </w:tcPr>
          <w:p w14:paraId="144DCCB0" w14:textId="77777777" w:rsidR="003E2210" w:rsidRPr="00253206" w:rsidRDefault="003E2210" w:rsidP="00B90285">
            <w:pPr>
              <w:rPr>
                <w:i/>
                <w:iCs/>
                <w:sz w:val="20"/>
                <w:szCs w:val="20"/>
              </w:rPr>
            </w:pPr>
          </w:p>
        </w:tc>
        <w:tc>
          <w:tcPr>
            <w:tcW w:w="627" w:type="dxa"/>
            <w:shd w:val="clear" w:color="auto" w:fill="auto"/>
            <w:vAlign w:val="center"/>
          </w:tcPr>
          <w:p w14:paraId="07B23317" w14:textId="77777777" w:rsidR="003E2210" w:rsidRPr="00253206" w:rsidRDefault="003E2210" w:rsidP="00B90285">
            <w:pPr>
              <w:rPr>
                <w:i/>
                <w:iCs/>
                <w:sz w:val="20"/>
                <w:szCs w:val="20"/>
              </w:rPr>
            </w:pPr>
          </w:p>
        </w:tc>
        <w:tc>
          <w:tcPr>
            <w:tcW w:w="627" w:type="dxa"/>
            <w:shd w:val="clear" w:color="auto" w:fill="auto"/>
            <w:vAlign w:val="center"/>
          </w:tcPr>
          <w:p w14:paraId="5A5EA0D7" w14:textId="77777777" w:rsidR="003E2210" w:rsidRPr="00253206" w:rsidRDefault="003E2210" w:rsidP="00B90285">
            <w:pPr>
              <w:rPr>
                <w:i/>
                <w:iCs/>
                <w:sz w:val="20"/>
                <w:szCs w:val="20"/>
              </w:rPr>
            </w:pPr>
          </w:p>
        </w:tc>
        <w:tc>
          <w:tcPr>
            <w:tcW w:w="752" w:type="dxa"/>
            <w:shd w:val="clear" w:color="auto" w:fill="auto"/>
          </w:tcPr>
          <w:p w14:paraId="7B4D4DBD" w14:textId="77777777" w:rsidR="003E2210" w:rsidRPr="00253206" w:rsidRDefault="003E2210" w:rsidP="00B90285">
            <w:pPr>
              <w:rPr>
                <w:sz w:val="20"/>
                <w:szCs w:val="20"/>
              </w:rPr>
            </w:pPr>
          </w:p>
        </w:tc>
        <w:tc>
          <w:tcPr>
            <w:tcW w:w="810" w:type="dxa"/>
            <w:shd w:val="clear" w:color="auto" w:fill="auto"/>
          </w:tcPr>
          <w:p w14:paraId="5FAC529B" w14:textId="77777777" w:rsidR="003E2210" w:rsidRPr="00253206" w:rsidRDefault="003E2210" w:rsidP="00B90285">
            <w:pPr>
              <w:rPr>
                <w:sz w:val="20"/>
                <w:szCs w:val="20"/>
              </w:rPr>
            </w:pPr>
          </w:p>
        </w:tc>
        <w:tc>
          <w:tcPr>
            <w:tcW w:w="810" w:type="dxa"/>
            <w:shd w:val="clear" w:color="auto" w:fill="auto"/>
          </w:tcPr>
          <w:p w14:paraId="70E9E364" w14:textId="77777777" w:rsidR="003E2210" w:rsidRPr="00253206" w:rsidRDefault="003E2210" w:rsidP="00B90285">
            <w:pPr>
              <w:rPr>
                <w:sz w:val="20"/>
                <w:szCs w:val="20"/>
              </w:rPr>
            </w:pPr>
          </w:p>
        </w:tc>
      </w:tr>
      <w:tr w:rsidR="003E2210" w:rsidRPr="00253206" w14:paraId="6B8198C6" w14:textId="77777777" w:rsidTr="00D7007A">
        <w:trPr>
          <w:jc w:val="center"/>
        </w:trPr>
        <w:tc>
          <w:tcPr>
            <w:tcW w:w="532" w:type="dxa"/>
            <w:shd w:val="clear" w:color="auto" w:fill="A6A6A6" w:themeFill="background1" w:themeFillShade="A6"/>
          </w:tcPr>
          <w:p w14:paraId="4A10FB0E" w14:textId="77777777" w:rsidR="003E2210" w:rsidRPr="00BE78F2" w:rsidRDefault="003E2210" w:rsidP="00B90285">
            <w:r>
              <w:t>D</w:t>
            </w:r>
          </w:p>
        </w:tc>
        <w:tc>
          <w:tcPr>
            <w:tcW w:w="626" w:type="dxa"/>
            <w:shd w:val="clear" w:color="auto" w:fill="00B050"/>
            <w:vAlign w:val="center"/>
          </w:tcPr>
          <w:p w14:paraId="087C308A" w14:textId="77777777" w:rsidR="003E2210" w:rsidRPr="00253206" w:rsidRDefault="003E2210" w:rsidP="00B90285">
            <w:pPr>
              <w:rPr>
                <w:i/>
                <w:iCs/>
                <w:sz w:val="20"/>
                <w:szCs w:val="20"/>
              </w:rPr>
            </w:pPr>
            <w:r>
              <w:rPr>
                <w:iCs/>
                <w:sz w:val="20"/>
                <w:szCs w:val="20"/>
              </w:rPr>
              <w:t>TA4</w:t>
            </w:r>
          </w:p>
        </w:tc>
        <w:tc>
          <w:tcPr>
            <w:tcW w:w="626" w:type="dxa"/>
            <w:shd w:val="clear" w:color="auto" w:fill="00B050"/>
            <w:vAlign w:val="center"/>
          </w:tcPr>
          <w:p w14:paraId="1F5ED98E" w14:textId="77777777" w:rsidR="003E2210" w:rsidRPr="00253206" w:rsidRDefault="003E2210" w:rsidP="00B90285">
            <w:pPr>
              <w:rPr>
                <w:i/>
                <w:iCs/>
                <w:sz w:val="20"/>
                <w:szCs w:val="20"/>
              </w:rPr>
            </w:pPr>
            <w:r>
              <w:rPr>
                <w:iCs/>
                <w:sz w:val="20"/>
                <w:szCs w:val="20"/>
              </w:rPr>
              <w:t>TA4</w:t>
            </w:r>
          </w:p>
        </w:tc>
        <w:tc>
          <w:tcPr>
            <w:tcW w:w="627" w:type="dxa"/>
            <w:shd w:val="clear" w:color="auto" w:fill="00B050"/>
            <w:vAlign w:val="center"/>
          </w:tcPr>
          <w:p w14:paraId="14CCD1A3" w14:textId="77777777" w:rsidR="003E2210" w:rsidRPr="00253206" w:rsidRDefault="003E2210" w:rsidP="00B90285">
            <w:pPr>
              <w:rPr>
                <w:i/>
                <w:iCs/>
                <w:sz w:val="20"/>
                <w:szCs w:val="20"/>
              </w:rPr>
            </w:pPr>
            <w:r>
              <w:rPr>
                <w:iCs/>
                <w:sz w:val="20"/>
                <w:szCs w:val="20"/>
              </w:rPr>
              <w:t>TA4</w:t>
            </w:r>
          </w:p>
        </w:tc>
        <w:tc>
          <w:tcPr>
            <w:tcW w:w="627" w:type="dxa"/>
            <w:shd w:val="clear" w:color="auto" w:fill="auto"/>
            <w:vAlign w:val="center"/>
          </w:tcPr>
          <w:p w14:paraId="109324C6" w14:textId="77777777" w:rsidR="003E2210" w:rsidRPr="00253206" w:rsidRDefault="003E2210" w:rsidP="00B90285">
            <w:pPr>
              <w:rPr>
                <w:i/>
                <w:iCs/>
                <w:sz w:val="20"/>
                <w:szCs w:val="20"/>
              </w:rPr>
            </w:pPr>
          </w:p>
        </w:tc>
        <w:tc>
          <w:tcPr>
            <w:tcW w:w="627" w:type="dxa"/>
            <w:shd w:val="clear" w:color="auto" w:fill="auto"/>
            <w:vAlign w:val="center"/>
          </w:tcPr>
          <w:p w14:paraId="77F66923" w14:textId="77777777" w:rsidR="003E2210" w:rsidRPr="00253206" w:rsidRDefault="003E2210" w:rsidP="00B90285">
            <w:pPr>
              <w:rPr>
                <w:i/>
                <w:iCs/>
                <w:sz w:val="20"/>
                <w:szCs w:val="20"/>
              </w:rPr>
            </w:pPr>
          </w:p>
        </w:tc>
        <w:tc>
          <w:tcPr>
            <w:tcW w:w="627" w:type="dxa"/>
            <w:shd w:val="clear" w:color="auto" w:fill="auto"/>
            <w:vAlign w:val="center"/>
          </w:tcPr>
          <w:p w14:paraId="432C602C" w14:textId="77777777" w:rsidR="003E2210" w:rsidRPr="00253206" w:rsidRDefault="003E2210" w:rsidP="00B90285">
            <w:pPr>
              <w:rPr>
                <w:i/>
                <w:iCs/>
                <w:sz w:val="20"/>
                <w:szCs w:val="20"/>
              </w:rPr>
            </w:pPr>
          </w:p>
        </w:tc>
        <w:tc>
          <w:tcPr>
            <w:tcW w:w="627" w:type="dxa"/>
            <w:shd w:val="clear" w:color="auto" w:fill="auto"/>
            <w:vAlign w:val="center"/>
          </w:tcPr>
          <w:p w14:paraId="18724696" w14:textId="77777777" w:rsidR="003E2210" w:rsidRPr="00253206" w:rsidRDefault="003E2210" w:rsidP="00B90285">
            <w:pPr>
              <w:rPr>
                <w:i/>
                <w:iCs/>
                <w:sz w:val="20"/>
                <w:szCs w:val="20"/>
              </w:rPr>
            </w:pPr>
          </w:p>
        </w:tc>
        <w:tc>
          <w:tcPr>
            <w:tcW w:w="627" w:type="dxa"/>
            <w:shd w:val="clear" w:color="auto" w:fill="auto"/>
            <w:vAlign w:val="center"/>
          </w:tcPr>
          <w:p w14:paraId="730AB0B8" w14:textId="77777777" w:rsidR="003E2210" w:rsidRPr="00253206" w:rsidRDefault="003E2210" w:rsidP="00B90285">
            <w:pPr>
              <w:rPr>
                <w:i/>
                <w:iCs/>
                <w:sz w:val="20"/>
                <w:szCs w:val="20"/>
              </w:rPr>
            </w:pPr>
          </w:p>
        </w:tc>
        <w:tc>
          <w:tcPr>
            <w:tcW w:w="627" w:type="dxa"/>
            <w:shd w:val="clear" w:color="auto" w:fill="auto"/>
            <w:vAlign w:val="center"/>
          </w:tcPr>
          <w:p w14:paraId="7C2A86F0" w14:textId="77777777" w:rsidR="003E2210" w:rsidRPr="00253206" w:rsidRDefault="003E2210" w:rsidP="00B90285">
            <w:pPr>
              <w:rPr>
                <w:i/>
                <w:iCs/>
                <w:sz w:val="20"/>
                <w:szCs w:val="20"/>
              </w:rPr>
            </w:pPr>
          </w:p>
        </w:tc>
        <w:tc>
          <w:tcPr>
            <w:tcW w:w="752" w:type="dxa"/>
            <w:shd w:val="clear" w:color="auto" w:fill="auto"/>
          </w:tcPr>
          <w:p w14:paraId="0687AE63" w14:textId="77777777" w:rsidR="003E2210" w:rsidRPr="00253206" w:rsidRDefault="003E2210" w:rsidP="00B90285">
            <w:pPr>
              <w:rPr>
                <w:sz w:val="20"/>
                <w:szCs w:val="20"/>
              </w:rPr>
            </w:pPr>
          </w:p>
        </w:tc>
        <w:tc>
          <w:tcPr>
            <w:tcW w:w="810" w:type="dxa"/>
            <w:shd w:val="clear" w:color="auto" w:fill="auto"/>
          </w:tcPr>
          <w:p w14:paraId="1E39AF8F" w14:textId="77777777" w:rsidR="003E2210" w:rsidRPr="00253206" w:rsidRDefault="003E2210" w:rsidP="00B90285">
            <w:pPr>
              <w:rPr>
                <w:sz w:val="20"/>
                <w:szCs w:val="20"/>
              </w:rPr>
            </w:pPr>
          </w:p>
        </w:tc>
        <w:tc>
          <w:tcPr>
            <w:tcW w:w="810" w:type="dxa"/>
            <w:shd w:val="clear" w:color="auto" w:fill="auto"/>
          </w:tcPr>
          <w:p w14:paraId="2610BF24" w14:textId="77777777" w:rsidR="003E2210" w:rsidRPr="00253206" w:rsidRDefault="003E2210" w:rsidP="00B90285">
            <w:pPr>
              <w:rPr>
                <w:sz w:val="20"/>
                <w:szCs w:val="20"/>
              </w:rPr>
            </w:pPr>
          </w:p>
        </w:tc>
      </w:tr>
      <w:tr w:rsidR="003E2210" w:rsidRPr="00253206" w14:paraId="435C1FED" w14:textId="77777777" w:rsidTr="00D7007A">
        <w:trPr>
          <w:jc w:val="center"/>
        </w:trPr>
        <w:tc>
          <w:tcPr>
            <w:tcW w:w="532" w:type="dxa"/>
            <w:shd w:val="clear" w:color="auto" w:fill="A6A6A6" w:themeFill="background1" w:themeFillShade="A6"/>
          </w:tcPr>
          <w:p w14:paraId="65CED5D2" w14:textId="77777777" w:rsidR="003E2210" w:rsidRPr="00BE78F2" w:rsidRDefault="003E2210" w:rsidP="00B90285">
            <w:r>
              <w:t>E</w:t>
            </w:r>
          </w:p>
        </w:tc>
        <w:tc>
          <w:tcPr>
            <w:tcW w:w="626" w:type="dxa"/>
            <w:shd w:val="clear" w:color="auto" w:fill="00B050"/>
            <w:vAlign w:val="center"/>
          </w:tcPr>
          <w:p w14:paraId="4AEDB6B9" w14:textId="77777777" w:rsidR="003E2210" w:rsidRPr="00253206" w:rsidRDefault="003E2210" w:rsidP="00B90285">
            <w:pPr>
              <w:rPr>
                <w:i/>
                <w:iCs/>
                <w:sz w:val="20"/>
                <w:szCs w:val="20"/>
              </w:rPr>
            </w:pPr>
            <w:r>
              <w:rPr>
                <w:iCs/>
                <w:sz w:val="20"/>
                <w:szCs w:val="20"/>
              </w:rPr>
              <w:t>TA5</w:t>
            </w:r>
          </w:p>
        </w:tc>
        <w:tc>
          <w:tcPr>
            <w:tcW w:w="626" w:type="dxa"/>
            <w:shd w:val="clear" w:color="auto" w:fill="00B050"/>
            <w:vAlign w:val="center"/>
          </w:tcPr>
          <w:p w14:paraId="1C87C474" w14:textId="77777777" w:rsidR="003E2210" w:rsidRPr="00253206" w:rsidRDefault="003E2210" w:rsidP="00B90285">
            <w:pPr>
              <w:rPr>
                <w:i/>
                <w:iCs/>
                <w:sz w:val="20"/>
                <w:szCs w:val="20"/>
              </w:rPr>
            </w:pPr>
            <w:r>
              <w:rPr>
                <w:iCs/>
                <w:sz w:val="20"/>
                <w:szCs w:val="20"/>
              </w:rPr>
              <w:t>TA5</w:t>
            </w:r>
          </w:p>
        </w:tc>
        <w:tc>
          <w:tcPr>
            <w:tcW w:w="627" w:type="dxa"/>
            <w:shd w:val="clear" w:color="auto" w:fill="00B050"/>
            <w:vAlign w:val="center"/>
          </w:tcPr>
          <w:p w14:paraId="1F88698A" w14:textId="77777777" w:rsidR="003E2210" w:rsidRPr="00253206" w:rsidRDefault="003E2210" w:rsidP="00B90285">
            <w:pPr>
              <w:rPr>
                <w:i/>
                <w:iCs/>
                <w:sz w:val="20"/>
                <w:szCs w:val="20"/>
              </w:rPr>
            </w:pPr>
            <w:r>
              <w:rPr>
                <w:iCs/>
                <w:sz w:val="20"/>
                <w:szCs w:val="20"/>
              </w:rPr>
              <w:t>TA5</w:t>
            </w:r>
          </w:p>
        </w:tc>
        <w:tc>
          <w:tcPr>
            <w:tcW w:w="627" w:type="dxa"/>
            <w:shd w:val="clear" w:color="auto" w:fill="auto"/>
            <w:vAlign w:val="center"/>
          </w:tcPr>
          <w:p w14:paraId="4F458CFA" w14:textId="77777777" w:rsidR="003E2210" w:rsidRPr="00253206" w:rsidRDefault="003E2210" w:rsidP="00B90285">
            <w:pPr>
              <w:rPr>
                <w:i/>
                <w:iCs/>
                <w:sz w:val="20"/>
                <w:szCs w:val="20"/>
              </w:rPr>
            </w:pPr>
          </w:p>
        </w:tc>
        <w:tc>
          <w:tcPr>
            <w:tcW w:w="627" w:type="dxa"/>
            <w:shd w:val="clear" w:color="auto" w:fill="auto"/>
            <w:vAlign w:val="center"/>
          </w:tcPr>
          <w:p w14:paraId="3A3E355A" w14:textId="77777777" w:rsidR="003E2210" w:rsidRPr="00253206" w:rsidRDefault="003E2210" w:rsidP="00B90285">
            <w:pPr>
              <w:rPr>
                <w:i/>
                <w:iCs/>
                <w:sz w:val="20"/>
                <w:szCs w:val="20"/>
              </w:rPr>
            </w:pPr>
          </w:p>
        </w:tc>
        <w:tc>
          <w:tcPr>
            <w:tcW w:w="627" w:type="dxa"/>
            <w:shd w:val="clear" w:color="auto" w:fill="auto"/>
            <w:vAlign w:val="center"/>
          </w:tcPr>
          <w:p w14:paraId="7F919210" w14:textId="77777777" w:rsidR="003E2210" w:rsidRPr="00253206" w:rsidRDefault="003E2210" w:rsidP="00B90285">
            <w:pPr>
              <w:rPr>
                <w:i/>
                <w:iCs/>
                <w:sz w:val="20"/>
                <w:szCs w:val="20"/>
              </w:rPr>
            </w:pPr>
          </w:p>
        </w:tc>
        <w:tc>
          <w:tcPr>
            <w:tcW w:w="627" w:type="dxa"/>
            <w:shd w:val="clear" w:color="auto" w:fill="auto"/>
            <w:vAlign w:val="center"/>
          </w:tcPr>
          <w:p w14:paraId="0E9D5DE3" w14:textId="77777777" w:rsidR="003E2210" w:rsidRPr="00253206" w:rsidRDefault="003E2210" w:rsidP="00B90285">
            <w:pPr>
              <w:rPr>
                <w:i/>
                <w:iCs/>
                <w:sz w:val="20"/>
                <w:szCs w:val="20"/>
              </w:rPr>
            </w:pPr>
          </w:p>
        </w:tc>
        <w:tc>
          <w:tcPr>
            <w:tcW w:w="627" w:type="dxa"/>
            <w:shd w:val="clear" w:color="auto" w:fill="auto"/>
            <w:vAlign w:val="center"/>
          </w:tcPr>
          <w:p w14:paraId="46277A7F" w14:textId="77777777" w:rsidR="003E2210" w:rsidRPr="00253206" w:rsidRDefault="003E2210" w:rsidP="00B90285">
            <w:pPr>
              <w:rPr>
                <w:i/>
                <w:iCs/>
                <w:sz w:val="20"/>
                <w:szCs w:val="20"/>
              </w:rPr>
            </w:pPr>
          </w:p>
        </w:tc>
        <w:tc>
          <w:tcPr>
            <w:tcW w:w="627" w:type="dxa"/>
            <w:shd w:val="clear" w:color="auto" w:fill="auto"/>
            <w:vAlign w:val="center"/>
          </w:tcPr>
          <w:p w14:paraId="73933A58" w14:textId="77777777" w:rsidR="003E2210" w:rsidRPr="00253206" w:rsidRDefault="003E2210" w:rsidP="00B90285">
            <w:pPr>
              <w:rPr>
                <w:i/>
                <w:iCs/>
                <w:sz w:val="20"/>
                <w:szCs w:val="20"/>
              </w:rPr>
            </w:pPr>
          </w:p>
        </w:tc>
        <w:tc>
          <w:tcPr>
            <w:tcW w:w="752" w:type="dxa"/>
            <w:shd w:val="clear" w:color="auto" w:fill="auto"/>
          </w:tcPr>
          <w:p w14:paraId="7232247F" w14:textId="77777777" w:rsidR="003E2210" w:rsidRPr="00253206" w:rsidRDefault="003E2210" w:rsidP="00B90285">
            <w:pPr>
              <w:rPr>
                <w:sz w:val="20"/>
                <w:szCs w:val="20"/>
              </w:rPr>
            </w:pPr>
          </w:p>
        </w:tc>
        <w:tc>
          <w:tcPr>
            <w:tcW w:w="810" w:type="dxa"/>
            <w:shd w:val="clear" w:color="auto" w:fill="auto"/>
          </w:tcPr>
          <w:p w14:paraId="08AF16F3" w14:textId="77777777" w:rsidR="003E2210" w:rsidRPr="00253206" w:rsidRDefault="003E2210" w:rsidP="00B90285">
            <w:pPr>
              <w:rPr>
                <w:sz w:val="20"/>
                <w:szCs w:val="20"/>
              </w:rPr>
            </w:pPr>
          </w:p>
        </w:tc>
        <w:tc>
          <w:tcPr>
            <w:tcW w:w="810" w:type="dxa"/>
            <w:shd w:val="clear" w:color="auto" w:fill="auto"/>
          </w:tcPr>
          <w:p w14:paraId="401010AA" w14:textId="77777777" w:rsidR="003E2210" w:rsidRPr="00253206" w:rsidRDefault="003E2210" w:rsidP="00B90285">
            <w:pPr>
              <w:rPr>
                <w:sz w:val="20"/>
                <w:szCs w:val="20"/>
              </w:rPr>
            </w:pPr>
          </w:p>
        </w:tc>
      </w:tr>
      <w:tr w:rsidR="003E2210" w:rsidRPr="00253206" w14:paraId="2BDEB8B9" w14:textId="77777777" w:rsidTr="00D7007A">
        <w:trPr>
          <w:jc w:val="center"/>
        </w:trPr>
        <w:tc>
          <w:tcPr>
            <w:tcW w:w="532" w:type="dxa"/>
            <w:shd w:val="clear" w:color="auto" w:fill="A6A6A6" w:themeFill="background1" w:themeFillShade="A6"/>
          </w:tcPr>
          <w:p w14:paraId="40419C97" w14:textId="77777777" w:rsidR="003E2210" w:rsidRPr="00BE78F2" w:rsidRDefault="003E2210" w:rsidP="00B90285">
            <w:r>
              <w:t>F</w:t>
            </w:r>
          </w:p>
        </w:tc>
        <w:tc>
          <w:tcPr>
            <w:tcW w:w="626" w:type="dxa"/>
            <w:shd w:val="clear" w:color="auto" w:fill="00B050"/>
            <w:vAlign w:val="center"/>
          </w:tcPr>
          <w:p w14:paraId="3021305D" w14:textId="77777777" w:rsidR="003E2210" w:rsidRPr="00253206" w:rsidRDefault="003E2210" w:rsidP="00B90285">
            <w:pPr>
              <w:rPr>
                <w:i/>
                <w:iCs/>
                <w:sz w:val="20"/>
                <w:szCs w:val="20"/>
              </w:rPr>
            </w:pPr>
            <w:r>
              <w:rPr>
                <w:iCs/>
                <w:sz w:val="20"/>
                <w:szCs w:val="20"/>
              </w:rPr>
              <w:t>TA6</w:t>
            </w:r>
          </w:p>
        </w:tc>
        <w:tc>
          <w:tcPr>
            <w:tcW w:w="626" w:type="dxa"/>
            <w:shd w:val="clear" w:color="auto" w:fill="00B050"/>
            <w:vAlign w:val="center"/>
          </w:tcPr>
          <w:p w14:paraId="04491BA8" w14:textId="77777777" w:rsidR="003E2210" w:rsidRPr="00253206" w:rsidRDefault="003E2210" w:rsidP="00B90285">
            <w:pPr>
              <w:rPr>
                <w:i/>
                <w:iCs/>
                <w:sz w:val="20"/>
                <w:szCs w:val="20"/>
              </w:rPr>
            </w:pPr>
            <w:r>
              <w:rPr>
                <w:iCs/>
                <w:sz w:val="20"/>
                <w:szCs w:val="20"/>
              </w:rPr>
              <w:t>TA6</w:t>
            </w:r>
          </w:p>
        </w:tc>
        <w:tc>
          <w:tcPr>
            <w:tcW w:w="627" w:type="dxa"/>
            <w:shd w:val="clear" w:color="auto" w:fill="00B050"/>
            <w:vAlign w:val="center"/>
          </w:tcPr>
          <w:p w14:paraId="03B6B488" w14:textId="77777777" w:rsidR="003E2210" w:rsidRPr="00253206" w:rsidRDefault="003E2210" w:rsidP="00B90285">
            <w:pPr>
              <w:rPr>
                <w:i/>
                <w:iCs/>
                <w:sz w:val="20"/>
                <w:szCs w:val="20"/>
              </w:rPr>
            </w:pPr>
            <w:r>
              <w:rPr>
                <w:iCs/>
                <w:sz w:val="20"/>
                <w:szCs w:val="20"/>
              </w:rPr>
              <w:t>TA6</w:t>
            </w:r>
          </w:p>
        </w:tc>
        <w:tc>
          <w:tcPr>
            <w:tcW w:w="627" w:type="dxa"/>
            <w:shd w:val="clear" w:color="auto" w:fill="auto"/>
            <w:vAlign w:val="center"/>
          </w:tcPr>
          <w:p w14:paraId="1338773D" w14:textId="77777777" w:rsidR="003E2210" w:rsidRPr="00253206" w:rsidRDefault="003E2210" w:rsidP="00B90285">
            <w:pPr>
              <w:rPr>
                <w:i/>
                <w:iCs/>
                <w:sz w:val="20"/>
                <w:szCs w:val="20"/>
              </w:rPr>
            </w:pPr>
          </w:p>
        </w:tc>
        <w:tc>
          <w:tcPr>
            <w:tcW w:w="627" w:type="dxa"/>
            <w:shd w:val="clear" w:color="auto" w:fill="auto"/>
            <w:vAlign w:val="center"/>
          </w:tcPr>
          <w:p w14:paraId="78430A9E" w14:textId="77777777" w:rsidR="003E2210" w:rsidRPr="00253206" w:rsidRDefault="003E2210" w:rsidP="00B90285">
            <w:pPr>
              <w:rPr>
                <w:i/>
                <w:iCs/>
                <w:sz w:val="20"/>
                <w:szCs w:val="20"/>
              </w:rPr>
            </w:pPr>
          </w:p>
        </w:tc>
        <w:tc>
          <w:tcPr>
            <w:tcW w:w="627" w:type="dxa"/>
            <w:shd w:val="clear" w:color="auto" w:fill="auto"/>
            <w:vAlign w:val="center"/>
          </w:tcPr>
          <w:p w14:paraId="3EFB36BA" w14:textId="77777777" w:rsidR="003E2210" w:rsidRPr="00253206" w:rsidRDefault="003E2210" w:rsidP="00B90285">
            <w:pPr>
              <w:rPr>
                <w:i/>
                <w:iCs/>
                <w:sz w:val="20"/>
                <w:szCs w:val="20"/>
              </w:rPr>
            </w:pPr>
          </w:p>
        </w:tc>
        <w:tc>
          <w:tcPr>
            <w:tcW w:w="627" w:type="dxa"/>
            <w:shd w:val="clear" w:color="auto" w:fill="auto"/>
            <w:vAlign w:val="center"/>
          </w:tcPr>
          <w:p w14:paraId="466F43A1" w14:textId="77777777" w:rsidR="003E2210" w:rsidRPr="00253206" w:rsidRDefault="003E2210" w:rsidP="00B90285">
            <w:pPr>
              <w:rPr>
                <w:i/>
                <w:iCs/>
                <w:sz w:val="20"/>
                <w:szCs w:val="20"/>
              </w:rPr>
            </w:pPr>
          </w:p>
        </w:tc>
        <w:tc>
          <w:tcPr>
            <w:tcW w:w="627" w:type="dxa"/>
            <w:shd w:val="clear" w:color="auto" w:fill="auto"/>
            <w:vAlign w:val="center"/>
          </w:tcPr>
          <w:p w14:paraId="35824AF6" w14:textId="77777777" w:rsidR="003E2210" w:rsidRPr="00253206" w:rsidRDefault="003E2210" w:rsidP="00B90285">
            <w:pPr>
              <w:rPr>
                <w:i/>
                <w:iCs/>
                <w:sz w:val="20"/>
                <w:szCs w:val="20"/>
              </w:rPr>
            </w:pPr>
          </w:p>
        </w:tc>
        <w:tc>
          <w:tcPr>
            <w:tcW w:w="627" w:type="dxa"/>
            <w:shd w:val="clear" w:color="auto" w:fill="auto"/>
            <w:vAlign w:val="center"/>
          </w:tcPr>
          <w:p w14:paraId="6282802E" w14:textId="77777777" w:rsidR="003E2210" w:rsidRPr="00253206" w:rsidRDefault="003E2210" w:rsidP="00B90285">
            <w:pPr>
              <w:rPr>
                <w:i/>
                <w:iCs/>
                <w:sz w:val="20"/>
                <w:szCs w:val="20"/>
              </w:rPr>
            </w:pPr>
          </w:p>
        </w:tc>
        <w:tc>
          <w:tcPr>
            <w:tcW w:w="752" w:type="dxa"/>
            <w:shd w:val="clear" w:color="auto" w:fill="auto"/>
          </w:tcPr>
          <w:p w14:paraId="437C431F" w14:textId="77777777" w:rsidR="003E2210" w:rsidRPr="00253206" w:rsidRDefault="003E2210" w:rsidP="00B90285">
            <w:pPr>
              <w:rPr>
                <w:sz w:val="20"/>
                <w:szCs w:val="20"/>
              </w:rPr>
            </w:pPr>
          </w:p>
        </w:tc>
        <w:tc>
          <w:tcPr>
            <w:tcW w:w="810" w:type="dxa"/>
            <w:shd w:val="clear" w:color="auto" w:fill="auto"/>
          </w:tcPr>
          <w:p w14:paraId="1127D102" w14:textId="77777777" w:rsidR="003E2210" w:rsidRPr="00253206" w:rsidRDefault="003E2210" w:rsidP="00B90285">
            <w:pPr>
              <w:rPr>
                <w:sz w:val="20"/>
                <w:szCs w:val="20"/>
              </w:rPr>
            </w:pPr>
          </w:p>
        </w:tc>
        <w:tc>
          <w:tcPr>
            <w:tcW w:w="810" w:type="dxa"/>
            <w:shd w:val="clear" w:color="auto" w:fill="auto"/>
          </w:tcPr>
          <w:p w14:paraId="3F89FDE9" w14:textId="77777777" w:rsidR="003E2210" w:rsidRPr="00253206" w:rsidRDefault="003E2210" w:rsidP="00B90285">
            <w:pPr>
              <w:rPr>
                <w:sz w:val="20"/>
                <w:szCs w:val="20"/>
              </w:rPr>
            </w:pPr>
          </w:p>
        </w:tc>
      </w:tr>
      <w:tr w:rsidR="003E2210" w:rsidRPr="00253206" w14:paraId="26715B0F" w14:textId="77777777" w:rsidTr="00D7007A">
        <w:trPr>
          <w:jc w:val="center"/>
        </w:trPr>
        <w:tc>
          <w:tcPr>
            <w:tcW w:w="532" w:type="dxa"/>
            <w:shd w:val="clear" w:color="auto" w:fill="A6A6A6" w:themeFill="background1" w:themeFillShade="A6"/>
          </w:tcPr>
          <w:p w14:paraId="1A616C53" w14:textId="77777777" w:rsidR="003E2210" w:rsidRPr="00BE78F2" w:rsidRDefault="003E2210" w:rsidP="00B90285">
            <w:r>
              <w:t>G</w:t>
            </w:r>
          </w:p>
        </w:tc>
        <w:tc>
          <w:tcPr>
            <w:tcW w:w="626" w:type="dxa"/>
            <w:shd w:val="clear" w:color="auto" w:fill="00B050"/>
            <w:vAlign w:val="center"/>
          </w:tcPr>
          <w:p w14:paraId="26855AD6" w14:textId="77777777" w:rsidR="003E2210" w:rsidRPr="00253206" w:rsidRDefault="003E2210" w:rsidP="00B90285">
            <w:pPr>
              <w:rPr>
                <w:i/>
                <w:iCs/>
                <w:sz w:val="20"/>
                <w:szCs w:val="20"/>
              </w:rPr>
            </w:pPr>
            <w:r>
              <w:rPr>
                <w:iCs/>
                <w:sz w:val="20"/>
                <w:szCs w:val="20"/>
              </w:rPr>
              <w:t>TA7</w:t>
            </w:r>
          </w:p>
        </w:tc>
        <w:tc>
          <w:tcPr>
            <w:tcW w:w="626" w:type="dxa"/>
            <w:shd w:val="clear" w:color="auto" w:fill="00B050"/>
            <w:vAlign w:val="center"/>
          </w:tcPr>
          <w:p w14:paraId="64FA7D6F" w14:textId="77777777" w:rsidR="003E2210" w:rsidRPr="00253206" w:rsidRDefault="003E2210" w:rsidP="00B90285">
            <w:pPr>
              <w:rPr>
                <w:i/>
                <w:iCs/>
                <w:sz w:val="20"/>
                <w:szCs w:val="20"/>
              </w:rPr>
            </w:pPr>
            <w:r>
              <w:rPr>
                <w:iCs/>
                <w:sz w:val="20"/>
                <w:szCs w:val="20"/>
              </w:rPr>
              <w:t>TA7</w:t>
            </w:r>
          </w:p>
        </w:tc>
        <w:tc>
          <w:tcPr>
            <w:tcW w:w="627" w:type="dxa"/>
            <w:shd w:val="clear" w:color="auto" w:fill="00B050"/>
            <w:vAlign w:val="center"/>
          </w:tcPr>
          <w:p w14:paraId="78AB0647" w14:textId="77777777" w:rsidR="003E2210" w:rsidRPr="00253206" w:rsidRDefault="003E2210" w:rsidP="00B90285">
            <w:pPr>
              <w:rPr>
                <w:i/>
                <w:iCs/>
                <w:sz w:val="20"/>
                <w:szCs w:val="20"/>
              </w:rPr>
            </w:pPr>
            <w:r>
              <w:rPr>
                <w:iCs/>
                <w:sz w:val="20"/>
                <w:szCs w:val="20"/>
              </w:rPr>
              <w:t>TA7</w:t>
            </w:r>
          </w:p>
        </w:tc>
        <w:tc>
          <w:tcPr>
            <w:tcW w:w="627" w:type="dxa"/>
            <w:shd w:val="clear" w:color="auto" w:fill="auto"/>
            <w:vAlign w:val="center"/>
          </w:tcPr>
          <w:p w14:paraId="541CD4C4" w14:textId="77777777" w:rsidR="003E2210" w:rsidRPr="00253206" w:rsidRDefault="003E2210" w:rsidP="00B90285">
            <w:pPr>
              <w:rPr>
                <w:i/>
                <w:iCs/>
                <w:sz w:val="20"/>
                <w:szCs w:val="20"/>
              </w:rPr>
            </w:pPr>
          </w:p>
        </w:tc>
        <w:tc>
          <w:tcPr>
            <w:tcW w:w="627" w:type="dxa"/>
            <w:shd w:val="clear" w:color="auto" w:fill="auto"/>
            <w:vAlign w:val="center"/>
          </w:tcPr>
          <w:p w14:paraId="711B5085" w14:textId="77777777" w:rsidR="003E2210" w:rsidRPr="00253206" w:rsidRDefault="003E2210" w:rsidP="00B90285">
            <w:pPr>
              <w:rPr>
                <w:i/>
                <w:iCs/>
                <w:sz w:val="20"/>
                <w:szCs w:val="20"/>
              </w:rPr>
            </w:pPr>
          </w:p>
        </w:tc>
        <w:tc>
          <w:tcPr>
            <w:tcW w:w="627" w:type="dxa"/>
            <w:shd w:val="clear" w:color="auto" w:fill="auto"/>
            <w:vAlign w:val="center"/>
          </w:tcPr>
          <w:p w14:paraId="3FECFF0B" w14:textId="77777777" w:rsidR="003E2210" w:rsidRPr="00253206" w:rsidRDefault="003E2210" w:rsidP="00B90285">
            <w:pPr>
              <w:rPr>
                <w:i/>
                <w:iCs/>
                <w:sz w:val="20"/>
                <w:szCs w:val="20"/>
              </w:rPr>
            </w:pPr>
          </w:p>
        </w:tc>
        <w:tc>
          <w:tcPr>
            <w:tcW w:w="627" w:type="dxa"/>
            <w:shd w:val="clear" w:color="auto" w:fill="auto"/>
            <w:vAlign w:val="center"/>
          </w:tcPr>
          <w:p w14:paraId="0201253D" w14:textId="77777777" w:rsidR="003E2210" w:rsidRPr="00253206" w:rsidRDefault="003E2210" w:rsidP="00B90285">
            <w:pPr>
              <w:rPr>
                <w:i/>
                <w:iCs/>
                <w:sz w:val="20"/>
                <w:szCs w:val="20"/>
              </w:rPr>
            </w:pPr>
          </w:p>
        </w:tc>
        <w:tc>
          <w:tcPr>
            <w:tcW w:w="627" w:type="dxa"/>
            <w:shd w:val="clear" w:color="auto" w:fill="auto"/>
            <w:vAlign w:val="center"/>
          </w:tcPr>
          <w:p w14:paraId="00FE3948" w14:textId="77777777" w:rsidR="003E2210" w:rsidRPr="00253206" w:rsidRDefault="003E2210" w:rsidP="00B90285">
            <w:pPr>
              <w:rPr>
                <w:i/>
                <w:iCs/>
                <w:sz w:val="20"/>
                <w:szCs w:val="20"/>
              </w:rPr>
            </w:pPr>
          </w:p>
        </w:tc>
        <w:tc>
          <w:tcPr>
            <w:tcW w:w="627" w:type="dxa"/>
            <w:shd w:val="clear" w:color="auto" w:fill="auto"/>
            <w:vAlign w:val="center"/>
          </w:tcPr>
          <w:p w14:paraId="33E82167" w14:textId="77777777" w:rsidR="003E2210" w:rsidRPr="00253206" w:rsidRDefault="003E2210" w:rsidP="00B90285">
            <w:pPr>
              <w:rPr>
                <w:i/>
                <w:iCs/>
                <w:sz w:val="20"/>
                <w:szCs w:val="20"/>
              </w:rPr>
            </w:pPr>
          </w:p>
        </w:tc>
        <w:tc>
          <w:tcPr>
            <w:tcW w:w="752" w:type="dxa"/>
            <w:shd w:val="clear" w:color="auto" w:fill="auto"/>
          </w:tcPr>
          <w:p w14:paraId="6B563743" w14:textId="77777777" w:rsidR="003E2210" w:rsidRPr="00253206" w:rsidRDefault="003E2210" w:rsidP="00B90285">
            <w:pPr>
              <w:rPr>
                <w:sz w:val="20"/>
                <w:szCs w:val="20"/>
              </w:rPr>
            </w:pPr>
          </w:p>
        </w:tc>
        <w:tc>
          <w:tcPr>
            <w:tcW w:w="810" w:type="dxa"/>
            <w:shd w:val="clear" w:color="auto" w:fill="auto"/>
          </w:tcPr>
          <w:p w14:paraId="65930401" w14:textId="77777777" w:rsidR="003E2210" w:rsidRPr="00253206" w:rsidRDefault="003E2210" w:rsidP="00B90285">
            <w:pPr>
              <w:rPr>
                <w:sz w:val="20"/>
                <w:szCs w:val="20"/>
              </w:rPr>
            </w:pPr>
          </w:p>
        </w:tc>
        <w:tc>
          <w:tcPr>
            <w:tcW w:w="810" w:type="dxa"/>
            <w:shd w:val="clear" w:color="auto" w:fill="auto"/>
          </w:tcPr>
          <w:p w14:paraId="540D89EE" w14:textId="77777777" w:rsidR="003E2210" w:rsidRPr="00253206" w:rsidRDefault="003E2210" w:rsidP="00B90285">
            <w:pPr>
              <w:rPr>
                <w:sz w:val="20"/>
                <w:szCs w:val="20"/>
              </w:rPr>
            </w:pPr>
          </w:p>
        </w:tc>
      </w:tr>
      <w:tr w:rsidR="003E2210" w:rsidRPr="00253206" w14:paraId="158DB0F0" w14:textId="77777777" w:rsidTr="00D7007A">
        <w:trPr>
          <w:jc w:val="center"/>
        </w:trPr>
        <w:tc>
          <w:tcPr>
            <w:tcW w:w="532" w:type="dxa"/>
            <w:shd w:val="clear" w:color="auto" w:fill="A6A6A6" w:themeFill="background1" w:themeFillShade="A6"/>
          </w:tcPr>
          <w:p w14:paraId="65BF21FE" w14:textId="77777777" w:rsidR="003E2210" w:rsidRPr="00BE78F2" w:rsidRDefault="003E2210" w:rsidP="00B90285">
            <w:r>
              <w:t>H</w:t>
            </w:r>
          </w:p>
        </w:tc>
        <w:tc>
          <w:tcPr>
            <w:tcW w:w="626" w:type="dxa"/>
            <w:shd w:val="clear" w:color="auto" w:fill="00B050"/>
            <w:vAlign w:val="center"/>
          </w:tcPr>
          <w:p w14:paraId="7087FB6A" w14:textId="77777777" w:rsidR="003E2210" w:rsidRPr="00253206" w:rsidRDefault="003E2210" w:rsidP="00B90285">
            <w:pPr>
              <w:rPr>
                <w:i/>
                <w:iCs/>
                <w:sz w:val="20"/>
                <w:szCs w:val="20"/>
              </w:rPr>
            </w:pPr>
            <w:r>
              <w:rPr>
                <w:iCs/>
                <w:sz w:val="20"/>
                <w:szCs w:val="20"/>
              </w:rPr>
              <w:t>RC</w:t>
            </w:r>
          </w:p>
        </w:tc>
        <w:tc>
          <w:tcPr>
            <w:tcW w:w="626" w:type="dxa"/>
            <w:shd w:val="clear" w:color="auto" w:fill="00B050"/>
            <w:vAlign w:val="center"/>
          </w:tcPr>
          <w:p w14:paraId="2BC51229" w14:textId="77777777" w:rsidR="003E2210" w:rsidRPr="00253206" w:rsidRDefault="003E2210" w:rsidP="00B90285">
            <w:pPr>
              <w:rPr>
                <w:i/>
                <w:iCs/>
                <w:sz w:val="20"/>
                <w:szCs w:val="20"/>
              </w:rPr>
            </w:pPr>
            <w:r>
              <w:rPr>
                <w:iCs/>
                <w:sz w:val="20"/>
                <w:szCs w:val="20"/>
              </w:rPr>
              <w:t>RC</w:t>
            </w:r>
          </w:p>
        </w:tc>
        <w:tc>
          <w:tcPr>
            <w:tcW w:w="627" w:type="dxa"/>
            <w:shd w:val="clear" w:color="auto" w:fill="00B050"/>
            <w:vAlign w:val="center"/>
          </w:tcPr>
          <w:p w14:paraId="42568417" w14:textId="77777777" w:rsidR="003E2210" w:rsidRPr="00253206" w:rsidRDefault="003E2210" w:rsidP="00B90285">
            <w:pPr>
              <w:rPr>
                <w:i/>
                <w:iCs/>
                <w:sz w:val="20"/>
                <w:szCs w:val="20"/>
              </w:rPr>
            </w:pPr>
            <w:r>
              <w:rPr>
                <w:iCs/>
                <w:sz w:val="20"/>
                <w:szCs w:val="20"/>
              </w:rPr>
              <w:t>RC</w:t>
            </w:r>
          </w:p>
        </w:tc>
        <w:tc>
          <w:tcPr>
            <w:tcW w:w="627" w:type="dxa"/>
            <w:shd w:val="clear" w:color="auto" w:fill="auto"/>
            <w:vAlign w:val="center"/>
          </w:tcPr>
          <w:p w14:paraId="0C162DFE" w14:textId="77777777" w:rsidR="003E2210" w:rsidRPr="00253206" w:rsidRDefault="003E2210" w:rsidP="00B90285">
            <w:pPr>
              <w:rPr>
                <w:i/>
                <w:iCs/>
                <w:sz w:val="20"/>
                <w:szCs w:val="20"/>
              </w:rPr>
            </w:pPr>
          </w:p>
        </w:tc>
        <w:tc>
          <w:tcPr>
            <w:tcW w:w="627" w:type="dxa"/>
            <w:shd w:val="clear" w:color="auto" w:fill="auto"/>
            <w:vAlign w:val="center"/>
          </w:tcPr>
          <w:p w14:paraId="49EF0F43" w14:textId="77777777" w:rsidR="003E2210" w:rsidRPr="00253206" w:rsidRDefault="003E2210" w:rsidP="00B90285">
            <w:pPr>
              <w:rPr>
                <w:i/>
                <w:iCs/>
                <w:sz w:val="20"/>
                <w:szCs w:val="20"/>
              </w:rPr>
            </w:pPr>
          </w:p>
        </w:tc>
        <w:tc>
          <w:tcPr>
            <w:tcW w:w="627" w:type="dxa"/>
            <w:shd w:val="clear" w:color="auto" w:fill="auto"/>
            <w:vAlign w:val="center"/>
          </w:tcPr>
          <w:p w14:paraId="73295AB3" w14:textId="77777777" w:rsidR="003E2210" w:rsidRPr="00253206" w:rsidRDefault="003E2210" w:rsidP="00B90285">
            <w:pPr>
              <w:rPr>
                <w:i/>
                <w:iCs/>
                <w:sz w:val="20"/>
                <w:szCs w:val="20"/>
              </w:rPr>
            </w:pPr>
          </w:p>
        </w:tc>
        <w:tc>
          <w:tcPr>
            <w:tcW w:w="627" w:type="dxa"/>
            <w:shd w:val="clear" w:color="auto" w:fill="auto"/>
            <w:vAlign w:val="center"/>
          </w:tcPr>
          <w:p w14:paraId="14896B4F" w14:textId="77777777" w:rsidR="003E2210" w:rsidRPr="00253206" w:rsidRDefault="003E2210" w:rsidP="00B90285">
            <w:pPr>
              <w:rPr>
                <w:i/>
                <w:iCs/>
                <w:sz w:val="20"/>
                <w:szCs w:val="20"/>
              </w:rPr>
            </w:pPr>
          </w:p>
        </w:tc>
        <w:tc>
          <w:tcPr>
            <w:tcW w:w="627" w:type="dxa"/>
            <w:shd w:val="clear" w:color="auto" w:fill="auto"/>
            <w:vAlign w:val="center"/>
          </w:tcPr>
          <w:p w14:paraId="76E666ED" w14:textId="77777777" w:rsidR="003E2210" w:rsidRPr="00253206" w:rsidRDefault="003E2210" w:rsidP="00B90285">
            <w:pPr>
              <w:rPr>
                <w:i/>
                <w:iCs/>
                <w:sz w:val="20"/>
                <w:szCs w:val="20"/>
              </w:rPr>
            </w:pPr>
          </w:p>
        </w:tc>
        <w:tc>
          <w:tcPr>
            <w:tcW w:w="627" w:type="dxa"/>
            <w:shd w:val="clear" w:color="auto" w:fill="auto"/>
            <w:vAlign w:val="center"/>
          </w:tcPr>
          <w:p w14:paraId="000778E7" w14:textId="77777777" w:rsidR="003E2210" w:rsidRPr="00253206" w:rsidRDefault="003E2210" w:rsidP="00B90285">
            <w:pPr>
              <w:rPr>
                <w:i/>
                <w:iCs/>
                <w:sz w:val="20"/>
                <w:szCs w:val="20"/>
              </w:rPr>
            </w:pPr>
          </w:p>
        </w:tc>
        <w:tc>
          <w:tcPr>
            <w:tcW w:w="752" w:type="dxa"/>
            <w:shd w:val="clear" w:color="auto" w:fill="auto"/>
          </w:tcPr>
          <w:p w14:paraId="39B5F17D" w14:textId="77777777" w:rsidR="003E2210" w:rsidRPr="00253206" w:rsidRDefault="003E2210" w:rsidP="00B90285">
            <w:pPr>
              <w:rPr>
                <w:sz w:val="20"/>
                <w:szCs w:val="20"/>
              </w:rPr>
            </w:pPr>
          </w:p>
        </w:tc>
        <w:tc>
          <w:tcPr>
            <w:tcW w:w="810" w:type="dxa"/>
            <w:shd w:val="clear" w:color="auto" w:fill="auto"/>
          </w:tcPr>
          <w:p w14:paraId="13FE0B67" w14:textId="77777777" w:rsidR="003E2210" w:rsidRPr="00253206" w:rsidRDefault="003E2210" w:rsidP="00B90285">
            <w:pPr>
              <w:rPr>
                <w:sz w:val="20"/>
                <w:szCs w:val="20"/>
              </w:rPr>
            </w:pPr>
          </w:p>
        </w:tc>
        <w:tc>
          <w:tcPr>
            <w:tcW w:w="810" w:type="dxa"/>
            <w:shd w:val="clear" w:color="auto" w:fill="auto"/>
          </w:tcPr>
          <w:p w14:paraId="14081802" w14:textId="77777777" w:rsidR="003E2210" w:rsidRPr="00253206" w:rsidRDefault="003E2210" w:rsidP="00B90285">
            <w:pPr>
              <w:rPr>
                <w:sz w:val="20"/>
                <w:szCs w:val="20"/>
              </w:rPr>
            </w:pPr>
          </w:p>
        </w:tc>
      </w:tr>
    </w:tbl>
    <w:p w14:paraId="0D367250" w14:textId="77777777" w:rsidR="003E2210" w:rsidRDefault="003E2210" w:rsidP="00D7007A"/>
    <w:p w14:paraId="7CCC10F2" w14:textId="77777777" w:rsidR="003E2210" w:rsidRDefault="003E2210" w:rsidP="00D7007A">
      <w:r w:rsidRPr="00913301">
        <w:t xml:space="preserve">Time </w:t>
      </w:r>
      <w:r>
        <w:t>24</w:t>
      </w:r>
      <w:r w:rsidRPr="00913301">
        <w:t>0</w:t>
      </w:r>
    </w:p>
    <w:tbl>
      <w:tblPr>
        <w:tblStyle w:val="TableGrid"/>
        <w:tblW w:w="0" w:type="auto"/>
        <w:jc w:val="center"/>
        <w:tblLook w:val="04A0" w:firstRow="1" w:lastRow="0" w:firstColumn="1" w:lastColumn="0" w:noHBand="0" w:noVBand="1"/>
      </w:tblPr>
      <w:tblGrid>
        <w:gridCol w:w="532"/>
        <w:gridCol w:w="626"/>
        <w:gridCol w:w="626"/>
        <w:gridCol w:w="627"/>
        <w:gridCol w:w="627"/>
        <w:gridCol w:w="627"/>
        <w:gridCol w:w="627"/>
        <w:gridCol w:w="627"/>
        <w:gridCol w:w="627"/>
        <w:gridCol w:w="627"/>
        <w:gridCol w:w="752"/>
        <w:gridCol w:w="810"/>
        <w:gridCol w:w="810"/>
      </w:tblGrid>
      <w:tr w:rsidR="003E2210" w14:paraId="75E83A8F" w14:textId="77777777" w:rsidTr="00D7007A">
        <w:trPr>
          <w:jc w:val="center"/>
        </w:trPr>
        <w:tc>
          <w:tcPr>
            <w:tcW w:w="532" w:type="dxa"/>
            <w:tcBorders>
              <w:bottom w:val="single" w:sz="4" w:space="0" w:color="000000"/>
            </w:tcBorders>
            <w:shd w:val="clear" w:color="auto" w:fill="BFBFBF" w:themeFill="background1" w:themeFillShade="BF"/>
          </w:tcPr>
          <w:p w14:paraId="3BB3025C" w14:textId="77777777" w:rsidR="003E2210" w:rsidRPr="00BE78F2" w:rsidRDefault="003E2210" w:rsidP="00B90285"/>
        </w:tc>
        <w:tc>
          <w:tcPr>
            <w:tcW w:w="1879" w:type="dxa"/>
            <w:gridSpan w:val="3"/>
            <w:shd w:val="clear" w:color="auto" w:fill="BFBFBF" w:themeFill="background1" w:themeFillShade="BF"/>
          </w:tcPr>
          <w:p w14:paraId="5D6E535E" w14:textId="77777777" w:rsidR="003E2210" w:rsidRPr="00D77401" w:rsidRDefault="003E2210" w:rsidP="00B90285">
            <w:r w:rsidRPr="000449BE">
              <w:rPr>
                <w:color w:val="00B050"/>
              </w:rPr>
              <w:t>ACTIVE</w:t>
            </w:r>
          </w:p>
        </w:tc>
        <w:tc>
          <w:tcPr>
            <w:tcW w:w="1881" w:type="dxa"/>
            <w:gridSpan w:val="3"/>
            <w:shd w:val="clear" w:color="auto" w:fill="BFBFBF" w:themeFill="background1" w:themeFillShade="BF"/>
          </w:tcPr>
          <w:p w14:paraId="6C813615" w14:textId="77777777" w:rsidR="003E2210" w:rsidRPr="000449BE" w:rsidRDefault="003E2210" w:rsidP="00B90285">
            <w:r w:rsidRPr="000449BE">
              <w:rPr>
                <w:color w:val="FFFF00"/>
              </w:rPr>
              <w:t>INACTIVE</w:t>
            </w:r>
          </w:p>
        </w:tc>
        <w:tc>
          <w:tcPr>
            <w:tcW w:w="1881" w:type="dxa"/>
            <w:gridSpan w:val="3"/>
            <w:shd w:val="clear" w:color="auto" w:fill="BFBFBF" w:themeFill="background1" w:themeFillShade="BF"/>
          </w:tcPr>
          <w:p w14:paraId="3404A3EA" w14:textId="77777777" w:rsidR="003E2210" w:rsidRPr="000449BE" w:rsidRDefault="003E2210" w:rsidP="00B90285">
            <w:r w:rsidRPr="00D77401">
              <w:rPr>
                <w:color w:val="FF0000"/>
              </w:rPr>
              <w:t>MEDIA</w:t>
            </w:r>
            <w:r w:rsidRPr="001B2B97">
              <w:rPr>
                <w:color w:val="FF0000"/>
              </w:rPr>
              <w:t xml:space="preserve"> ONLY</w:t>
            </w:r>
          </w:p>
        </w:tc>
        <w:tc>
          <w:tcPr>
            <w:tcW w:w="2372" w:type="dxa"/>
            <w:gridSpan w:val="3"/>
            <w:tcBorders>
              <w:bottom w:val="single" w:sz="4" w:space="0" w:color="000000"/>
            </w:tcBorders>
            <w:shd w:val="clear" w:color="auto" w:fill="BFBFBF" w:themeFill="background1" w:themeFillShade="BF"/>
          </w:tcPr>
          <w:p w14:paraId="31110B38" w14:textId="77777777" w:rsidR="003E2210" w:rsidRDefault="003E2210" w:rsidP="00B90285">
            <w:r>
              <w:t>Viability Assay</w:t>
            </w:r>
          </w:p>
        </w:tc>
      </w:tr>
      <w:tr w:rsidR="003E2210" w14:paraId="7D70F3E7" w14:textId="77777777" w:rsidTr="00D7007A">
        <w:trPr>
          <w:jc w:val="center"/>
        </w:trPr>
        <w:tc>
          <w:tcPr>
            <w:tcW w:w="532" w:type="dxa"/>
            <w:tcBorders>
              <w:bottom w:val="single" w:sz="4" w:space="0" w:color="000000"/>
            </w:tcBorders>
            <w:shd w:val="clear" w:color="auto" w:fill="BFBFBF" w:themeFill="background1" w:themeFillShade="BF"/>
          </w:tcPr>
          <w:p w14:paraId="691B6A45" w14:textId="77777777" w:rsidR="003E2210" w:rsidRPr="00BE78F2" w:rsidRDefault="003E2210" w:rsidP="00B90285"/>
        </w:tc>
        <w:tc>
          <w:tcPr>
            <w:tcW w:w="626" w:type="dxa"/>
            <w:shd w:val="clear" w:color="auto" w:fill="BFBFBF" w:themeFill="background1" w:themeFillShade="BF"/>
          </w:tcPr>
          <w:p w14:paraId="5BC8CFAD" w14:textId="77777777" w:rsidR="003E2210" w:rsidRDefault="003E2210" w:rsidP="00B90285">
            <w:r>
              <w:t>1</w:t>
            </w:r>
          </w:p>
        </w:tc>
        <w:tc>
          <w:tcPr>
            <w:tcW w:w="626" w:type="dxa"/>
            <w:shd w:val="clear" w:color="auto" w:fill="BFBFBF" w:themeFill="background1" w:themeFillShade="BF"/>
          </w:tcPr>
          <w:p w14:paraId="41D40E4B" w14:textId="77777777" w:rsidR="003E2210" w:rsidRDefault="003E2210" w:rsidP="00B90285">
            <w:r>
              <w:t>2</w:t>
            </w:r>
          </w:p>
        </w:tc>
        <w:tc>
          <w:tcPr>
            <w:tcW w:w="627" w:type="dxa"/>
            <w:shd w:val="clear" w:color="auto" w:fill="BFBFBF" w:themeFill="background1" w:themeFillShade="BF"/>
          </w:tcPr>
          <w:p w14:paraId="7F35230B" w14:textId="77777777" w:rsidR="003E2210" w:rsidRDefault="003E2210" w:rsidP="00B90285">
            <w:r>
              <w:t>3</w:t>
            </w:r>
          </w:p>
        </w:tc>
        <w:tc>
          <w:tcPr>
            <w:tcW w:w="627" w:type="dxa"/>
            <w:shd w:val="clear" w:color="auto" w:fill="BFBFBF" w:themeFill="background1" w:themeFillShade="BF"/>
          </w:tcPr>
          <w:p w14:paraId="348E47FF" w14:textId="77777777" w:rsidR="003E2210" w:rsidRDefault="003E2210" w:rsidP="00B90285">
            <w:r>
              <w:t>4</w:t>
            </w:r>
          </w:p>
        </w:tc>
        <w:tc>
          <w:tcPr>
            <w:tcW w:w="627" w:type="dxa"/>
            <w:shd w:val="clear" w:color="auto" w:fill="BFBFBF" w:themeFill="background1" w:themeFillShade="BF"/>
          </w:tcPr>
          <w:p w14:paraId="516CC3CC" w14:textId="77777777" w:rsidR="003E2210" w:rsidRDefault="003E2210" w:rsidP="00B90285">
            <w:r>
              <w:t>5</w:t>
            </w:r>
          </w:p>
        </w:tc>
        <w:tc>
          <w:tcPr>
            <w:tcW w:w="627" w:type="dxa"/>
            <w:shd w:val="clear" w:color="auto" w:fill="BFBFBF" w:themeFill="background1" w:themeFillShade="BF"/>
          </w:tcPr>
          <w:p w14:paraId="54A051DC" w14:textId="77777777" w:rsidR="003E2210" w:rsidRDefault="003E2210" w:rsidP="00B90285">
            <w:r>
              <w:t>6</w:t>
            </w:r>
          </w:p>
        </w:tc>
        <w:tc>
          <w:tcPr>
            <w:tcW w:w="627" w:type="dxa"/>
            <w:shd w:val="clear" w:color="auto" w:fill="BFBFBF" w:themeFill="background1" w:themeFillShade="BF"/>
          </w:tcPr>
          <w:p w14:paraId="25713C37" w14:textId="77777777" w:rsidR="003E2210" w:rsidRDefault="003E2210" w:rsidP="00B90285">
            <w:r>
              <w:t>7</w:t>
            </w:r>
          </w:p>
        </w:tc>
        <w:tc>
          <w:tcPr>
            <w:tcW w:w="627" w:type="dxa"/>
            <w:shd w:val="clear" w:color="auto" w:fill="BFBFBF" w:themeFill="background1" w:themeFillShade="BF"/>
          </w:tcPr>
          <w:p w14:paraId="041FD4EA" w14:textId="77777777" w:rsidR="003E2210" w:rsidRDefault="003E2210" w:rsidP="00B90285">
            <w:r>
              <w:t>8</w:t>
            </w:r>
          </w:p>
        </w:tc>
        <w:tc>
          <w:tcPr>
            <w:tcW w:w="627" w:type="dxa"/>
            <w:shd w:val="clear" w:color="auto" w:fill="BFBFBF" w:themeFill="background1" w:themeFillShade="BF"/>
          </w:tcPr>
          <w:p w14:paraId="5437BAB2" w14:textId="77777777" w:rsidR="003E2210" w:rsidRDefault="003E2210" w:rsidP="00B90285">
            <w:r>
              <w:t>9</w:t>
            </w:r>
          </w:p>
        </w:tc>
        <w:tc>
          <w:tcPr>
            <w:tcW w:w="752" w:type="dxa"/>
            <w:tcBorders>
              <w:bottom w:val="single" w:sz="4" w:space="0" w:color="000000"/>
            </w:tcBorders>
            <w:shd w:val="clear" w:color="auto" w:fill="BFBFBF" w:themeFill="background1" w:themeFillShade="BF"/>
          </w:tcPr>
          <w:p w14:paraId="79022683" w14:textId="77777777" w:rsidR="003E2210" w:rsidRDefault="003E2210" w:rsidP="00B90285">
            <w:r>
              <w:t>10</w:t>
            </w:r>
          </w:p>
        </w:tc>
        <w:tc>
          <w:tcPr>
            <w:tcW w:w="810" w:type="dxa"/>
            <w:tcBorders>
              <w:bottom w:val="single" w:sz="4" w:space="0" w:color="000000"/>
            </w:tcBorders>
            <w:shd w:val="clear" w:color="auto" w:fill="BFBFBF" w:themeFill="background1" w:themeFillShade="BF"/>
          </w:tcPr>
          <w:p w14:paraId="628C6659" w14:textId="77777777" w:rsidR="003E2210" w:rsidRDefault="003E2210" w:rsidP="00B90285">
            <w:r>
              <w:t>11</w:t>
            </w:r>
          </w:p>
        </w:tc>
        <w:tc>
          <w:tcPr>
            <w:tcW w:w="810" w:type="dxa"/>
            <w:tcBorders>
              <w:bottom w:val="single" w:sz="4" w:space="0" w:color="000000"/>
            </w:tcBorders>
            <w:shd w:val="clear" w:color="auto" w:fill="BFBFBF" w:themeFill="background1" w:themeFillShade="BF"/>
          </w:tcPr>
          <w:p w14:paraId="3F3F60CA" w14:textId="77777777" w:rsidR="003E2210" w:rsidRDefault="003E2210" w:rsidP="00B90285">
            <w:r>
              <w:t>12</w:t>
            </w:r>
          </w:p>
        </w:tc>
      </w:tr>
      <w:tr w:rsidR="003E2210" w14:paraId="728DBA53" w14:textId="77777777" w:rsidTr="00D7007A">
        <w:trPr>
          <w:jc w:val="center"/>
        </w:trPr>
        <w:tc>
          <w:tcPr>
            <w:tcW w:w="532" w:type="dxa"/>
            <w:shd w:val="clear" w:color="auto" w:fill="A6A6A6" w:themeFill="background1" w:themeFillShade="A6"/>
          </w:tcPr>
          <w:p w14:paraId="7149F2E8" w14:textId="77777777" w:rsidR="003E2210" w:rsidRPr="00BE78F2" w:rsidRDefault="003E2210" w:rsidP="00B90285">
            <w:r>
              <w:t>A</w:t>
            </w:r>
          </w:p>
        </w:tc>
        <w:tc>
          <w:tcPr>
            <w:tcW w:w="626" w:type="dxa"/>
            <w:shd w:val="clear" w:color="auto" w:fill="00B050"/>
            <w:vAlign w:val="center"/>
          </w:tcPr>
          <w:p w14:paraId="3CF89037" w14:textId="77777777" w:rsidR="003E2210" w:rsidRPr="00253206" w:rsidRDefault="003E2210" w:rsidP="00B90285">
            <w:pPr>
              <w:rPr>
                <w:i/>
                <w:iCs/>
                <w:sz w:val="20"/>
                <w:szCs w:val="20"/>
              </w:rPr>
            </w:pPr>
            <w:r w:rsidRPr="00253206">
              <w:rPr>
                <w:iCs/>
                <w:sz w:val="20"/>
                <w:szCs w:val="20"/>
              </w:rPr>
              <w:t>TA1</w:t>
            </w:r>
          </w:p>
        </w:tc>
        <w:tc>
          <w:tcPr>
            <w:tcW w:w="626" w:type="dxa"/>
            <w:shd w:val="clear" w:color="auto" w:fill="00B050"/>
            <w:vAlign w:val="center"/>
          </w:tcPr>
          <w:p w14:paraId="26C1510B" w14:textId="77777777" w:rsidR="003E2210" w:rsidRPr="00253206" w:rsidRDefault="003E2210" w:rsidP="00B90285">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00B050"/>
            <w:vAlign w:val="center"/>
          </w:tcPr>
          <w:p w14:paraId="614EDC46" w14:textId="77777777" w:rsidR="003E2210" w:rsidRPr="00253206" w:rsidRDefault="003E2210" w:rsidP="00B90285">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FFC000"/>
            <w:vAlign w:val="center"/>
          </w:tcPr>
          <w:p w14:paraId="29655BFF" w14:textId="77777777" w:rsidR="003E2210" w:rsidRPr="00253206" w:rsidRDefault="003E2210" w:rsidP="00B90285">
            <w:pPr>
              <w:rPr>
                <w:i/>
                <w:iCs/>
                <w:sz w:val="20"/>
                <w:szCs w:val="20"/>
              </w:rPr>
            </w:pPr>
            <w:r>
              <w:rPr>
                <w:iCs/>
                <w:sz w:val="20"/>
                <w:szCs w:val="20"/>
              </w:rPr>
              <w:t>TA1</w:t>
            </w:r>
          </w:p>
        </w:tc>
        <w:tc>
          <w:tcPr>
            <w:tcW w:w="627" w:type="dxa"/>
            <w:shd w:val="clear" w:color="auto" w:fill="FFC000"/>
            <w:vAlign w:val="center"/>
          </w:tcPr>
          <w:p w14:paraId="30871510" w14:textId="77777777" w:rsidR="003E2210" w:rsidRPr="00253206" w:rsidRDefault="003E2210" w:rsidP="00B90285">
            <w:pPr>
              <w:rPr>
                <w:i/>
                <w:iCs/>
                <w:sz w:val="20"/>
                <w:szCs w:val="20"/>
              </w:rPr>
            </w:pPr>
            <w:r>
              <w:rPr>
                <w:iCs/>
                <w:sz w:val="20"/>
                <w:szCs w:val="20"/>
              </w:rPr>
              <w:t>TA1</w:t>
            </w:r>
          </w:p>
        </w:tc>
        <w:tc>
          <w:tcPr>
            <w:tcW w:w="627" w:type="dxa"/>
            <w:shd w:val="clear" w:color="auto" w:fill="FFC000"/>
            <w:vAlign w:val="center"/>
          </w:tcPr>
          <w:p w14:paraId="493FCEF8" w14:textId="77777777" w:rsidR="003E2210" w:rsidRPr="00253206" w:rsidRDefault="003E2210" w:rsidP="00B90285">
            <w:pPr>
              <w:rPr>
                <w:i/>
                <w:iCs/>
                <w:sz w:val="20"/>
                <w:szCs w:val="20"/>
              </w:rPr>
            </w:pPr>
            <w:r>
              <w:rPr>
                <w:iCs/>
                <w:sz w:val="20"/>
                <w:szCs w:val="20"/>
              </w:rPr>
              <w:t>TA1</w:t>
            </w:r>
          </w:p>
        </w:tc>
        <w:tc>
          <w:tcPr>
            <w:tcW w:w="627" w:type="dxa"/>
            <w:shd w:val="clear" w:color="auto" w:fill="FF0000"/>
            <w:vAlign w:val="center"/>
          </w:tcPr>
          <w:p w14:paraId="2FF3D6DD" w14:textId="77777777" w:rsidR="003E2210" w:rsidRPr="00253206" w:rsidRDefault="003E2210" w:rsidP="00B90285">
            <w:pPr>
              <w:rPr>
                <w:i/>
                <w:iCs/>
                <w:sz w:val="20"/>
                <w:szCs w:val="20"/>
              </w:rPr>
            </w:pPr>
            <w:r>
              <w:rPr>
                <w:iCs/>
                <w:sz w:val="20"/>
                <w:szCs w:val="20"/>
              </w:rPr>
              <w:t>TA1</w:t>
            </w:r>
          </w:p>
        </w:tc>
        <w:tc>
          <w:tcPr>
            <w:tcW w:w="627" w:type="dxa"/>
            <w:shd w:val="clear" w:color="auto" w:fill="FF0000"/>
            <w:vAlign w:val="center"/>
          </w:tcPr>
          <w:p w14:paraId="38869CCD" w14:textId="77777777" w:rsidR="003E2210" w:rsidRPr="00253206" w:rsidRDefault="003E2210" w:rsidP="00B90285">
            <w:pPr>
              <w:rPr>
                <w:i/>
                <w:iCs/>
                <w:sz w:val="20"/>
                <w:szCs w:val="20"/>
              </w:rPr>
            </w:pPr>
            <w:r>
              <w:rPr>
                <w:iCs/>
                <w:sz w:val="20"/>
                <w:szCs w:val="20"/>
              </w:rPr>
              <w:t>TA1</w:t>
            </w:r>
          </w:p>
        </w:tc>
        <w:tc>
          <w:tcPr>
            <w:tcW w:w="627" w:type="dxa"/>
            <w:shd w:val="clear" w:color="auto" w:fill="FF0000"/>
            <w:vAlign w:val="center"/>
          </w:tcPr>
          <w:p w14:paraId="1F3A2703" w14:textId="77777777" w:rsidR="003E2210" w:rsidRPr="00253206" w:rsidRDefault="003E2210" w:rsidP="00B90285">
            <w:pPr>
              <w:rPr>
                <w:i/>
                <w:iCs/>
                <w:sz w:val="20"/>
                <w:szCs w:val="20"/>
              </w:rPr>
            </w:pPr>
            <w:r>
              <w:rPr>
                <w:iCs/>
                <w:sz w:val="20"/>
                <w:szCs w:val="20"/>
              </w:rPr>
              <w:t>TA1</w:t>
            </w:r>
          </w:p>
        </w:tc>
        <w:tc>
          <w:tcPr>
            <w:tcW w:w="752" w:type="dxa"/>
            <w:shd w:val="clear" w:color="auto" w:fill="auto"/>
          </w:tcPr>
          <w:p w14:paraId="14F75CF5" w14:textId="77777777" w:rsidR="003E2210" w:rsidRPr="00253206" w:rsidRDefault="003E2210" w:rsidP="00B90285">
            <w:pPr>
              <w:rPr>
                <w:sz w:val="20"/>
                <w:szCs w:val="20"/>
              </w:rPr>
            </w:pPr>
            <w:r>
              <w:rPr>
                <w:sz w:val="20"/>
                <w:szCs w:val="20"/>
              </w:rPr>
              <w:t>CV-240</w:t>
            </w:r>
          </w:p>
        </w:tc>
        <w:tc>
          <w:tcPr>
            <w:tcW w:w="810" w:type="dxa"/>
            <w:shd w:val="clear" w:color="auto" w:fill="auto"/>
          </w:tcPr>
          <w:p w14:paraId="70B5E5B0" w14:textId="77777777" w:rsidR="003E2210" w:rsidRPr="00253206" w:rsidRDefault="003E2210" w:rsidP="00B90285">
            <w:pPr>
              <w:rPr>
                <w:sz w:val="20"/>
                <w:szCs w:val="20"/>
              </w:rPr>
            </w:pPr>
            <w:r>
              <w:rPr>
                <w:sz w:val="20"/>
                <w:szCs w:val="20"/>
              </w:rPr>
              <w:t>CV-240</w:t>
            </w:r>
          </w:p>
        </w:tc>
        <w:tc>
          <w:tcPr>
            <w:tcW w:w="810" w:type="dxa"/>
            <w:shd w:val="clear" w:color="auto" w:fill="auto"/>
          </w:tcPr>
          <w:p w14:paraId="0D39841B" w14:textId="77777777" w:rsidR="003E2210" w:rsidRPr="00253206" w:rsidRDefault="003E2210" w:rsidP="00B90285">
            <w:pPr>
              <w:rPr>
                <w:sz w:val="20"/>
                <w:szCs w:val="20"/>
              </w:rPr>
            </w:pPr>
            <w:r>
              <w:rPr>
                <w:sz w:val="20"/>
                <w:szCs w:val="20"/>
              </w:rPr>
              <w:t>CV-240</w:t>
            </w:r>
          </w:p>
        </w:tc>
      </w:tr>
      <w:tr w:rsidR="003E2210" w14:paraId="1D3B104B" w14:textId="77777777" w:rsidTr="00D7007A">
        <w:trPr>
          <w:jc w:val="center"/>
        </w:trPr>
        <w:tc>
          <w:tcPr>
            <w:tcW w:w="532" w:type="dxa"/>
            <w:shd w:val="clear" w:color="auto" w:fill="A6A6A6" w:themeFill="background1" w:themeFillShade="A6"/>
          </w:tcPr>
          <w:p w14:paraId="4231FD09" w14:textId="77777777" w:rsidR="003E2210" w:rsidRPr="00BE78F2" w:rsidRDefault="003E2210" w:rsidP="00B90285">
            <w:r>
              <w:t>B</w:t>
            </w:r>
          </w:p>
        </w:tc>
        <w:tc>
          <w:tcPr>
            <w:tcW w:w="626" w:type="dxa"/>
            <w:shd w:val="clear" w:color="auto" w:fill="00B050"/>
            <w:vAlign w:val="center"/>
          </w:tcPr>
          <w:p w14:paraId="12C517EA" w14:textId="77777777" w:rsidR="003E2210" w:rsidRPr="00253206" w:rsidRDefault="003E2210" w:rsidP="00B90285">
            <w:pPr>
              <w:rPr>
                <w:i/>
                <w:iCs/>
                <w:sz w:val="20"/>
                <w:szCs w:val="20"/>
              </w:rPr>
            </w:pPr>
            <w:r>
              <w:rPr>
                <w:iCs/>
                <w:sz w:val="20"/>
                <w:szCs w:val="20"/>
              </w:rPr>
              <w:t>TA2</w:t>
            </w:r>
          </w:p>
        </w:tc>
        <w:tc>
          <w:tcPr>
            <w:tcW w:w="626" w:type="dxa"/>
            <w:shd w:val="clear" w:color="auto" w:fill="00B050"/>
            <w:vAlign w:val="center"/>
          </w:tcPr>
          <w:p w14:paraId="2E333716" w14:textId="77777777" w:rsidR="003E2210" w:rsidRPr="00253206" w:rsidRDefault="003E2210" w:rsidP="00B90285">
            <w:pPr>
              <w:rPr>
                <w:i/>
                <w:iCs/>
                <w:sz w:val="20"/>
                <w:szCs w:val="20"/>
              </w:rPr>
            </w:pPr>
            <w:r>
              <w:rPr>
                <w:iCs/>
                <w:sz w:val="20"/>
                <w:szCs w:val="20"/>
              </w:rPr>
              <w:t>TA2</w:t>
            </w:r>
          </w:p>
        </w:tc>
        <w:tc>
          <w:tcPr>
            <w:tcW w:w="627" w:type="dxa"/>
            <w:shd w:val="clear" w:color="auto" w:fill="00B050"/>
            <w:vAlign w:val="center"/>
          </w:tcPr>
          <w:p w14:paraId="7DD520FA" w14:textId="77777777" w:rsidR="003E2210" w:rsidRPr="00253206" w:rsidRDefault="003E2210" w:rsidP="00B90285">
            <w:pPr>
              <w:rPr>
                <w:i/>
                <w:iCs/>
                <w:sz w:val="20"/>
                <w:szCs w:val="20"/>
              </w:rPr>
            </w:pPr>
            <w:r>
              <w:rPr>
                <w:iCs/>
                <w:sz w:val="20"/>
                <w:szCs w:val="20"/>
              </w:rPr>
              <w:t>TA2</w:t>
            </w:r>
          </w:p>
        </w:tc>
        <w:tc>
          <w:tcPr>
            <w:tcW w:w="627" w:type="dxa"/>
            <w:shd w:val="clear" w:color="auto" w:fill="FFC000"/>
            <w:vAlign w:val="center"/>
          </w:tcPr>
          <w:p w14:paraId="745F1CCA" w14:textId="77777777" w:rsidR="003E2210" w:rsidRPr="00253206" w:rsidRDefault="003E2210" w:rsidP="00B90285">
            <w:pPr>
              <w:rPr>
                <w:i/>
                <w:iCs/>
                <w:sz w:val="20"/>
                <w:szCs w:val="20"/>
              </w:rPr>
            </w:pPr>
            <w:r>
              <w:rPr>
                <w:iCs/>
                <w:sz w:val="20"/>
                <w:szCs w:val="20"/>
              </w:rPr>
              <w:t>TA2</w:t>
            </w:r>
          </w:p>
        </w:tc>
        <w:tc>
          <w:tcPr>
            <w:tcW w:w="627" w:type="dxa"/>
            <w:shd w:val="clear" w:color="auto" w:fill="FFC000"/>
            <w:vAlign w:val="center"/>
          </w:tcPr>
          <w:p w14:paraId="7FE068E4" w14:textId="77777777" w:rsidR="003E2210" w:rsidRPr="00253206" w:rsidRDefault="003E2210" w:rsidP="00B90285">
            <w:pPr>
              <w:rPr>
                <w:i/>
                <w:iCs/>
                <w:sz w:val="20"/>
                <w:szCs w:val="20"/>
              </w:rPr>
            </w:pPr>
            <w:r>
              <w:rPr>
                <w:iCs/>
                <w:sz w:val="20"/>
                <w:szCs w:val="20"/>
              </w:rPr>
              <w:t>TA2</w:t>
            </w:r>
          </w:p>
        </w:tc>
        <w:tc>
          <w:tcPr>
            <w:tcW w:w="627" w:type="dxa"/>
            <w:shd w:val="clear" w:color="auto" w:fill="FFC000"/>
            <w:vAlign w:val="center"/>
          </w:tcPr>
          <w:p w14:paraId="5F24E83D" w14:textId="77777777" w:rsidR="003E2210" w:rsidRPr="00253206" w:rsidRDefault="003E2210" w:rsidP="00B90285">
            <w:pPr>
              <w:rPr>
                <w:i/>
                <w:iCs/>
                <w:sz w:val="20"/>
                <w:szCs w:val="20"/>
              </w:rPr>
            </w:pPr>
            <w:r>
              <w:rPr>
                <w:iCs/>
                <w:sz w:val="20"/>
                <w:szCs w:val="20"/>
              </w:rPr>
              <w:t>TA2</w:t>
            </w:r>
          </w:p>
        </w:tc>
        <w:tc>
          <w:tcPr>
            <w:tcW w:w="627" w:type="dxa"/>
            <w:shd w:val="clear" w:color="auto" w:fill="FF0000"/>
            <w:vAlign w:val="center"/>
          </w:tcPr>
          <w:p w14:paraId="25EE5E47" w14:textId="77777777" w:rsidR="003E2210" w:rsidRPr="00253206" w:rsidRDefault="003E2210" w:rsidP="00B90285">
            <w:pPr>
              <w:rPr>
                <w:i/>
                <w:iCs/>
                <w:sz w:val="20"/>
                <w:szCs w:val="20"/>
              </w:rPr>
            </w:pPr>
            <w:r>
              <w:rPr>
                <w:iCs/>
                <w:sz w:val="20"/>
                <w:szCs w:val="20"/>
              </w:rPr>
              <w:t>TA2</w:t>
            </w:r>
          </w:p>
        </w:tc>
        <w:tc>
          <w:tcPr>
            <w:tcW w:w="627" w:type="dxa"/>
            <w:shd w:val="clear" w:color="auto" w:fill="FF0000"/>
            <w:vAlign w:val="center"/>
          </w:tcPr>
          <w:p w14:paraId="44A395C5" w14:textId="77777777" w:rsidR="003E2210" w:rsidRPr="00253206" w:rsidRDefault="003E2210" w:rsidP="00B90285">
            <w:pPr>
              <w:rPr>
                <w:i/>
                <w:iCs/>
                <w:sz w:val="20"/>
                <w:szCs w:val="20"/>
              </w:rPr>
            </w:pPr>
            <w:r>
              <w:rPr>
                <w:iCs/>
                <w:sz w:val="20"/>
                <w:szCs w:val="20"/>
              </w:rPr>
              <w:t>TA2</w:t>
            </w:r>
          </w:p>
        </w:tc>
        <w:tc>
          <w:tcPr>
            <w:tcW w:w="627" w:type="dxa"/>
            <w:shd w:val="clear" w:color="auto" w:fill="FF0000"/>
            <w:vAlign w:val="center"/>
          </w:tcPr>
          <w:p w14:paraId="52B58773" w14:textId="77777777" w:rsidR="003E2210" w:rsidRPr="00253206" w:rsidRDefault="003E2210" w:rsidP="00B90285">
            <w:pPr>
              <w:rPr>
                <w:i/>
                <w:iCs/>
                <w:sz w:val="20"/>
                <w:szCs w:val="20"/>
              </w:rPr>
            </w:pPr>
            <w:r>
              <w:rPr>
                <w:iCs/>
                <w:sz w:val="20"/>
                <w:szCs w:val="20"/>
              </w:rPr>
              <w:t>TA2</w:t>
            </w:r>
          </w:p>
        </w:tc>
        <w:tc>
          <w:tcPr>
            <w:tcW w:w="752" w:type="dxa"/>
            <w:shd w:val="clear" w:color="auto" w:fill="auto"/>
          </w:tcPr>
          <w:p w14:paraId="191A1B4D" w14:textId="77777777" w:rsidR="003E2210" w:rsidRPr="00253206" w:rsidRDefault="003E2210" w:rsidP="00B90285">
            <w:pPr>
              <w:rPr>
                <w:sz w:val="20"/>
                <w:szCs w:val="20"/>
              </w:rPr>
            </w:pPr>
          </w:p>
        </w:tc>
        <w:tc>
          <w:tcPr>
            <w:tcW w:w="810" w:type="dxa"/>
            <w:shd w:val="clear" w:color="auto" w:fill="auto"/>
          </w:tcPr>
          <w:p w14:paraId="19960841" w14:textId="77777777" w:rsidR="003E2210" w:rsidRPr="00253206" w:rsidRDefault="003E2210" w:rsidP="00B90285">
            <w:pPr>
              <w:rPr>
                <w:sz w:val="20"/>
                <w:szCs w:val="20"/>
              </w:rPr>
            </w:pPr>
          </w:p>
        </w:tc>
        <w:tc>
          <w:tcPr>
            <w:tcW w:w="810" w:type="dxa"/>
            <w:shd w:val="clear" w:color="auto" w:fill="auto"/>
          </w:tcPr>
          <w:p w14:paraId="2BC770B1" w14:textId="77777777" w:rsidR="003E2210" w:rsidRPr="00253206" w:rsidRDefault="003E2210" w:rsidP="00B90285">
            <w:pPr>
              <w:rPr>
                <w:sz w:val="20"/>
                <w:szCs w:val="20"/>
              </w:rPr>
            </w:pPr>
          </w:p>
        </w:tc>
      </w:tr>
      <w:tr w:rsidR="003E2210" w14:paraId="456512D3" w14:textId="77777777" w:rsidTr="00D7007A">
        <w:trPr>
          <w:jc w:val="center"/>
        </w:trPr>
        <w:tc>
          <w:tcPr>
            <w:tcW w:w="532" w:type="dxa"/>
            <w:shd w:val="clear" w:color="auto" w:fill="A6A6A6" w:themeFill="background1" w:themeFillShade="A6"/>
          </w:tcPr>
          <w:p w14:paraId="7DECC67D" w14:textId="77777777" w:rsidR="003E2210" w:rsidRPr="00BE78F2" w:rsidRDefault="003E2210" w:rsidP="00B90285">
            <w:r>
              <w:t>C</w:t>
            </w:r>
          </w:p>
        </w:tc>
        <w:tc>
          <w:tcPr>
            <w:tcW w:w="626" w:type="dxa"/>
            <w:shd w:val="clear" w:color="auto" w:fill="00B050"/>
            <w:vAlign w:val="center"/>
          </w:tcPr>
          <w:p w14:paraId="7F87A0EB" w14:textId="77777777" w:rsidR="003E2210" w:rsidRPr="00253206" w:rsidRDefault="003E2210" w:rsidP="00B90285">
            <w:pPr>
              <w:rPr>
                <w:i/>
                <w:iCs/>
                <w:sz w:val="20"/>
                <w:szCs w:val="20"/>
              </w:rPr>
            </w:pPr>
            <w:r>
              <w:rPr>
                <w:iCs/>
                <w:sz w:val="20"/>
                <w:szCs w:val="20"/>
              </w:rPr>
              <w:t>TA3</w:t>
            </w:r>
          </w:p>
        </w:tc>
        <w:tc>
          <w:tcPr>
            <w:tcW w:w="626" w:type="dxa"/>
            <w:shd w:val="clear" w:color="auto" w:fill="00B050"/>
            <w:vAlign w:val="center"/>
          </w:tcPr>
          <w:p w14:paraId="11354CC9" w14:textId="77777777" w:rsidR="003E2210" w:rsidRPr="00253206" w:rsidRDefault="003E2210" w:rsidP="00B90285">
            <w:pPr>
              <w:rPr>
                <w:i/>
                <w:iCs/>
                <w:sz w:val="20"/>
                <w:szCs w:val="20"/>
              </w:rPr>
            </w:pPr>
            <w:r>
              <w:rPr>
                <w:iCs/>
                <w:sz w:val="20"/>
                <w:szCs w:val="20"/>
              </w:rPr>
              <w:t>TA3</w:t>
            </w:r>
          </w:p>
        </w:tc>
        <w:tc>
          <w:tcPr>
            <w:tcW w:w="627" w:type="dxa"/>
            <w:shd w:val="clear" w:color="auto" w:fill="00B050"/>
            <w:vAlign w:val="center"/>
          </w:tcPr>
          <w:p w14:paraId="44CF86C6" w14:textId="77777777" w:rsidR="003E2210" w:rsidRPr="00253206" w:rsidRDefault="003E2210" w:rsidP="00B90285">
            <w:pPr>
              <w:rPr>
                <w:i/>
                <w:iCs/>
                <w:sz w:val="20"/>
                <w:szCs w:val="20"/>
              </w:rPr>
            </w:pPr>
            <w:r>
              <w:rPr>
                <w:iCs/>
                <w:sz w:val="20"/>
                <w:szCs w:val="20"/>
              </w:rPr>
              <w:t>TA3</w:t>
            </w:r>
          </w:p>
        </w:tc>
        <w:tc>
          <w:tcPr>
            <w:tcW w:w="627" w:type="dxa"/>
            <w:shd w:val="clear" w:color="auto" w:fill="FFC000"/>
            <w:vAlign w:val="center"/>
          </w:tcPr>
          <w:p w14:paraId="687225E8" w14:textId="77777777" w:rsidR="003E2210" w:rsidRPr="00253206" w:rsidRDefault="003E2210" w:rsidP="00B90285">
            <w:pPr>
              <w:rPr>
                <w:i/>
                <w:iCs/>
                <w:sz w:val="20"/>
                <w:szCs w:val="20"/>
              </w:rPr>
            </w:pPr>
            <w:r>
              <w:rPr>
                <w:iCs/>
                <w:sz w:val="20"/>
                <w:szCs w:val="20"/>
              </w:rPr>
              <w:t>TA3</w:t>
            </w:r>
          </w:p>
        </w:tc>
        <w:tc>
          <w:tcPr>
            <w:tcW w:w="627" w:type="dxa"/>
            <w:shd w:val="clear" w:color="auto" w:fill="FFC000"/>
            <w:vAlign w:val="center"/>
          </w:tcPr>
          <w:p w14:paraId="7E251629" w14:textId="77777777" w:rsidR="003E2210" w:rsidRPr="00253206" w:rsidRDefault="003E2210" w:rsidP="00B90285">
            <w:pPr>
              <w:rPr>
                <w:i/>
                <w:iCs/>
                <w:sz w:val="20"/>
                <w:szCs w:val="20"/>
              </w:rPr>
            </w:pPr>
            <w:r>
              <w:rPr>
                <w:iCs/>
                <w:sz w:val="20"/>
                <w:szCs w:val="20"/>
              </w:rPr>
              <w:t>TA3</w:t>
            </w:r>
          </w:p>
        </w:tc>
        <w:tc>
          <w:tcPr>
            <w:tcW w:w="627" w:type="dxa"/>
            <w:shd w:val="clear" w:color="auto" w:fill="FFC000"/>
            <w:vAlign w:val="center"/>
          </w:tcPr>
          <w:p w14:paraId="6FD01DC6" w14:textId="77777777" w:rsidR="003E2210" w:rsidRPr="00253206" w:rsidRDefault="003E2210" w:rsidP="00B90285">
            <w:pPr>
              <w:rPr>
                <w:i/>
                <w:iCs/>
                <w:sz w:val="20"/>
                <w:szCs w:val="20"/>
              </w:rPr>
            </w:pPr>
            <w:r>
              <w:rPr>
                <w:iCs/>
                <w:sz w:val="20"/>
                <w:szCs w:val="20"/>
              </w:rPr>
              <w:t>TA3</w:t>
            </w:r>
          </w:p>
        </w:tc>
        <w:tc>
          <w:tcPr>
            <w:tcW w:w="627" w:type="dxa"/>
            <w:shd w:val="clear" w:color="auto" w:fill="FF0000"/>
            <w:vAlign w:val="center"/>
          </w:tcPr>
          <w:p w14:paraId="1E1330F0" w14:textId="77777777" w:rsidR="003E2210" w:rsidRPr="00253206" w:rsidRDefault="003E2210" w:rsidP="00B90285">
            <w:pPr>
              <w:rPr>
                <w:i/>
                <w:iCs/>
                <w:sz w:val="20"/>
                <w:szCs w:val="20"/>
              </w:rPr>
            </w:pPr>
            <w:r>
              <w:rPr>
                <w:iCs/>
                <w:sz w:val="20"/>
                <w:szCs w:val="20"/>
              </w:rPr>
              <w:t>TA3</w:t>
            </w:r>
          </w:p>
        </w:tc>
        <w:tc>
          <w:tcPr>
            <w:tcW w:w="627" w:type="dxa"/>
            <w:shd w:val="clear" w:color="auto" w:fill="FF0000"/>
            <w:vAlign w:val="center"/>
          </w:tcPr>
          <w:p w14:paraId="61493257" w14:textId="77777777" w:rsidR="003E2210" w:rsidRPr="00253206" w:rsidRDefault="003E2210" w:rsidP="00B90285">
            <w:pPr>
              <w:rPr>
                <w:i/>
                <w:iCs/>
                <w:sz w:val="20"/>
                <w:szCs w:val="20"/>
              </w:rPr>
            </w:pPr>
            <w:r>
              <w:rPr>
                <w:iCs/>
                <w:sz w:val="20"/>
                <w:szCs w:val="20"/>
              </w:rPr>
              <w:t>TA3</w:t>
            </w:r>
          </w:p>
        </w:tc>
        <w:tc>
          <w:tcPr>
            <w:tcW w:w="627" w:type="dxa"/>
            <w:shd w:val="clear" w:color="auto" w:fill="FF0000"/>
            <w:vAlign w:val="center"/>
          </w:tcPr>
          <w:p w14:paraId="501D1490" w14:textId="77777777" w:rsidR="003E2210" w:rsidRPr="00253206" w:rsidRDefault="003E2210" w:rsidP="00B90285">
            <w:pPr>
              <w:rPr>
                <w:i/>
                <w:iCs/>
                <w:sz w:val="20"/>
                <w:szCs w:val="20"/>
              </w:rPr>
            </w:pPr>
            <w:r>
              <w:rPr>
                <w:iCs/>
                <w:sz w:val="20"/>
                <w:szCs w:val="20"/>
              </w:rPr>
              <w:t>TA3</w:t>
            </w:r>
          </w:p>
        </w:tc>
        <w:tc>
          <w:tcPr>
            <w:tcW w:w="752" w:type="dxa"/>
            <w:shd w:val="clear" w:color="auto" w:fill="auto"/>
          </w:tcPr>
          <w:p w14:paraId="06AAB3CE" w14:textId="77777777" w:rsidR="003E2210" w:rsidRPr="00253206" w:rsidRDefault="003E2210" w:rsidP="00B90285">
            <w:pPr>
              <w:rPr>
                <w:sz w:val="20"/>
                <w:szCs w:val="20"/>
              </w:rPr>
            </w:pPr>
          </w:p>
        </w:tc>
        <w:tc>
          <w:tcPr>
            <w:tcW w:w="810" w:type="dxa"/>
            <w:shd w:val="clear" w:color="auto" w:fill="auto"/>
          </w:tcPr>
          <w:p w14:paraId="5DC090FE" w14:textId="77777777" w:rsidR="003E2210" w:rsidRPr="00253206" w:rsidRDefault="003E2210" w:rsidP="00B90285">
            <w:pPr>
              <w:rPr>
                <w:sz w:val="20"/>
                <w:szCs w:val="20"/>
              </w:rPr>
            </w:pPr>
          </w:p>
        </w:tc>
        <w:tc>
          <w:tcPr>
            <w:tcW w:w="810" w:type="dxa"/>
            <w:shd w:val="clear" w:color="auto" w:fill="auto"/>
          </w:tcPr>
          <w:p w14:paraId="3F875217" w14:textId="77777777" w:rsidR="003E2210" w:rsidRPr="00253206" w:rsidRDefault="003E2210" w:rsidP="00B90285">
            <w:pPr>
              <w:rPr>
                <w:sz w:val="20"/>
                <w:szCs w:val="20"/>
              </w:rPr>
            </w:pPr>
          </w:p>
        </w:tc>
      </w:tr>
      <w:tr w:rsidR="003E2210" w14:paraId="4843590B" w14:textId="77777777" w:rsidTr="00D7007A">
        <w:trPr>
          <w:jc w:val="center"/>
        </w:trPr>
        <w:tc>
          <w:tcPr>
            <w:tcW w:w="532" w:type="dxa"/>
            <w:shd w:val="clear" w:color="auto" w:fill="A6A6A6" w:themeFill="background1" w:themeFillShade="A6"/>
          </w:tcPr>
          <w:p w14:paraId="518FF3A8" w14:textId="77777777" w:rsidR="003E2210" w:rsidRPr="00BE78F2" w:rsidRDefault="003E2210" w:rsidP="00B90285">
            <w:r>
              <w:t>D</w:t>
            </w:r>
          </w:p>
        </w:tc>
        <w:tc>
          <w:tcPr>
            <w:tcW w:w="626" w:type="dxa"/>
            <w:shd w:val="clear" w:color="auto" w:fill="00B050"/>
            <w:vAlign w:val="center"/>
          </w:tcPr>
          <w:p w14:paraId="1A83470E" w14:textId="77777777" w:rsidR="003E2210" w:rsidRPr="00253206" w:rsidRDefault="003E2210" w:rsidP="00B90285">
            <w:pPr>
              <w:rPr>
                <w:i/>
                <w:iCs/>
                <w:sz w:val="20"/>
                <w:szCs w:val="20"/>
              </w:rPr>
            </w:pPr>
            <w:r>
              <w:rPr>
                <w:iCs/>
                <w:sz w:val="20"/>
                <w:szCs w:val="20"/>
              </w:rPr>
              <w:t>TA4</w:t>
            </w:r>
          </w:p>
        </w:tc>
        <w:tc>
          <w:tcPr>
            <w:tcW w:w="626" w:type="dxa"/>
            <w:shd w:val="clear" w:color="auto" w:fill="00B050"/>
            <w:vAlign w:val="center"/>
          </w:tcPr>
          <w:p w14:paraId="3949A174" w14:textId="77777777" w:rsidR="003E2210" w:rsidRPr="00253206" w:rsidRDefault="003E2210" w:rsidP="00B90285">
            <w:pPr>
              <w:rPr>
                <w:i/>
                <w:iCs/>
                <w:sz w:val="20"/>
                <w:szCs w:val="20"/>
              </w:rPr>
            </w:pPr>
            <w:r>
              <w:rPr>
                <w:iCs/>
                <w:sz w:val="20"/>
                <w:szCs w:val="20"/>
              </w:rPr>
              <w:t>TA4</w:t>
            </w:r>
          </w:p>
        </w:tc>
        <w:tc>
          <w:tcPr>
            <w:tcW w:w="627" w:type="dxa"/>
            <w:shd w:val="clear" w:color="auto" w:fill="00B050"/>
            <w:vAlign w:val="center"/>
          </w:tcPr>
          <w:p w14:paraId="58C3AFEA" w14:textId="77777777" w:rsidR="003E2210" w:rsidRPr="00253206" w:rsidRDefault="003E2210" w:rsidP="00B90285">
            <w:pPr>
              <w:rPr>
                <w:i/>
                <w:iCs/>
                <w:sz w:val="20"/>
                <w:szCs w:val="20"/>
              </w:rPr>
            </w:pPr>
            <w:r>
              <w:rPr>
                <w:iCs/>
                <w:sz w:val="20"/>
                <w:szCs w:val="20"/>
              </w:rPr>
              <w:t>TA4</w:t>
            </w:r>
          </w:p>
        </w:tc>
        <w:tc>
          <w:tcPr>
            <w:tcW w:w="627" w:type="dxa"/>
            <w:shd w:val="clear" w:color="auto" w:fill="FFC000"/>
            <w:vAlign w:val="center"/>
          </w:tcPr>
          <w:p w14:paraId="66407680" w14:textId="77777777" w:rsidR="003E2210" w:rsidRPr="00253206" w:rsidRDefault="003E2210" w:rsidP="00B90285">
            <w:pPr>
              <w:rPr>
                <w:i/>
                <w:iCs/>
                <w:sz w:val="20"/>
                <w:szCs w:val="20"/>
              </w:rPr>
            </w:pPr>
            <w:r>
              <w:rPr>
                <w:iCs/>
                <w:sz w:val="20"/>
                <w:szCs w:val="20"/>
              </w:rPr>
              <w:t>TA4</w:t>
            </w:r>
          </w:p>
        </w:tc>
        <w:tc>
          <w:tcPr>
            <w:tcW w:w="627" w:type="dxa"/>
            <w:shd w:val="clear" w:color="auto" w:fill="FFC000"/>
            <w:vAlign w:val="center"/>
          </w:tcPr>
          <w:p w14:paraId="520F0C2D" w14:textId="77777777" w:rsidR="003E2210" w:rsidRPr="00253206" w:rsidRDefault="003E2210" w:rsidP="00B90285">
            <w:pPr>
              <w:rPr>
                <w:i/>
                <w:iCs/>
                <w:sz w:val="20"/>
                <w:szCs w:val="20"/>
              </w:rPr>
            </w:pPr>
            <w:r>
              <w:rPr>
                <w:iCs/>
                <w:sz w:val="20"/>
                <w:szCs w:val="20"/>
              </w:rPr>
              <w:t>TA4</w:t>
            </w:r>
          </w:p>
        </w:tc>
        <w:tc>
          <w:tcPr>
            <w:tcW w:w="627" w:type="dxa"/>
            <w:shd w:val="clear" w:color="auto" w:fill="FFC000"/>
            <w:vAlign w:val="center"/>
          </w:tcPr>
          <w:p w14:paraId="265307F8" w14:textId="77777777" w:rsidR="003E2210" w:rsidRPr="00253206" w:rsidRDefault="003E2210" w:rsidP="00B90285">
            <w:pPr>
              <w:rPr>
                <w:i/>
                <w:iCs/>
                <w:sz w:val="20"/>
                <w:szCs w:val="20"/>
              </w:rPr>
            </w:pPr>
            <w:r>
              <w:rPr>
                <w:iCs/>
                <w:sz w:val="20"/>
                <w:szCs w:val="20"/>
              </w:rPr>
              <w:t>TA4</w:t>
            </w:r>
          </w:p>
        </w:tc>
        <w:tc>
          <w:tcPr>
            <w:tcW w:w="627" w:type="dxa"/>
            <w:shd w:val="clear" w:color="auto" w:fill="FF0000"/>
            <w:vAlign w:val="center"/>
          </w:tcPr>
          <w:p w14:paraId="5A6584F7" w14:textId="77777777" w:rsidR="003E2210" w:rsidRPr="00253206" w:rsidRDefault="003E2210" w:rsidP="00B90285">
            <w:pPr>
              <w:rPr>
                <w:i/>
                <w:iCs/>
                <w:sz w:val="20"/>
                <w:szCs w:val="20"/>
              </w:rPr>
            </w:pPr>
            <w:r>
              <w:rPr>
                <w:iCs/>
                <w:sz w:val="20"/>
                <w:szCs w:val="20"/>
              </w:rPr>
              <w:t>TA4</w:t>
            </w:r>
          </w:p>
        </w:tc>
        <w:tc>
          <w:tcPr>
            <w:tcW w:w="627" w:type="dxa"/>
            <w:shd w:val="clear" w:color="auto" w:fill="FF0000"/>
            <w:vAlign w:val="center"/>
          </w:tcPr>
          <w:p w14:paraId="03AAE9B3" w14:textId="77777777" w:rsidR="003E2210" w:rsidRPr="00253206" w:rsidRDefault="003E2210" w:rsidP="00B90285">
            <w:pPr>
              <w:rPr>
                <w:i/>
                <w:iCs/>
                <w:sz w:val="20"/>
                <w:szCs w:val="20"/>
              </w:rPr>
            </w:pPr>
            <w:r>
              <w:rPr>
                <w:iCs/>
                <w:sz w:val="20"/>
                <w:szCs w:val="20"/>
              </w:rPr>
              <w:t>TA4</w:t>
            </w:r>
          </w:p>
        </w:tc>
        <w:tc>
          <w:tcPr>
            <w:tcW w:w="627" w:type="dxa"/>
            <w:shd w:val="clear" w:color="auto" w:fill="FF0000"/>
            <w:vAlign w:val="center"/>
          </w:tcPr>
          <w:p w14:paraId="4ED43611" w14:textId="77777777" w:rsidR="003E2210" w:rsidRPr="00253206" w:rsidRDefault="003E2210" w:rsidP="00B90285">
            <w:pPr>
              <w:rPr>
                <w:i/>
                <w:iCs/>
                <w:sz w:val="20"/>
                <w:szCs w:val="20"/>
              </w:rPr>
            </w:pPr>
            <w:r>
              <w:rPr>
                <w:iCs/>
                <w:sz w:val="20"/>
                <w:szCs w:val="20"/>
              </w:rPr>
              <w:t>TA4</w:t>
            </w:r>
          </w:p>
        </w:tc>
        <w:tc>
          <w:tcPr>
            <w:tcW w:w="752" w:type="dxa"/>
            <w:shd w:val="clear" w:color="auto" w:fill="auto"/>
          </w:tcPr>
          <w:p w14:paraId="3E2B134D" w14:textId="77777777" w:rsidR="003E2210" w:rsidRPr="00253206" w:rsidRDefault="003E2210" w:rsidP="00B90285">
            <w:pPr>
              <w:rPr>
                <w:sz w:val="20"/>
                <w:szCs w:val="20"/>
              </w:rPr>
            </w:pPr>
          </w:p>
        </w:tc>
        <w:tc>
          <w:tcPr>
            <w:tcW w:w="810" w:type="dxa"/>
            <w:shd w:val="clear" w:color="auto" w:fill="auto"/>
          </w:tcPr>
          <w:p w14:paraId="159044BF" w14:textId="77777777" w:rsidR="003E2210" w:rsidRPr="00253206" w:rsidRDefault="003E2210" w:rsidP="00B90285">
            <w:pPr>
              <w:rPr>
                <w:sz w:val="20"/>
                <w:szCs w:val="20"/>
              </w:rPr>
            </w:pPr>
          </w:p>
        </w:tc>
        <w:tc>
          <w:tcPr>
            <w:tcW w:w="810" w:type="dxa"/>
            <w:shd w:val="clear" w:color="auto" w:fill="auto"/>
          </w:tcPr>
          <w:p w14:paraId="5AAA09B5" w14:textId="77777777" w:rsidR="003E2210" w:rsidRPr="00253206" w:rsidRDefault="003E2210" w:rsidP="00B90285">
            <w:pPr>
              <w:rPr>
                <w:sz w:val="20"/>
                <w:szCs w:val="20"/>
              </w:rPr>
            </w:pPr>
          </w:p>
        </w:tc>
      </w:tr>
      <w:tr w:rsidR="003E2210" w14:paraId="5E7CB017" w14:textId="77777777" w:rsidTr="00D7007A">
        <w:trPr>
          <w:jc w:val="center"/>
        </w:trPr>
        <w:tc>
          <w:tcPr>
            <w:tcW w:w="532" w:type="dxa"/>
            <w:shd w:val="clear" w:color="auto" w:fill="A6A6A6" w:themeFill="background1" w:themeFillShade="A6"/>
          </w:tcPr>
          <w:p w14:paraId="5ABBD13D" w14:textId="77777777" w:rsidR="003E2210" w:rsidRPr="00BE78F2" w:rsidRDefault="003E2210" w:rsidP="00B90285">
            <w:r>
              <w:t>E</w:t>
            </w:r>
          </w:p>
        </w:tc>
        <w:tc>
          <w:tcPr>
            <w:tcW w:w="626" w:type="dxa"/>
            <w:shd w:val="clear" w:color="auto" w:fill="00B050"/>
            <w:vAlign w:val="center"/>
          </w:tcPr>
          <w:p w14:paraId="7256ED9E" w14:textId="77777777" w:rsidR="003E2210" w:rsidRPr="00253206" w:rsidRDefault="003E2210" w:rsidP="00B90285">
            <w:pPr>
              <w:rPr>
                <w:i/>
                <w:iCs/>
                <w:sz w:val="20"/>
                <w:szCs w:val="20"/>
              </w:rPr>
            </w:pPr>
            <w:r>
              <w:rPr>
                <w:iCs/>
                <w:sz w:val="20"/>
                <w:szCs w:val="20"/>
              </w:rPr>
              <w:t>TA5</w:t>
            </w:r>
          </w:p>
        </w:tc>
        <w:tc>
          <w:tcPr>
            <w:tcW w:w="626" w:type="dxa"/>
            <w:shd w:val="clear" w:color="auto" w:fill="00B050"/>
            <w:vAlign w:val="center"/>
          </w:tcPr>
          <w:p w14:paraId="0BE6CC26" w14:textId="77777777" w:rsidR="003E2210" w:rsidRPr="00253206" w:rsidRDefault="003E2210" w:rsidP="00B90285">
            <w:pPr>
              <w:rPr>
                <w:i/>
                <w:iCs/>
                <w:sz w:val="20"/>
                <w:szCs w:val="20"/>
              </w:rPr>
            </w:pPr>
            <w:r>
              <w:rPr>
                <w:iCs/>
                <w:sz w:val="20"/>
                <w:szCs w:val="20"/>
              </w:rPr>
              <w:t>TA5</w:t>
            </w:r>
          </w:p>
        </w:tc>
        <w:tc>
          <w:tcPr>
            <w:tcW w:w="627" w:type="dxa"/>
            <w:shd w:val="clear" w:color="auto" w:fill="00B050"/>
            <w:vAlign w:val="center"/>
          </w:tcPr>
          <w:p w14:paraId="30328A20" w14:textId="77777777" w:rsidR="003E2210" w:rsidRPr="00253206" w:rsidRDefault="003E2210" w:rsidP="00B90285">
            <w:pPr>
              <w:rPr>
                <w:i/>
                <w:iCs/>
                <w:sz w:val="20"/>
                <w:szCs w:val="20"/>
              </w:rPr>
            </w:pPr>
            <w:r>
              <w:rPr>
                <w:iCs/>
                <w:sz w:val="20"/>
                <w:szCs w:val="20"/>
              </w:rPr>
              <w:t>TA5</w:t>
            </w:r>
          </w:p>
        </w:tc>
        <w:tc>
          <w:tcPr>
            <w:tcW w:w="627" w:type="dxa"/>
            <w:shd w:val="clear" w:color="auto" w:fill="FFC000"/>
            <w:vAlign w:val="center"/>
          </w:tcPr>
          <w:p w14:paraId="1DE9A992" w14:textId="77777777" w:rsidR="003E2210" w:rsidRPr="00253206" w:rsidRDefault="003E2210" w:rsidP="00B90285">
            <w:pPr>
              <w:rPr>
                <w:i/>
                <w:iCs/>
                <w:sz w:val="20"/>
                <w:szCs w:val="20"/>
              </w:rPr>
            </w:pPr>
            <w:r>
              <w:rPr>
                <w:iCs/>
                <w:sz w:val="20"/>
                <w:szCs w:val="20"/>
              </w:rPr>
              <w:t>TA5</w:t>
            </w:r>
          </w:p>
        </w:tc>
        <w:tc>
          <w:tcPr>
            <w:tcW w:w="627" w:type="dxa"/>
            <w:shd w:val="clear" w:color="auto" w:fill="FFC000"/>
            <w:vAlign w:val="center"/>
          </w:tcPr>
          <w:p w14:paraId="281B0581" w14:textId="77777777" w:rsidR="003E2210" w:rsidRPr="00253206" w:rsidRDefault="003E2210" w:rsidP="00B90285">
            <w:pPr>
              <w:rPr>
                <w:i/>
                <w:iCs/>
                <w:sz w:val="20"/>
                <w:szCs w:val="20"/>
              </w:rPr>
            </w:pPr>
            <w:r>
              <w:rPr>
                <w:iCs/>
                <w:sz w:val="20"/>
                <w:szCs w:val="20"/>
              </w:rPr>
              <w:t>TA5</w:t>
            </w:r>
          </w:p>
        </w:tc>
        <w:tc>
          <w:tcPr>
            <w:tcW w:w="627" w:type="dxa"/>
            <w:shd w:val="clear" w:color="auto" w:fill="FFC000"/>
            <w:vAlign w:val="center"/>
          </w:tcPr>
          <w:p w14:paraId="2FAEF9EF" w14:textId="77777777" w:rsidR="003E2210" w:rsidRPr="00253206" w:rsidRDefault="003E2210" w:rsidP="00B90285">
            <w:pPr>
              <w:rPr>
                <w:i/>
                <w:iCs/>
                <w:sz w:val="20"/>
                <w:szCs w:val="20"/>
              </w:rPr>
            </w:pPr>
            <w:r>
              <w:rPr>
                <w:iCs/>
                <w:sz w:val="20"/>
                <w:szCs w:val="20"/>
              </w:rPr>
              <w:t>TA5</w:t>
            </w:r>
          </w:p>
        </w:tc>
        <w:tc>
          <w:tcPr>
            <w:tcW w:w="627" w:type="dxa"/>
            <w:shd w:val="clear" w:color="auto" w:fill="FF0000"/>
            <w:vAlign w:val="center"/>
          </w:tcPr>
          <w:p w14:paraId="66B71805" w14:textId="77777777" w:rsidR="003E2210" w:rsidRPr="00253206" w:rsidRDefault="003E2210" w:rsidP="00B90285">
            <w:pPr>
              <w:rPr>
                <w:i/>
                <w:iCs/>
                <w:sz w:val="20"/>
                <w:szCs w:val="20"/>
              </w:rPr>
            </w:pPr>
            <w:r>
              <w:rPr>
                <w:iCs/>
                <w:sz w:val="20"/>
                <w:szCs w:val="20"/>
              </w:rPr>
              <w:t>TA5</w:t>
            </w:r>
          </w:p>
        </w:tc>
        <w:tc>
          <w:tcPr>
            <w:tcW w:w="627" w:type="dxa"/>
            <w:shd w:val="clear" w:color="auto" w:fill="FF0000"/>
            <w:vAlign w:val="center"/>
          </w:tcPr>
          <w:p w14:paraId="19215BA0" w14:textId="77777777" w:rsidR="003E2210" w:rsidRPr="00253206" w:rsidRDefault="003E2210" w:rsidP="00B90285">
            <w:pPr>
              <w:rPr>
                <w:i/>
                <w:iCs/>
                <w:sz w:val="20"/>
                <w:szCs w:val="20"/>
              </w:rPr>
            </w:pPr>
            <w:r>
              <w:rPr>
                <w:iCs/>
                <w:sz w:val="20"/>
                <w:szCs w:val="20"/>
              </w:rPr>
              <w:t>TA5</w:t>
            </w:r>
          </w:p>
        </w:tc>
        <w:tc>
          <w:tcPr>
            <w:tcW w:w="627" w:type="dxa"/>
            <w:shd w:val="clear" w:color="auto" w:fill="FF0000"/>
            <w:vAlign w:val="center"/>
          </w:tcPr>
          <w:p w14:paraId="2FC4BA81" w14:textId="77777777" w:rsidR="003E2210" w:rsidRPr="00253206" w:rsidRDefault="003E2210" w:rsidP="00B90285">
            <w:pPr>
              <w:rPr>
                <w:i/>
                <w:iCs/>
                <w:sz w:val="20"/>
                <w:szCs w:val="20"/>
              </w:rPr>
            </w:pPr>
            <w:r>
              <w:rPr>
                <w:iCs/>
                <w:sz w:val="20"/>
                <w:szCs w:val="20"/>
              </w:rPr>
              <w:t>TA5</w:t>
            </w:r>
          </w:p>
        </w:tc>
        <w:tc>
          <w:tcPr>
            <w:tcW w:w="752" w:type="dxa"/>
            <w:shd w:val="clear" w:color="auto" w:fill="auto"/>
          </w:tcPr>
          <w:p w14:paraId="2933B53D" w14:textId="77777777" w:rsidR="003E2210" w:rsidRPr="00253206" w:rsidRDefault="003E2210" w:rsidP="00B90285">
            <w:pPr>
              <w:rPr>
                <w:sz w:val="20"/>
                <w:szCs w:val="20"/>
              </w:rPr>
            </w:pPr>
          </w:p>
        </w:tc>
        <w:tc>
          <w:tcPr>
            <w:tcW w:w="810" w:type="dxa"/>
            <w:shd w:val="clear" w:color="auto" w:fill="auto"/>
          </w:tcPr>
          <w:p w14:paraId="3FBCBEDA" w14:textId="77777777" w:rsidR="003E2210" w:rsidRPr="00253206" w:rsidRDefault="003E2210" w:rsidP="00B90285">
            <w:pPr>
              <w:rPr>
                <w:sz w:val="20"/>
                <w:szCs w:val="20"/>
              </w:rPr>
            </w:pPr>
          </w:p>
        </w:tc>
        <w:tc>
          <w:tcPr>
            <w:tcW w:w="810" w:type="dxa"/>
            <w:shd w:val="clear" w:color="auto" w:fill="auto"/>
          </w:tcPr>
          <w:p w14:paraId="46F274EE" w14:textId="77777777" w:rsidR="003E2210" w:rsidRPr="00253206" w:rsidRDefault="003E2210" w:rsidP="00B90285">
            <w:pPr>
              <w:rPr>
                <w:sz w:val="20"/>
                <w:szCs w:val="20"/>
              </w:rPr>
            </w:pPr>
          </w:p>
        </w:tc>
      </w:tr>
      <w:tr w:rsidR="003E2210" w14:paraId="651A73E0" w14:textId="77777777" w:rsidTr="00D7007A">
        <w:trPr>
          <w:jc w:val="center"/>
        </w:trPr>
        <w:tc>
          <w:tcPr>
            <w:tcW w:w="532" w:type="dxa"/>
            <w:shd w:val="clear" w:color="auto" w:fill="A6A6A6" w:themeFill="background1" w:themeFillShade="A6"/>
          </w:tcPr>
          <w:p w14:paraId="707C5631" w14:textId="77777777" w:rsidR="003E2210" w:rsidRPr="00BE78F2" w:rsidRDefault="003E2210" w:rsidP="00B90285">
            <w:r>
              <w:t>F</w:t>
            </w:r>
          </w:p>
        </w:tc>
        <w:tc>
          <w:tcPr>
            <w:tcW w:w="626" w:type="dxa"/>
            <w:shd w:val="clear" w:color="auto" w:fill="00B050"/>
            <w:vAlign w:val="center"/>
          </w:tcPr>
          <w:p w14:paraId="6D038EF5" w14:textId="77777777" w:rsidR="003E2210" w:rsidRPr="00253206" w:rsidRDefault="003E2210" w:rsidP="00B90285">
            <w:pPr>
              <w:rPr>
                <w:i/>
                <w:iCs/>
                <w:sz w:val="20"/>
                <w:szCs w:val="20"/>
              </w:rPr>
            </w:pPr>
            <w:r>
              <w:rPr>
                <w:iCs/>
                <w:sz w:val="20"/>
                <w:szCs w:val="20"/>
              </w:rPr>
              <w:t>TA6</w:t>
            </w:r>
          </w:p>
        </w:tc>
        <w:tc>
          <w:tcPr>
            <w:tcW w:w="626" w:type="dxa"/>
            <w:shd w:val="clear" w:color="auto" w:fill="00B050"/>
            <w:vAlign w:val="center"/>
          </w:tcPr>
          <w:p w14:paraId="3C904244" w14:textId="77777777" w:rsidR="003E2210" w:rsidRPr="00253206" w:rsidRDefault="003E2210" w:rsidP="00B90285">
            <w:pPr>
              <w:rPr>
                <w:i/>
                <w:iCs/>
                <w:sz w:val="20"/>
                <w:szCs w:val="20"/>
              </w:rPr>
            </w:pPr>
            <w:r>
              <w:rPr>
                <w:iCs/>
                <w:sz w:val="20"/>
                <w:szCs w:val="20"/>
              </w:rPr>
              <w:t>TA6</w:t>
            </w:r>
          </w:p>
        </w:tc>
        <w:tc>
          <w:tcPr>
            <w:tcW w:w="627" w:type="dxa"/>
            <w:shd w:val="clear" w:color="auto" w:fill="00B050"/>
            <w:vAlign w:val="center"/>
          </w:tcPr>
          <w:p w14:paraId="054B0EE3" w14:textId="77777777" w:rsidR="003E2210" w:rsidRPr="00253206" w:rsidRDefault="003E2210" w:rsidP="00B90285">
            <w:pPr>
              <w:rPr>
                <w:i/>
                <w:iCs/>
                <w:sz w:val="20"/>
                <w:szCs w:val="20"/>
              </w:rPr>
            </w:pPr>
            <w:r>
              <w:rPr>
                <w:iCs/>
                <w:sz w:val="20"/>
                <w:szCs w:val="20"/>
              </w:rPr>
              <w:t>TA6</w:t>
            </w:r>
          </w:p>
        </w:tc>
        <w:tc>
          <w:tcPr>
            <w:tcW w:w="627" w:type="dxa"/>
            <w:shd w:val="clear" w:color="auto" w:fill="FFC000"/>
            <w:vAlign w:val="center"/>
          </w:tcPr>
          <w:p w14:paraId="2B86C853" w14:textId="77777777" w:rsidR="003E2210" w:rsidRPr="00253206" w:rsidRDefault="003E2210" w:rsidP="00B90285">
            <w:pPr>
              <w:rPr>
                <w:i/>
                <w:iCs/>
                <w:sz w:val="20"/>
                <w:szCs w:val="20"/>
              </w:rPr>
            </w:pPr>
            <w:r>
              <w:rPr>
                <w:iCs/>
                <w:sz w:val="20"/>
                <w:szCs w:val="20"/>
              </w:rPr>
              <w:t>TA6</w:t>
            </w:r>
          </w:p>
        </w:tc>
        <w:tc>
          <w:tcPr>
            <w:tcW w:w="627" w:type="dxa"/>
            <w:shd w:val="clear" w:color="auto" w:fill="FFC000"/>
            <w:vAlign w:val="center"/>
          </w:tcPr>
          <w:p w14:paraId="6CBFD1EB" w14:textId="77777777" w:rsidR="003E2210" w:rsidRPr="00253206" w:rsidRDefault="003E2210" w:rsidP="00B90285">
            <w:pPr>
              <w:rPr>
                <w:i/>
                <w:iCs/>
                <w:sz w:val="20"/>
                <w:szCs w:val="20"/>
              </w:rPr>
            </w:pPr>
            <w:r>
              <w:rPr>
                <w:iCs/>
                <w:sz w:val="20"/>
                <w:szCs w:val="20"/>
              </w:rPr>
              <w:t>TA6</w:t>
            </w:r>
          </w:p>
        </w:tc>
        <w:tc>
          <w:tcPr>
            <w:tcW w:w="627" w:type="dxa"/>
            <w:shd w:val="clear" w:color="auto" w:fill="FFC000"/>
            <w:vAlign w:val="center"/>
          </w:tcPr>
          <w:p w14:paraId="15E5264D" w14:textId="77777777" w:rsidR="003E2210" w:rsidRPr="00253206" w:rsidRDefault="003E2210" w:rsidP="00B90285">
            <w:pPr>
              <w:rPr>
                <w:i/>
                <w:iCs/>
                <w:sz w:val="20"/>
                <w:szCs w:val="20"/>
              </w:rPr>
            </w:pPr>
            <w:r>
              <w:rPr>
                <w:iCs/>
                <w:sz w:val="20"/>
                <w:szCs w:val="20"/>
              </w:rPr>
              <w:t>TA6</w:t>
            </w:r>
          </w:p>
        </w:tc>
        <w:tc>
          <w:tcPr>
            <w:tcW w:w="627" w:type="dxa"/>
            <w:shd w:val="clear" w:color="auto" w:fill="FF0000"/>
            <w:vAlign w:val="center"/>
          </w:tcPr>
          <w:p w14:paraId="12FB0A41" w14:textId="77777777" w:rsidR="003E2210" w:rsidRPr="00253206" w:rsidRDefault="003E2210" w:rsidP="00B90285">
            <w:pPr>
              <w:rPr>
                <w:i/>
                <w:iCs/>
                <w:sz w:val="20"/>
                <w:szCs w:val="20"/>
              </w:rPr>
            </w:pPr>
            <w:r>
              <w:rPr>
                <w:iCs/>
                <w:sz w:val="20"/>
                <w:szCs w:val="20"/>
              </w:rPr>
              <w:t>TA6</w:t>
            </w:r>
          </w:p>
        </w:tc>
        <w:tc>
          <w:tcPr>
            <w:tcW w:w="627" w:type="dxa"/>
            <w:shd w:val="clear" w:color="auto" w:fill="FF0000"/>
            <w:vAlign w:val="center"/>
          </w:tcPr>
          <w:p w14:paraId="43C50E85" w14:textId="77777777" w:rsidR="003E2210" w:rsidRPr="00253206" w:rsidRDefault="003E2210" w:rsidP="00B90285">
            <w:pPr>
              <w:rPr>
                <w:i/>
                <w:iCs/>
                <w:sz w:val="20"/>
                <w:szCs w:val="20"/>
              </w:rPr>
            </w:pPr>
            <w:r>
              <w:rPr>
                <w:iCs/>
                <w:sz w:val="20"/>
                <w:szCs w:val="20"/>
              </w:rPr>
              <w:t>TA6</w:t>
            </w:r>
          </w:p>
        </w:tc>
        <w:tc>
          <w:tcPr>
            <w:tcW w:w="627" w:type="dxa"/>
            <w:shd w:val="clear" w:color="auto" w:fill="FF0000"/>
            <w:vAlign w:val="center"/>
          </w:tcPr>
          <w:p w14:paraId="79CAD2EA" w14:textId="77777777" w:rsidR="003E2210" w:rsidRPr="00253206" w:rsidRDefault="003E2210" w:rsidP="00B90285">
            <w:pPr>
              <w:rPr>
                <w:i/>
                <w:iCs/>
                <w:sz w:val="20"/>
                <w:szCs w:val="20"/>
              </w:rPr>
            </w:pPr>
            <w:r>
              <w:rPr>
                <w:iCs/>
                <w:sz w:val="20"/>
                <w:szCs w:val="20"/>
              </w:rPr>
              <w:t>TA6</w:t>
            </w:r>
          </w:p>
        </w:tc>
        <w:tc>
          <w:tcPr>
            <w:tcW w:w="752" w:type="dxa"/>
            <w:shd w:val="clear" w:color="auto" w:fill="auto"/>
          </w:tcPr>
          <w:p w14:paraId="750A4999" w14:textId="77777777" w:rsidR="003E2210" w:rsidRPr="00253206" w:rsidRDefault="003E2210" w:rsidP="00B90285">
            <w:pPr>
              <w:rPr>
                <w:sz w:val="20"/>
                <w:szCs w:val="20"/>
              </w:rPr>
            </w:pPr>
          </w:p>
        </w:tc>
        <w:tc>
          <w:tcPr>
            <w:tcW w:w="810" w:type="dxa"/>
            <w:shd w:val="clear" w:color="auto" w:fill="auto"/>
          </w:tcPr>
          <w:p w14:paraId="26B676AF" w14:textId="77777777" w:rsidR="003E2210" w:rsidRPr="00253206" w:rsidRDefault="003E2210" w:rsidP="00B90285">
            <w:pPr>
              <w:rPr>
                <w:sz w:val="20"/>
                <w:szCs w:val="20"/>
              </w:rPr>
            </w:pPr>
          </w:p>
        </w:tc>
        <w:tc>
          <w:tcPr>
            <w:tcW w:w="810" w:type="dxa"/>
            <w:shd w:val="clear" w:color="auto" w:fill="auto"/>
          </w:tcPr>
          <w:p w14:paraId="40F3D40B" w14:textId="77777777" w:rsidR="003E2210" w:rsidRPr="00253206" w:rsidRDefault="003E2210" w:rsidP="00B90285">
            <w:pPr>
              <w:rPr>
                <w:sz w:val="20"/>
                <w:szCs w:val="20"/>
              </w:rPr>
            </w:pPr>
          </w:p>
        </w:tc>
      </w:tr>
      <w:tr w:rsidR="003E2210" w14:paraId="7C53E360" w14:textId="77777777" w:rsidTr="00D7007A">
        <w:trPr>
          <w:jc w:val="center"/>
        </w:trPr>
        <w:tc>
          <w:tcPr>
            <w:tcW w:w="532" w:type="dxa"/>
            <w:shd w:val="clear" w:color="auto" w:fill="A6A6A6" w:themeFill="background1" w:themeFillShade="A6"/>
          </w:tcPr>
          <w:p w14:paraId="42DC35F6" w14:textId="77777777" w:rsidR="003E2210" w:rsidRPr="00BE78F2" w:rsidRDefault="003E2210" w:rsidP="00B90285">
            <w:r>
              <w:t>G</w:t>
            </w:r>
          </w:p>
        </w:tc>
        <w:tc>
          <w:tcPr>
            <w:tcW w:w="626" w:type="dxa"/>
            <w:shd w:val="clear" w:color="auto" w:fill="00B050"/>
            <w:vAlign w:val="center"/>
          </w:tcPr>
          <w:p w14:paraId="150EF330" w14:textId="77777777" w:rsidR="003E2210" w:rsidRPr="00253206" w:rsidRDefault="003E2210" w:rsidP="00B90285">
            <w:pPr>
              <w:rPr>
                <w:i/>
                <w:iCs/>
                <w:sz w:val="20"/>
                <w:szCs w:val="20"/>
              </w:rPr>
            </w:pPr>
            <w:r>
              <w:rPr>
                <w:iCs/>
                <w:sz w:val="20"/>
                <w:szCs w:val="20"/>
              </w:rPr>
              <w:t>TA7</w:t>
            </w:r>
          </w:p>
        </w:tc>
        <w:tc>
          <w:tcPr>
            <w:tcW w:w="626" w:type="dxa"/>
            <w:shd w:val="clear" w:color="auto" w:fill="00B050"/>
            <w:vAlign w:val="center"/>
          </w:tcPr>
          <w:p w14:paraId="79944396" w14:textId="77777777" w:rsidR="003E2210" w:rsidRPr="00253206" w:rsidRDefault="003E2210" w:rsidP="00B90285">
            <w:pPr>
              <w:rPr>
                <w:i/>
                <w:iCs/>
                <w:sz w:val="20"/>
                <w:szCs w:val="20"/>
              </w:rPr>
            </w:pPr>
            <w:r>
              <w:rPr>
                <w:iCs/>
                <w:sz w:val="20"/>
                <w:szCs w:val="20"/>
              </w:rPr>
              <w:t>TA7</w:t>
            </w:r>
          </w:p>
        </w:tc>
        <w:tc>
          <w:tcPr>
            <w:tcW w:w="627" w:type="dxa"/>
            <w:shd w:val="clear" w:color="auto" w:fill="00B050"/>
            <w:vAlign w:val="center"/>
          </w:tcPr>
          <w:p w14:paraId="47F1D8D0" w14:textId="77777777" w:rsidR="003E2210" w:rsidRPr="00253206" w:rsidRDefault="003E2210" w:rsidP="00B90285">
            <w:pPr>
              <w:rPr>
                <w:i/>
                <w:iCs/>
                <w:sz w:val="20"/>
                <w:szCs w:val="20"/>
              </w:rPr>
            </w:pPr>
            <w:r>
              <w:rPr>
                <w:iCs/>
                <w:sz w:val="20"/>
                <w:szCs w:val="20"/>
              </w:rPr>
              <w:t>TA7</w:t>
            </w:r>
          </w:p>
        </w:tc>
        <w:tc>
          <w:tcPr>
            <w:tcW w:w="627" w:type="dxa"/>
            <w:shd w:val="clear" w:color="auto" w:fill="FFC000"/>
            <w:vAlign w:val="center"/>
          </w:tcPr>
          <w:p w14:paraId="24177F34" w14:textId="77777777" w:rsidR="003E2210" w:rsidRPr="00253206" w:rsidRDefault="003E2210" w:rsidP="00B90285">
            <w:pPr>
              <w:rPr>
                <w:i/>
                <w:iCs/>
                <w:sz w:val="20"/>
                <w:szCs w:val="20"/>
              </w:rPr>
            </w:pPr>
            <w:r>
              <w:rPr>
                <w:iCs/>
                <w:sz w:val="20"/>
                <w:szCs w:val="20"/>
              </w:rPr>
              <w:t>TA7</w:t>
            </w:r>
          </w:p>
        </w:tc>
        <w:tc>
          <w:tcPr>
            <w:tcW w:w="627" w:type="dxa"/>
            <w:shd w:val="clear" w:color="auto" w:fill="FFC000"/>
            <w:vAlign w:val="center"/>
          </w:tcPr>
          <w:p w14:paraId="3477A6FD" w14:textId="77777777" w:rsidR="003E2210" w:rsidRPr="00253206" w:rsidRDefault="003E2210" w:rsidP="00B90285">
            <w:pPr>
              <w:rPr>
                <w:i/>
                <w:iCs/>
                <w:sz w:val="20"/>
                <w:szCs w:val="20"/>
              </w:rPr>
            </w:pPr>
            <w:r>
              <w:rPr>
                <w:iCs/>
                <w:sz w:val="20"/>
                <w:szCs w:val="20"/>
              </w:rPr>
              <w:t>TA7</w:t>
            </w:r>
          </w:p>
        </w:tc>
        <w:tc>
          <w:tcPr>
            <w:tcW w:w="627" w:type="dxa"/>
            <w:shd w:val="clear" w:color="auto" w:fill="FFC000"/>
            <w:vAlign w:val="center"/>
          </w:tcPr>
          <w:p w14:paraId="6D4DFB1E" w14:textId="77777777" w:rsidR="003E2210" w:rsidRPr="00253206" w:rsidRDefault="003E2210" w:rsidP="00B90285">
            <w:pPr>
              <w:rPr>
                <w:i/>
                <w:iCs/>
                <w:sz w:val="20"/>
                <w:szCs w:val="20"/>
              </w:rPr>
            </w:pPr>
            <w:r>
              <w:rPr>
                <w:iCs/>
                <w:sz w:val="20"/>
                <w:szCs w:val="20"/>
              </w:rPr>
              <w:t>TA7</w:t>
            </w:r>
          </w:p>
        </w:tc>
        <w:tc>
          <w:tcPr>
            <w:tcW w:w="627" w:type="dxa"/>
            <w:shd w:val="clear" w:color="auto" w:fill="FF0000"/>
            <w:vAlign w:val="center"/>
          </w:tcPr>
          <w:p w14:paraId="63A7AB7A" w14:textId="77777777" w:rsidR="003E2210" w:rsidRPr="00253206" w:rsidRDefault="003E2210" w:rsidP="00B90285">
            <w:pPr>
              <w:rPr>
                <w:i/>
                <w:iCs/>
                <w:sz w:val="20"/>
                <w:szCs w:val="20"/>
              </w:rPr>
            </w:pPr>
            <w:r>
              <w:rPr>
                <w:iCs/>
                <w:sz w:val="20"/>
                <w:szCs w:val="20"/>
              </w:rPr>
              <w:t>TA7</w:t>
            </w:r>
          </w:p>
        </w:tc>
        <w:tc>
          <w:tcPr>
            <w:tcW w:w="627" w:type="dxa"/>
            <w:shd w:val="clear" w:color="auto" w:fill="FF0000"/>
            <w:vAlign w:val="center"/>
          </w:tcPr>
          <w:p w14:paraId="326A51A5" w14:textId="77777777" w:rsidR="003E2210" w:rsidRPr="00253206" w:rsidRDefault="003E2210" w:rsidP="00B90285">
            <w:pPr>
              <w:rPr>
                <w:i/>
                <w:iCs/>
                <w:sz w:val="20"/>
                <w:szCs w:val="20"/>
              </w:rPr>
            </w:pPr>
            <w:r>
              <w:rPr>
                <w:iCs/>
                <w:sz w:val="20"/>
                <w:szCs w:val="20"/>
              </w:rPr>
              <w:t>TA7</w:t>
            </w:r>
          </w:p>
        </w:tc>
        <w:tc>
          <w:tcPr>
            <w:tcW w:w="627" w:type="dxa"/>
            <w:shd w:val="clear" w:color="auto" w:fill="FF0000"/>
            <w:vAlign w:val="center"/>
          </w:tcPr>
          <w:p w14:paraId="33CAF71E" w14:textId="77777777" w:rsidR="003E2210" w:rsidRPr="00253206" w:rsidRDefault="003E2210" w:rsidP="00B90285">
            <w:pPr>
              <w:rPr>
                <w:i/>
                <w:iCs/>
                <w:sz w:val="20"/>
                <w:szCs w:val="20"/>
              </w:rPr>
            </w:pPr>
            <w:r>
              <w:rPr>
                <w:iCs/>
                <w:sz w:val="20"/>
                <w:szCs w:val="20"/>
              </w:rPr>
              <w:t>TA7</w:t>
            </w:r>
          </w:p>
        </w:tc>
        <w:tc>
          <w:tcPr>
            <w:tcW w:w="752" w:type="dxa"/>
            <w:shd w:val="clear" w:color="auto" w:fill="auto"/>
          </w:tcPr>
          <w:p w14:paraId="0C76FB04" w14:textId="77777777" w:rsidR="003E2210" w:rsidRPr="00253206" w:rsidRDefault="003E2210" w:rsidP="00B90285">
            <w:pPr>
              <w:rPr>
                <w:sz w:val="20"/>
                <w:szCs w:val="20"/>
              </w:rPr>
            </w:pPr>
          </w:p>
        </w:tc>
        <w:tc>
          <w:tcPr>
            <w:tcW w:w="810" w:type="dxa"/>
            <w:shd w:val="clear" w:color="auto" w:fill="auto"/>
          </w:tcPr>
          <w:p w14:paraId="4B887602" w14:textId="77777777" w:rsidR="003E2210" w:rsidRPr="00253206" w:rsidRDefault="003E2210" w:rsidP="00B90285">
            <w:pPr>
              <w:rPr>
                <w:sz w:val="20"/>
                <w:szCs w:val="20"/>
              </w:rPr>
            </w:pPr>
          </w:p>
        </w:tc>
        <w:tc>
          <w:tcPr>
            <w:tcW w:w="810" w:type="dxa"/>
            <w:shd w:val="clear" w:color="auto" w:fill="auto"/>
          </w:tcPr>
          <w:p w14:paraId="4D241559" w14:textId="77777777" w:rsidR="003E2210" w:rsidRPr="00253206" w:rsidRDefault="003E2210" w:rsidP="00B90285">
            <w:pPr>
              <w:rPr>
                <w:sz w:val="20"/>
                <w:szCs w:val="20"/>
              </w:rPr>
            </w:pPr>
          </w:p>
        </w:tc>
      </w:tr>
      <w:tr w:rsidR="003E2210" w14:paraId="71EA2FE7" w14:textId="77777777" w:rsidTr="00D7007A">
        <w:trPr>
          <w:jc w:val="center"/>
        </w:trPr>
        <w:tc>
          <w:tcPr>
            <w:tcW w:w="532" w:type="dxa"/>
            <w:shd w:val="clear" w:color="auto" w:fill="A6A6A6" w:themeFill="background1" w:themeFillShade="A6"/>
          </w:tcPr>
          <w:p w14:paraId="3946D73B" w14:textId="77777777" w:rsidR="003E2210" w:rsidRPr="00BE78F2" w:rsidRDefault="003E2210" w:rsidP="00B90285">
            <w:r>
              <w:lastRenderedPageBreak/>
              <w:t>H</w:t>
            </w:r>
          </w:p>
        </w:tc>
        <w:tc>
          <w:tcPr>
            <w:tcW w:w="626" w:type="dxa"/>
            <w:shd w:val="clear" w:color="auto" w:fill="00B050"/>
            <w:vAlign w:val="center"/>
          </w:tcPr>
          <w:p w14:paraId="6DBBC7ED" w14:textId="77777777" w:rsidR="003E2210" w:rsidRPr="00253206" w:rsidRDefault="003E2210" w:rsidP="00B90285">
            <w:pPr>
              <w:rPr>
                <w:i/>
                <w:iCs/>
                <w:sz w:val="20"/>
                <w:szCs w:val="20"/>
              </w:rPr>
            </w:pPr>
            <w:r>
              <w:rPr>
                <w:iCs/>
                <w:sz w:val="20"/>
                <w:szCs w:val="20"/>
              </w:rPr>
              <w:t>RC</w:t>
            </w:r>
          </w:p>
        </w:tc>
        <w:tc>
          <w:tcPr>
            <w:tcW w:w="626" w:type="dxa"/>
            <w:shd w:val="clear" w:color="auto" w:fill="00B050"/>
            <w:vAlign w:val="center"/>
          </w:tcPr>
          <w:p w14:paraId="57F1B29A" w14:textId="77777777" w:rsidR="003E2210" w:rsidRPr="00253206" w:rsidRDefault="003E2210" w:rsidP="00B90285">
            <w:pPr>
              <w:rPr>
                <w:i/>
                <w:iCs/>
                <w:sz w:val="20"/>
                <w:szCs w:val="20"/>
              </w:rPr>
            </w:pPr>
            <w:r>
              <w:rPr>
                <w:iCs/>
                <w:sz w:val="20"/>
                <w:szCs w:val="20"/>
              </w:rPr>
              <w:t>RC</w:t>
            </w:r>
          </w:p>
        </w:tc>
        <w:tc>
          <w:tcPr>
            <w:tcW w:w="627" w:type="dxa"/>
            <w:shd w:val="clear" w:color="auto" w:fill="00B050"/>
            <w:vAlign w:val="center"/>
          </w:tcPr>
          <w:p w14:paraId="6E5DA02C" w14:textId="77777777" w:rsidR="003E2210" w:rsidRPr="00253206" w:rsidRDefault="003E2210" w:rsidP="00B90285">
            <w:pPr>
              <w:rPr>
                <w:i/>
                <w:iCs/>
                <w:sz w:val="20"/>
                <w:szCs w:val="20"/>
              </w:rPr>
            </w:pPr>
            <w:r>
              <w:rPr>
                <w:iCs/>
                <w:sz w:val="20"/>
                <w:szCs w:val="20"/>
              </w:rPr>
              <w:t>RC</w:t>
            </w:r>
          </w:p>
        </w:tc>
        <w:tc>
          <w:tcPr>
            <w:tcW w:w="627" w:type="dxa"/>
            <w:shd w:val="clear" w:color="auto" w:fill="FFC000"/>
            <w:vAlign w:val="center"/>
          </w:tcPr>
          <w:p w14:paraId="18D6BD36" w14:textId="77777777" w:rsidR="003E2210" w:rsidRPr="00253206" w:rsidRDefault="003E2210" w:rsidP="00B90285">
            <w:pPr>
              <w:rPr>
                <w:i/>
                <w:iCs/>
                <w:sz w:val="20"/>
                <w:szCs w:val="20"/>
              </w:rPr>
            </w:pPr>
            <w:r>
              <w:rPr>
                <w:iCs/>
                <w:sz w:val="20"/>
                <w:szCs w:val="20"/>
              </w:rPr>
              <w:t>RC</w:t>
            </w:r>
          </w:p>
        </w:tc>
        <w:tc>
          <w:tcPr>
            <w:tcW w:w="627" w:type="dxa"/>
            <w:shd w:val="clear" w:color="auto" w:fill="FFC000"/>
            <w:vAlign w:val="center"/>
          </w:tcPr>
          <w:p w14:paraId="01257299" w14:textId="77777777" w:rsidR="003E2210" w:rsidRPr="00253206" w:rsidRDefault="003E2210" w:rsidP="00B90285">
            <w:pPr>
              <w:rPr>
                <w:i/>
                <w:iCs/>
                <w:sz w:val="20"/>
                <w:szCs w:val="20"/>
              </w:rPr>
            </w:pPr>
            <w:r>
              <w:rPr>
                <w:iCs/>
                <w:sz w:val="20"/>
                <w:szCs w:val="20"/>
              </w:rPr>
              <w:t>RC</w:t>
            </w:r>
          </w:p>
        </w:tc>
        <w:tc>
          <w:tcPr>
            <w:tcW w:w="627" w:type="dxa"/>
            <w:shd w:val="clear" w:color="auto" w:fill="FFC000"/>
            <w:vAlign w:val="center"/>
          </w:tcPr>
          <w:p w14:paraId="14AA10FB" w14:textId="77777777" w:rsidR="003E2210" w:rsidRPr="00253206" w:rsidRDefault="003E2210" w:rsidP="00B90285">
            <w:pPr>
              <w:rPr>
                <w:i/>
                <w:iCs/>
                <w:sz w:val="20"/>
                <w:szCs w:val="20"/>
              </w:rPr>
            </w:pPr>
            <w:r>
              <w:rPr>
                <w:iCs/>
                <w:sz w:val="20"/>
                <w:szCs w:val="20"/>
              </w:rPr>
              <w:t>RC</w:t>
            </w:r>
          </w:p>
        </w:tc>
        <w:tc>
          <w:tcPr>
            <w:tcW w:w="627" w:type="dxa"/>
            <w:shd w:val="clear" w:color="auto" w:fill="FF0000"/>
            <w:vAlign w:val="center"/>
          </w:tcPr>
          <w:p w14:paraId="5B5A25E7" w14:textId="77777777" w:rsidR="003E2210" w:rsidRPr="00253206" w:rsidRDefault="003E2210" w:rsidP="00B90285">
            <w:pPr>
              <w:rPr>
                <w:i/>
                <w:iCs/>
                <w:sz w:val="20"/>
                <w:szCs w:val="20"/>
              </w:rPr>
            </w:pPr>
            <w:r>
              <w:rPr>
                <w:iCs/>
                <w:sz w:val="20"/>
                <w:szCs w:val="20"/>
              </w:rPr>
              <w:t>RC</w:t>
            </w:r>
          </w:p>
        </w:tc>
        <w:tc>
          <w:tcPr>
            <w:tcW w:w="627" w:type="dxa"/>
            <w:shd w:val="clear" w:color="auto" w:fill="FF0000"/>
            <w:vAlign w:val="center"/>
          </w:tcPr>
          <w:p w14:paraId="2C6D0784" w14:textId="77777777" w:rsidR="003E2210" w:rsidRPr="00253206" w:rsidRDefault="003E2210" w:rsidP="00B90285">
            <w:pPr>
              <w:rPr>
                <w:i/>
                <w:iCs/>
                <w:sz w:val="20"/>
                <w:szCs w:val="20"/>
              </w:rPr>
            </w:pPr>
            <w:r>
              <w:rPr>
                <w:iCs/>
                <w:sz w:val="20"/>
                <w:szCs w:val="20"/>
              </w:rPr>
              <w:t>RC</w:t>
            </w:r>
          </w:p>
        </w:tc>
        <w:tc>
          <w:tcPr>
            <w:tcW w:w="627" w:type="dxa"/>
            <w:shd w:val="clear" w:color="auto" w:fill="FF0000"/>
            <w:vAlign w:val="center"/>
          </w:tcPr>
          <w:p w14:paraId="6DC62705" w14:textId="77777777" w:rsidR="003E2210" w:rsidRPr="00253206" w:rsidRDefault="003E2210" w:rsidP="00B90285">
            <w:pPr>
              <w:rPr>
                <w:i/>
                <w:iCs/>
                <w:sz w:val="20"/>
                <w:szCs w:val="20"/>
              </w:rPr>
            </w:pPr>
            <w:r>
              <w:rPr>
                <w:iCs/>
                <w:sz w:val="20"/>
                <w:szCs w:val="20"/>
              </w:rPr>
              <w:t>RC</w:t>
            </w:r>
          </w:p>
        </w:tc>
        <w:tc>
          <w:tcPr>
            <w:tcW w:w="752" w:type="dxa"/>
            <w:shd w:val="clear" w:color="auto" w:fill="auto"/>
          </w:tcPr>
          <w:p w14:paraId="65D3E360" w14:textId="77777777" w:rsidR="003E2210" w:rsidRPr="00253206" w:rsidRDefault="003E2210" w:rsidP="00B90285">
            <w:pPr>
              <w:rPr>
                <w:sz w:val="20"/>
                <w:szCs w:val="20"/>
              </w:rPr>
            </w:pPr>
          </w:p>
        </w:tc>
        <w:tc>
          <w:tcPr>
            <w:tcW w:w="810" w:type="dxa"/>
            <w:shd w:val="clear" w:color="auto" w:fill="auto"/>
          </w:tcPr>
          <w:p w14:paraId="0CC6BDC2" w14:textId="77777777" w:rsidR="003E2210" w:rsidRPr="00253206" w:rsidRDefault="003E2210" w:rsidP="00B90285">
            <w:pPr>
              <w:rPr>
                <w:sz w:val="20"/>
                <w:szCs w:val="20"/>
              </w:rPr>
            </w:pPr>
          </w:p>
        </w:tc>
        <w:tc>
          <w:tcPr>
            <w:tcW w:w="810" w:type="dxa"/>
            <w:shd w:val="clear" w:color="auto" w:fill="auto"/>
          </w:tcPr>
          <w:p w14:paraId="3F6A73D3" w14:textId="77777777" w:rsidR="003E2210" w:rsidRPr="00253206" w:rsidRDefault="003E2210" w:rsidP="00B90285">
            <w:pPr>
              <w:rPr>
                <w:sz w:val="20"/>
                <w:szCs w:val="20"/>
              </w:rPr>
            </w:pPr>
          </w:p>
        </w:tc>
      </w:tr>
    </w:tbl>
    <w:p w14:paraId="403CB158" w14:textId="77777777" w:rsidR="003E2210" w:rsidRDefault="003E2210" w:rsidP="003E2210">
      <w:pPr>
        <w:pStyle w:val="Style9"/>
        <w:numPr>
          <w:ilvl w:val="0"/>
          <w:numId w:val="0"/>
        </w:numPr>
      </w:pPr>
    </w:p>
    <w:p w14:paraId="2D1891EB" w14:textId="77777777" w:rsidR="003E2210" w:rsidRDefault="003E2210" w:rsidP="00061976"/>
    <w:p w14:paraId="65BA7B4E" w14:textId="77777777" w:rsidR="00061976" w:rsidRPr="00061976" w:rsidRDefault="00061976" w:rsidP="00061976"/>
    <w:p w14:paraId="7DF26A31" w14:textId="654A41CF" w:rsidR="00E24071" w:rsidRDefault="00E24071" w:rsidP="00E24071">
      <w:pPr>
        <w:pStyle w:val="Heading2"/>
      </w:pPr>
      <w:bookmarkStart w:id="168" w:name="_Toc90283772"/>
      <w:r>
        <w:t>Thawing, Resuspension, and Counting of Hepatocytes</w:t>
      </w:r>
      <w:bookmarkEnd w:id="168"/>
    </w:p>
    <w:p w14:paraId="6CCB89AC" w14:textId="576D85C4" w:rsidR="003E2210" w:rsidRDefault="003E2210" w:rsidP="003E2210"/>
    <w:p w14:paraId="3A58E091"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Prepare heat inactivated hepatocytes as described in 9.3 or remove vial of previously prepared heat-inactivated hepatocytes from &lt;-70°C freezer and thaw in a 37°C water bath (latter is preferred).</w:t>
      </w:r>
    </w:p>
    <w:p w14:paraId="7EABF14A"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 xml:space="preserve">Pipet 2 mL of </w:t>
      </w:r>
      <w:proofErr w:type="spellStart"/>
      <w:r w:rsidRPr="003E2210">
        <w:rPr>
          <w:rFonts w:ascii="Times New Roman" w:hAnsi="Times New Roman"/>
          <w:b w:val="0"/>
          <w:bCs/>
        </w:rPr>
        <w:t>OptiThaw</w:t>
      </w:r>
      <w:proofErr w:type="spellEnd"/>
      <w:r w:rsidRPr="003E2210">
        <w:rPr>
          <w:rFonts w:ascii="Times New Roman" w:hAnsi="Times New Roman"/>
          <w:b w:val="0"/>
          <w:bCs/>
        </w:rPr>
        <w:t xml:space="preserve"> Media into a 15 mL centrifuge tube and warm to 37°C.</w:t>
      </w:r>
    </w:p>
    <w:p w14:paraId="2554A330"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 xml:space="preserve">Remove vial of hepatocytes from </w:t>
      </w:r>
      <w:proofErr w:type="spellStart"/>
      <w:r w:rsidRPr="003E2210">
        <w:rPr>
          <w:rFonts w:ascii="Times New Roman" w:hAnsi="Times New Roman"/>
          <w:b w:val="0"/>
          <w:bCs/>
        </w:rPr>
        <w:t>cryofreezer</w:t>
      </w:r>
      <w:proofErr w:type="spellEnd"/>
      <w:r w:rsidRPr="003E2210">
        <w:rPr>
          <w:rFonts w:ascii="Times New Roman" w:hAnsi="Times New Roman"/>
          <w:b w:val="0"/>
          <w:bCs/>
        </w:rPr>
        <w:t xml:space="preserve"> and immediately place in 37°C water bath. If immediate transfer to water bath not possible, place on dry ice for transport to water bath. Thaw vial for approximately 90 seconds, monitoring closely to note moment that ice crystals disappear. </w:t>
      </w:r>
    </w:p>
    <w:p w14:paraId="3B05334B"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 xml:space="preserve">Immediately transfer suspension to 15 mL centrifuge tube containing pre-warmed </w:t>
      </w:r>
      <w:proofErr w:type="spellStart"/>
      <w:r w:rsidRPr="003E2210">
        <w:rPr>
          <w:rFonts w:ascii="Times New Roman" w:hAnsi="Times New Roman"/>
          <w:b w:val="0"/>
          <w:bCs/>
        </w:rPr>
        <w:t>OptiThaw</w:t>
      </w:r>
      <w:proofErr w:type="spellEnd"/>
      <w:r w:rsidRPr="003E2210">
        <w:rPr>
          <w:rFonts w:ascii="Times New Roman" w:hAnsi="Times New Roman"/>
          <w:b w:val="0"/>
          <w:bCs/>
        </w:rPr>
        <w:t xml:space="preserve"> media. Mix by inversion. Rinse original vial with an additional 1 mL </w:t>
      </w:r>
      <w:proofErr w:type="spellStart"/>
      <w:r w:rsidRPr="003E2210">
        <w:rPr>
          <w:rFonts w:ascii="Times New Roman" w:hAnsi="Times New Roman"/>
          <w:b w:val="0"/>
          <w:bCs/>
        </w:rPr>
        <w:t>OptiThaw</w:t>
      </w:r>
      <w:proofErr w:type="spellEnd"/>
      <w:r w:rsidRPr="003E2210">
        <w:rPr>
          <w:rFonts w:ascii="Times New Roman" w:hAnsi="Times New Roman"/>
          <w:b w:val="0"/>
          <w:bCs/>
        </w:rPr>
        <w:t xml:space="preserve"> media and transfer to same 15 mL tube.</w:t>
      </w:r>
    </w:p>
    <w:p w14:paraId="518D8954"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Spin vial with cells at 100xg for 5 min at room temperature, discard supernatant.</w:t>
      </w:r>
    </w:p>
    <w:p w14:paraId="3DDA477D"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 xml:space="preserve">Resuspend pellet in 37°C with 3 mL WME +/+. </w:t>
      </w:r>
    </w:p>
    <w:p w14:paraId="79F5566E" w14:textId="499422C8" w:rsidR="003E2210" w:rsidRPr="003E2210" w:rsidRDefault="003E2210" w:rsidP="003E2210">
      <w:pPr>
        <w:pStyle w:val="Heading3"/>
        <w:rPr>
          <w:rFonts w:ascii="Times New Roman" w:hAnsi="Times New Roman"/>
          <w:b w:val="0"/>
          <w:bCs/>
          <w:i/>
        </w:rPr>
      </w:pPr>
      <w:r w:rsidRPr="003E2210">
        <w:rPr>
          <w:rFonts w:ascii="Times New Roman" w:hAnsi="Times New Roman"/>
          <w:b w:val="0"/>
          <w:bCs/>
        </w:rPr>
        <w:t xml:space="preserve">If </w:t>
      </w:r>
      <w:r w:rsidR="000D5379">
        <w:rPr>
          <w:rFonts w:ascii="Times New Roman" w:hAnsi="Times New Roman"/>
          <w:b w:val="0"/>
          <w:bCs/>
        </w:rPr>
        <w:t xml:space="preserve">the </w:t>
      </w:r>
      <w:r w:rsidRPr="003E2210">
        <w:rPr>
          <w:rFonts w:ascii="Times New Roman" w:hAnsi="Times New Roman"/>
          <w:b w:val="0"/>
          <w:bCs/>
        </w:rPr>
        <w:t>cell count</w:t>
      </w:r>
      <w:r w:rsidR="000D5379">
        <w:rPr>
          <w:rFonts w:ascii="Times New Roman" w:hAnsi="Times New Roman"/>
          <w:b w:val="0"/>
          <w:bCs/>
        </w:rPr>
        <w:t xml:space="preserve"> will be performed</w:t>
      </w:r>
      <w:r w:rsidRPr="003E2210">
        <w:rPr>
          <w:rFonts w:ascii="Times New Roman" w:hAnsi="Times New Roman"/>
          <w:b w:val="0"/>
          <w:bCs/>
        </w:rPr>
        <w:t xml:space="preserve"> using</w:t>
      </w:r>
      <w:r w:rsidR="000D5379">
        <w:rPr>
          <w:rFonts w:ascii="Times New Roman" w:hAnsi="Times New Roman"/>
          <w:b w:val="0"/>
          <w:bCs/>
        </w:rPr>
        <w:t xml:space="preserve"> the Bio-Rad TC20 continue to Section 9.6.8., if the cell count will be performed using the </w:t>
      </w:r>
      <w:r w:rsidRPr="003E2210">
        <w:rPr>
          <w:rFonts w:ascii="Times New Roman" w:hAnsi="Times New Roman"/>
          <w:b w:val="0"/>
          <w:bCs/>
        </w:rPr>
        <w:t>hemacytometer, skip to S</w:t>
      </w:r>
      <w:r w:rsidR="000D5379">
        <w:rPr>
          <w:rFonts w:ascii="Times New Roman" w:hAnsi="Times New Roman"/>
          <w:b w:val="0"/>
          <w:bCs/>
        </w:rPr>
        <w:t>ection 9.6.9</w:t>
      </w:r>
      <w:r w:rsidRPr="003E2210">
        <w:rPr>
          <w:rFonts w:ascii="Times New Roman" w:hAnsi="Times New Roman"/>
          <w:b w:val="0"/>
          <w:bCs/>
        </w:rPr>
        <w:t xml:space="preserve">. </w:t>
      </w:r>
    </w:p>
    <w:p w14:paraId="6EEAAD29" w14:textId="77777777" w:rsidR="000D5379" w:rsidRPr="000D5379" w:rsidRDefault="003E2210" w:rsidP="003E2210">
      <w:pPr>
        <w:pStyle w:val="Heading3"/>
        <w:rPr>
          <w:rFonts w:ascii="Times New Roman" w:hAnsi="Times New Roman"/>
          <w:b w:val="0"/>
          <w:bCs/>
          <w:i/>
        </w:rPr>
      </w:pPr>
      <w:r w:rsidRPr="003E2210">
        <w:rPr>
          <w:rFonts w:ascii="Times New Roman" w:hAnsi="Times New Roman"/>
          <w:b w:val="0"/>
          <w:bCs/>
        </w:rPr>
        <w:t>Cell counting using Bio-Rad TC20</w:t>
      </w:r>
    </w:p>
    <w:p w14:paraId="5401B9DD" w14:textId="705B0563" w:rsidR="003E2210" w:rsidRPr="003E2210" w:rsidRDefault="003E2210" w:rsidP="000D5379">
      <w:pPr>
        <w:pStyle w:val="Heading4"/>
        <w:rPr>
          <w:i/>
        </w:rPr>
      </w:pPr>
      <w:r w:rsidRPr="003E2210">
        <w:t xml:space="preserve">Transfer 10 </w:t>
      </w:r>
      <w:proofErr w:type="spellStart"/>
      <w:r w:rsidRPr="003E2210">
        <w:t>uL</w:t>
      </w:r>
      <w:proofErr w:type="spellEnd"/>
      <w:r w:rsidRPr="003E2210">
        <w:t xml:space="preserve"> of suspension to a microcentrifuge tube (or a well of a 96-well plate) containing 10 </w:t>
      </w:r>
      <w:proofErr w:type="spellStart"/>
      <w:r w:rsidRPr="003E2210">
        <w:t>uL</w:t>
      </w:r>
      <w:proofErr w:type="spellEnd"/>
      <w:r w:rsidRPr="003E2210">
        <w:t xml:space="preserve"> 0.4% trypan blue; mix by pipetting up and down 3 times.</w:t>
      </w:r>
    </w:p>
    <w:p w14:paraId="61442F85" w14:textId="77777777" w:rsidR="003E2210" w:rsidRPr="003E2210" w:rsidRDefault="003E2210" w:rsidP="000D5379">
      <w:pPr>
        <w:pStyle w:val="Heading4"/>
        <w:rPr>
          <w:i/>
        </w:rPr>
      </w:pPr>
      <w:r w:rsidRPr="003E2210">
        <w:t xml:space="preserve">Carefully load 10 </w:t>
      </w:r>
      <w:proofErr w:type="spellStart"/>
      <w:r w:rsidRPr="003E2210">
        <w:t>uL</w:t>
      </w:r>
      <w:proofErr w:type="spellEnd"/>
      <w:r w:rsidRPr="003E2210">
        <w:t xml:space="preserve"> of solution from Step 6 onto </w:t>
      </w:r>
      <w:proofErr w:type="spellStart"/>
      <w:r w:rsidRPr="003E2210">
        <w:t>BioRad</w:t>
      </w:r>
      <w:proofErr w:type="spellEnd"/>
      <w:r w:rsidRPr="003E2210">
        <w:t xml:space="preserve"> TC20 cell counting chamber slides, filling entire cavity with no air bubbles. </w:t>
      </w:r>
    </w:p>
    <w:p w14:paraId="0FDFF229" w14:textId="77777777" w:rsidR="003E2210" w:rsidRPr="003E2210" w:rsidRDefault="003E2210" w:rsidP="000D5379">
      <w:pPr>
        <w:pStyle w:val="Heading4"/>
        <w:rPr>
          <w:i/>
        </w:rPr>
      </w:pPr>
      <w:r w:rsidRPr="003E2210">
        <w:t xml:space="preserve">Turn on </w:t>
      </w:r>
      <w:proofErr w:type="spellStart"/>
      <w:r w:rsidRPr="003E2210">
        <w:t>BioRad</w:t>
      </w:r>
      <w:proofErr w:type="spellEnd"/>
      <w:r w:rsidRPr="003E2210">
        <w:t xml:space="preserve"> TC20 counter; follow instructions on instrument to determine cell counts and viability. </w:t>
      </w:r>
    </w:p>
    <w:p w14:paraId="1D59D781" w14:textId="3A80D02B" w:rsidR="003E2210" w:rsidRDefault="003E2210" w:rsidP="003E2210">
      <w:pPr>
        <w:pStyle w:val="Heading3"/>
        <w:rPr>
          <w:rFonts w:ascii="Times New Roman" w:hAnsi="Times New Roman"/>
          <w:b w:val="0"/>
          <w:bCs/>
        </w:rPr>
      </w:pPr>
      <w:commentRangeStart w:id="169"/>
      <w:commentRangeStart w:id="170"/>
      <w:r w:rsidRPr="003E2210">
        <w:rPr>
          <w:rFonts w:ascii="Times New Roman" w:hAnsi="Times New Roman"/>
          <w:b w:val="0"/>
          <w:bCs/>
        </w:rPr>
        <w:t>Cell counting using hemacytometer:</w:t>
      </w:r>
      <w:commentRangeEnd w:id="169"/>
      <w:r w:rsidRPr="003E2210">
        <w:rPr>
          <w:rStyle w:val="CommentReference"/>
          <w:rFonts w:ascii="Times New Roman" w:hAnsi="Times New Roman"/>
          <w:b w:val="0"/>
          <w:bCs/>
          <w:sz w:val="24"/>
          <w:szCs w:val="24"/>
        </w:rPr>
        <w:commentReference w:id="169"/>
      </w:r>
      <w:commentRangeEnd w:id="170"/>
      <w:r w:rsidR="000D5379">
        <w:rPr>
          <w:rStyle w:val="CommentReference"/>
          <w:rFonts w:ascii="Verdana" w:hAnsi="Verdana"/>
          <w:b w:val="0"/>
        </w:rPr>
        <w:commentReference w:id="170"/>
      </w:r>
    </w:p>
    <w:p w14:paraId="7ABED3D0" w14:textId="083064B0" w:rsidR="000D5379" w:rsidRPr="000D5379" w:rsidRDefault="000D5379" w:rsidP="000D5379">
      <w:pPr>
        <w:pStyle w:val="Heading4"/>
      </w:pPr>
      <w:r>
        <w:t>Use of hemacytometer step 1.</w:t>
      </w:r>
    </w:p>
    <w:p w14:paraId="40BFECFC" w14:textId="56FC41AB" w:rsidR="000D5379" w:rsidRDefault="000D5379" w:rsidP="000D5379">
      <w:pPr>
        <w:pStyle w:val="Heading4"/>
      </w:pPr>
      <w:r>
        <w:t>Use of hemacytometer step 2.</w:t>
      </w:r>
    </w:p>
    <w:p w14:paraId="21973459" w14:textId="0B14ACFC" w:rsidR="000D5379" w:rsidRPr="000D5379" w:rsidRDefault="000D5379" w:rsidP="000D5379">
      <w:pPr>
        <w:pStyle w:val="Heading4"/>
      </w:pPr>
      <w:r>
        <w:t>Use of hemacytometer step 3.</w:t>
      </w:r>
    </w:p>
    <w:p w14:paraId="1AAD23B7" w14:textId="06F935F2" w:rsidR="003E2210" w:rsidRPr="003E2210" w:rsidRDefault="003E2210" w:rsidP="003E2210">
      <w:pPr>
        <w:pStyle w:val="Heading3"/>
        <w:rPr>
          <w:rFonts w:ascii="Times New Roman" w:hAnsi="Times New Roman"/>
          <w:b w:val="0"/>
          <w:bCs/>
          <w:i/>
        </w:rPr>
      </w:pPr>
      <w:r w:rsidRPr="003E2210">
        <w:rPr>
          <w:rFonts w:ascii="Times New Roman" w:hAnsi="Times New Roman"/>
          <w:b w:val="0"/>
          <w:bCs/>
        </w:rPr>
        <w:t>Complete calculations in worksheet below to determine volume of WME +/+ needed to achieve a cell density of 1,000,000 cells/</w:t>
      </w:r>
      <w:proofErr w:type="spellStart"/>
      <w:r w:rsidRPr="003E2210">
        <w:rPr>
          <w:rFonts w:ascii="Times New Roman" w:hAnsi="Times New Roman"/>
          <w:b w:val="0"/>
          <w:bCs/>
        </w:rPr>
        <w:t>mL.</w:t>
      </w:r>
      <w:proofErr w:type="spellEnd"/>
      <w:r w:rsidRPr="003E2210">
        <w:rPr>
          <w:rFonts w:ascii="Times New Roman" w:hAnsi="Times New Roman"/>
          <w:b w:val="0"/>
          <w:bCs/>
        </w:rPr>
        <w:t xml:space="preserve"> </w:t>
      </w:r>
    </w:p>
    <w:p w14:paraId="7F3FF1A1" w14:textId="77777777" w:rsidR="003E2210" w:rsidRPr="00764730" w:rsidRDefault="003E2210" w:rsidP="00D7007A"/>
    <w:p w14:paraId="532598A3" w14:textId="77777777" w:rsidR="003E2210" w:rsidRDefault="003E2210" w:rsidP="00D7007A">
      <w:pPr>
        <w:rPr>
          <w:bCs/>
          <w:iCs/>
        </w:rPr>
      </w:pPr>
      <m:oMathPara>
        <m:oMath>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viable</m:t>
          </m:r>
          <m:r>
            <m:rPr>
              <m:sty m:val="p"/>
            </m:rPr>
            <w:rPr>
              <w:rFonts w:ascii="Cambria Math" w:hAnsi="Cambria Math"/>
            </w:rPr>
            <m:t xml:space="preserve"> </m:t>
          </m:r>
          <m:r>
            <m:rPr>
              <m:sty m:val="bi"/>
            </m:rPr>
            <w:rPr>
              <w:rFonts w:ascii="Cambria Math" w:hAnsi="Cambria Math"/>
            </w:rPr>
            <m:t>cell</m:t>
          </m:r>
          <m:r>
            <m:rPr>
              <m:sty m:val="p"/>
            </m:rPr>
            <w:rPr>
              <w:rFonts w:ascii="Cambria Math" w:hAnsi="Cambria Math"/>
            </w:rPr>
            <m:t xml:space="preserve"> </m:t>
          </m:r>
          <m:r>
            <m:rPr>
              <m:sty m:val="bi"/>
            </m:rPr>
            <w:rPr>
              <w:rFonts w:ascii="Cambria Math" w:hAnsi="Cambria Math"/>
            </w:rPr>
            <m:t>number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cells</m:t>
              </m:r>
              <m:r>
                <m:rPr>
                  <m:sty m:val="p"/>
                </m:rPr>
                <w:rPr>
                  <w:rFonts w:ascii="Cambria Math" w:hAnsi="Cambria Math"/>
                </w:rPr>
                <m:t xml:space="preserve">*% </m:t>
              </m:r>
              <m:r>
                <m:rPr>
                  <m:sty m:val="bi"/>
                </m:rPr>
                <w:rPr>
                  <w:rFonts w:ascii="Cambria Math" w:hAnsi="Cambria Math"/>
                </w:rPr>
                <m:t>viable</m:t>
              </m:r>
              <m:r>
                <m:rPr>
                  <m:sty m:val="p"/>
                </m:rPr>
                <w:rPr>
                  <w:rFonts w:ascii="Cambria Math" w:hAnsi="Cambria Math"/>
                </w:rPr>
                <m:t xml:space="preserve"> </m:t>
              </m:r>
              <m:r>
                <m:rPr>
                  <m:sty m:val="bi"/>
                </m:rPr>
                <w:rPr>
                  <w:rFonts w:ascii="Cambria Math" w:hAnsi="Cambria Math"/>
                </w:rPr>
                <m:t>cells</m:t>
              </m:r>
            </m:num>
            <m:den>
              <m:r>
                <m:rPr>
                  <m:sty m:val="b"/>
                </m:rPr>
                <w:rPr>
                  <w:rFonts w:ascii="Cambria Math" w:hAnsi="Cambria Math"/>
                </w:rPr>
                <m:t>100</m:t>
              </m:r>
            </m:den>
          </m:f>
        </m:oMath>
      </m:oMathPara>
    </w:p>
    <w:p w14:paraId="645D7576" w14:textId="77777777" w:rsidR="003E2210" w:rsidRDefault="003E2210" w:rsidP="00D7007A"/>
    <w:p w14:paraId="70701E4F" w14:textId="77777777" w:rsidR="003E2210" w:rsidRDefault="003E2210" w:rsidP="00D7007A"/>
    <w:p w14:paraId="1847B2DD" w14:textId="77777777" w:rsidR="003E2210" w:rsidRPr="00C37E25" w:rsidRDefault="003E2210" w:rsidP="007552D7">
      <w:pPr>
        <w:ind w:left="720"/>
      </w:pPr>
      <w:r w:rsidRPr="00C37E25">
        <w:lastRenderedPageBreak/>
        <w:t xml:space="preserve">Sample Worksheet </w:t>
      </w:r>
      <w:r w:rsidRPr="007B7974">
        <w:t>(note cell suspension in 3.0 mL WME +/+)</w:t>
      </w:r>
    </w:p>
    <w:tbl>
      <w:tblPr>
        <w:tblW w:w="0" w:type="auto"/>
        <w:tblInd w:w="720" w:type="dxa"/>
        <w:tblLayout w:type="fixed"/>
        <w:tblCellMar>
          <w:left w:w="0" w:type="dxa"/>
          <w:right w:w="0" w:type="dxa"/>
        </w:tblCellMar>
        <w:tblLook w:val="04A0" w:firstRow="1" w:lastRow="0" w:firstColumn="1" w:lastColumn="0" w:noHBand="0" w:noVBand="1"/>
      </w:tblPr>
      <w:tblGrid>
        <w:gridCol w:w="1047"/>
        <w:gridCol w:w="1039"/>
        <w:gridCol w:w="1310"/>
        <w:gridCol w:w="1745"/>
        <w:gridCol w:w="1779"/>
        <w:gridCol w:w="1530"/>
      </w:tblGrid>
      <w:tr w:rsidR="003E2210" w14:paraId="1E7E31D1" w14:textId="77777777" w:rsidTr="00D7007A">
        <w:tc>
          <w:tcPr>
            <w:tcW w:w="10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A58CFF" w14:textId="77777777" w:rsidR="003E2210" w:rsidRPr="008D503E" w:rsidRDefault="003E2210" w:rsidP="00D7007A">
            <w:pPr>
              <w:pStyle w:val="ListParagraph"/>
              <w:ind w:left="0"/>
            </w:pPr>
            <w:r w:rsidRPr="008D503E">
              <w:t>Total cell number</w:t>
            </w:r>
          </w:p>
        </w:tc>
        <w:tc>
          <w:tcPr>
            <w:tcW w:w="10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1EDBC5" w14:textId="77777777" w:rsidR="003E2210" w:rsidRPr="008D503E" w:rsidRDefault="003E2210" w:rsidP="00D7007A">
            <w:pPr>
              <w:pStyle w:val="ListParagraph"/>
              <w:ind w:left="0"/>
            </w:pPr>
            <w:r w:rsidRPr="008D503E">
              <w:t>% viable cells</w:t>
            </w:r>
          </w:p>
        </w:tc>
        <w:tc>
          <w:tcPr>
            <w:tcW w:w="13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E1D2D6" w14:textId="77777777" w:rsidR="003E2210" w:rsidRPr="008D503E" w:rsidRDefault="003E2210" w:rsidP="00D7007A">
            <w:pPr>
              <w:pStyle w:val="ListParagraph"/>
              <w:ind w:left="0"/>
            </w:pPr>
            <w:r w:rsidRPr="008D503E">
              <w:t>Number of viable cells</w:t>
            </w:r>
          </w:p>
        </w:tc>
        <w:tc>
          <w:tcPr>
            <w:tcW w:w="17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3620D0C" w14:textId="77777777" w:rsidR="003E2210" w:rsidRPr="008D503E" w:rsidRDefault="003E2210" w:rsidP="00D7007A">
            <w:pPr>
              <w:pStyle w:val="ListParagraph"/>
              <w:ind w:left="0"/>
            </w:pPr>
            <w:r>
              <w:t xml:space="preserve">Final volume </w:t>
            </w:r>
            <w:r w:rsidRPr="008D503E">
              <w:t xml:space="preserve">WME+/+ </w:t>
            </w:r>
            <w:r>
              <w:t>needed</w:t>
            </w:r>
          </w:p>
        </w:tc>
        <w:tc>
          <w:tcPr>
            <w:tcW w:w="17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9B4CC4" w14:textId="77777777" w:rsidR="003E2210" w:rsidRPr="008D503E" w:rsidRDefault="003E2210" w:rsidP="00D7007A">
            <w:pPr>
              <w:pStyle w:val="ListParagraph"/>
              <w:ind w:left="0"/>
            </w:pPr>
            <w:r w:rsidRPr="008D503E">
              <w:t xml:space="preserve">Final viable cell </w:t>
            </w:r>
            <w:r>
              <w:t>density</w:t>
            </w:r>
          </w:p>
        </w:tc>
        <w:tc>
          <w:tcPr>
            <w:tcW w:w="1530" w:type="dxa"/>
            <w:tcBorders>
              <w:top w:val="single" w:sz="8" w:space="0" w:color="auto"/>
              <w:left w:val="nil"/>
              <w:bottom w:val="single" w:sz="8" w:space="0" w:color="auto"/>
              <w:right w:val="single" w:sz="8" w:space="0" w:color="auto"/>
            </w:tcBorders>
          </w:tcPr>
          <w:p w14:paraId="67DCD903" w14:textId="77777777" w:rsidR="003E2210" w:rsidRPr="008D503E" w:rsidRDefault="003E2210" w:rsidP="00D7007A">
            <w:pPr>
              <w:pStyle w:val="ListParagraph"/>
              <w:ind w:left="0"/>
            </w:pPr>
            <w:r>
              <w:t>Volume WME+/+ to add:</w:t>
            </w:r>
          </w:p>
        </w:tc>
      </w:tr>
      <w:tr w:rsidR="003E2210" w14:paraId="04BC9BA2" w14:textId="77777777" w:rsidTr="00D7007A">
        <w:tc>
          <w:tcPr>
            <w:tcW w:w="10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49DDB7" w14:textId="77777777" w:rsidR="003E2210" w:rsidRPr="008D503E" w:rsidRDefault="003E2210" w:rsidP="00D7007A">
            <w:pPr>
              <w:pStyle w:val="ListParagraph"/>
              <w:ind w:left="0"/>
            </w:pPr>
            <w:r w:rsidRPr="008D503E">
              <w:t>6x10^6</w:t>
            </w:r>
          </w:p>
        </w:tc>
        <w:tc>
          <w:tcPr>
            <w:tcW w:w="1039" w:type="dxa"/>
            <w:tcBorders>
              <w:top w:val="nil"/>
              <w:left w:val="nil"/>
              <w:bottom w:val="single" w:sz="8" w:space="0" w:color="auto"/>
              <w:right w:val="single" w:sz="8" w:space="0" w:color="auto"/>
            </w:tcBorders>
            <w:tcMar>
              <w:top w:w="0" w:type="dxa"/>
              <w:left w:w="108" w:type="dxa"/>
              <w:bottom w:w="0" w:type="dxa"/>
              <w:right w:w="108" w:type="dxa"/>
            </w:tcMar>
            <w:hideMark/>
          </w:tcPr>
          <w:p w14:paraId="2ECB9790" w14:textId="77777777" w:rsidR="003E2210" w:rsidRPr="008D503E" w:rsidRDefault="003E2210" w:rsidP="00D7007A">
            <w:pPr>
              <w:pStyle w:val="ListParagraph"/>
              <w:ind w:left="0"/>
            </w:pPr>
            <w:r w:rsidRPr="008D503E">
              <w:t>85 %</w:t>
            </w:r>
          </w:p>
        </w:tc>
        <w:tc>
          <w:tcPr>
            <w:tcW w:w="1310" w:type="dxa"/>
            <w:tcBorders>
              <w:top w:val="nil"/>
              <w:left w:val="nil"/>
              <w:bottom w:val="single" w:sz="8" w:space="0" w:color="auto"/>
              <w:right w:val="single" w:sz="8" w:space="0" w:color="auto"/>
            </w:tcBorders>
            <w:tcMar>
              <w:top w:w="0" w:type="dxa"/>
              <w:left w:w="108" w:type="dxa"/>
              <w:bottom w:w="0" w:type="dxa"/>
              <w:right w:w="108" w:type="dxa"/>
            </w:tcMar>
            <w:hideMark/>
          </w:tcPr>
          <w:p w14:paraId="5382403C" w14:textId="77777777" w:rsidR="003E2210" w:rsidRPr="008D503E" w:rsidRDefault="003E2210" w:rsidP="00D7007A">
            <w:pPr>
              <w:pStyle w:val="ListParagraph"/>
              <w:ind w:left="0"/>
            </w:pPr>
            <w:r w:rsidRPr="008D503E">
              <w:t>5.1x10^6</w:t>
            </w:r>
          </w:p>
        </w:tc>
        <w:tc>
          <w:tcPr>
            <w:tcW w:w="1745" w:type="dxa"/>
            <w:tcBorders>
              <w:top w:val="nil"/>
              <w:left w:val="nil"/>
              <w:bottom w:val="single" w:sz="8" w:space="0" w:color="auto"/>
              <w:right w:val="single" w:sz="8" w:space="0" w:color="auto"/>
            </w:tcBorders>
            <w:tcMar>
              <w:top w:w="0" w:type="dxa"/>
              <w:left w:w="108" w:type="dxa"/>
              <w:bottom w:w="0" w:type="dxa"/>
              <w:right w:w="108" w:type="dxa"/>
            </w:tcMar>
            <w:hideMark/>
          </w:tcPr>
          <w:p w14:paraId="46E71E3B" w14:textId="77777777" w:rsidR="003E2210" w:rsidRPr="008D503E" w:rsidRDefault="003E2210" w:rsidP="00D7007A">
            <w:pPr>
              <w:pStyle w:val="ListParagraph"/>
              <w:ind w:left="0"/>
            </w:pPr>
            <w:r w:rsidRPr="008D503E">
              <w:t>5.1 mL</w:t>
            </w:r>
          </w:p>
        </w:tc>
        <w:tc>
          <w:tcPr>
            <w:tcW w:w="1779" w:type="dxa"/>
            <w:tcBorders>
              <w:top w:val="nil"/>
              <w:left w:val="nil"/>
              <w:bottom w:val="single" w:sz="8" w:space="0" w:color="auto"/>
              <w:right w:val="single" w:sz="8" w:space="0" w:color="auto"/>
            </w:tcBorders>
            <w:tcMar>
              <w:top w:w="0" w:type="dxa"/>
              <w:left w:w="108" w:type="dxa"/>
              <w:bottom w:w="0" w:type="dxa"/>
              <w:right w:w="108" w:type="dxa"/>
            </w:tcMar>
            <w:hideMark/>
          </w:tcPr>
          <w:p w14:paraId="2B7F8E82" w14:textId="77777777" w:rsidR="003E2210" w:rsidRPr="008D503E" w:rsidRDefault="003E2210" w:rsidP="00D7007A">
            <w:pPr>
              <w:pStyle w:val="ListParagraph"/>
              <w:ind w:left="0"/>
            </w:pPr>
            <w:r w:rsidRPr="008D503E">
              <w:t>1x10^6 cells</w:t>
            </w:r>
          </w:p>
        </w:tc>
        <w:tc>
          <w:tcPr>
            <w:tcW w:w="1530" w:type="dxa"/>
            <w:tcBorders>
              <w:top w:val="nil"/>
              <w:left w:val="nil"/>
              <w:bottom w:val="single" w:sz="8" w:space="0" w:color="auto"/>
              <w:right w:val="single" w:sz="8" w:space="0" w:color="auto"/>
            </w:tcBorders>
          </w:tcPr>
          <w:p w14:paraId="578AD93B" w14:textId="77777777" w:rsidR="003E2210" w:rsidRPr="008D503E" w:rsidRDefault="003E2210" w:rsidP="00D7007A">
            <w:pPr>
              <w:pStyle w:val="ListParagraph"/>
              <w:ind w:left="0"/>
            </w:pPr>
            <w:r>
              <w:t>2.1 mL</w:t>
            </w:r>
          </w:p>
        </w:tc>
      </w:tr>
    </w:tbl>
    <w:p w14:paraId="52AB383E" w14:textId="77777777" w:rsidR="003E2210" w:rsidRPr="00C37E25" w:rsidRDefault="003E2210" w:rsidP="003E2210">
      <w:pPr>
        <w:pStyle w:val="Style9"/>
        <w:numPr>
          <w:ilvl w:val="0"/>
          <w:numId w:val="0"/>
        </w:numPr>
        <w:ind w:left="1728"/>
        <w:outlineLvl w:val="1"/>
        <w:rPr>
          <w:rFonts w:ascii="Times New Roman" w:hAnsi="Times New Roman"/>
          <w:sz w:val="22"/>
        </w:rPr>
      </w:pPr>
    </w:p>
    <w:p w14:paraId="5669D4C1" w14:textId="6199CD36" w:rsidR="003E2210" w:rsidRPr="00D7007A" w:rsidRDefault="003E2210" w:rsidP="00D7007A">
      <w:pPr>
        <w:pStyle w:val="Heading3"/>
        <w:rPr>
          <w:rFonts w:ascii="Times New Roman" w:hAnsi="Times New Roman"/>
          <w:b w:val="0"/>
          <w:bCs/>
          <w:i/>
        </w:rPr>
      </w:pPr>
      <w:r w:rsidRPr="003E2210">
        <w:rPr>
          <w:rFonts w:ascii="Times New Roman" w:hAnsi="Times New Roman"/>
          <w:b w:val="0"/>
          <w:bCs/>
        </w:rPr>
        <w:t>Using numbers calculated in worksheet, bring up volume of WME +/+ to yield 1 million cells/</w:t>
      </w:r>
      <w:proofErr w:type="spellStart"/>
      <w:r w:rsidRPr="003E2210">
        <w:rPr>
          <w:rFonts w:ascii="Times New Roman" w:hAnsi="Times New Roman"/>
          <w:b w:val="0"/>
          <w:bCs/>
        </w:rPr>
        <w:t>mL</w:t>
      </w:r>
      <w:r w:rsidR="000D5379">
        <w:rPr>
          <w:rFonts w:ascii="Times New Roman" w:hAnsi="Times New Roman"/>
          <w:b w:val="0"/>
          <w:bCs/>
        </w:rPr>
        <w:t>.</w:t>
      </w:r>
      <w:proofErr w:type="spellEnd"/>
      <w:r w:rsidRPr="003E2210">
        <w:rPr>
          <w:rFonts w:ascii="Times New Roman" w:hAnsi="Times New Roman"/>
          <w:b w:val="0"/>
          <w:bCs/>
        </w:rPr>
        <w:t xml:space="preserve"> </w:t>
      </w:r>
    </w:p>
    <w:p w14:paraId="3513DC03" w14:textId="343B5665" w:rsidR="003E2210" w:rsidRPr="003E2210" w:rsidRDefault="003E2210" w:rsidP="003E2210">
      <w:pPr>
        <w:pStyle w:val="Heading3"/>
        <w:rPr>
          <w:rFonts w:ascii="Times New Roman" w:hAnsi="Times New Roman"/>
          <w:b w:val="0"/>
          <w:bCs/>
          <w:i/>
        </w:rPr>
      </w:pPr>
      <w:r w:rsidRPr="003E2210">
        <w:rPr>
          <w:rFonts w:ascii="Times New Roman" w:hAnsi="Times New Roman"/>
          <w:b w:val="0"/>
          <w:bCs/>
          <w:u w:val="single"/>
        </w:rPr>
        <w:t>Cell viability check during time course (optional):</w:t>
      </w:r>
      <w:r w:rsidRPr="003E2210">
        <w:rPr>
          <w:rFonts w:ascii="Times New Roman" w:hAnsi="Times New Roman"/>
          <w:b w:val="0"/>
          <w:bCs/>
        </w:rPr>
        <w:t xml:space="preserve"> Cell viability must be checked when cells are thawed as described above; this is assigned the Time 0 viability measure. To evaluate cell viability at other time points, empty wells (e.g., in columns 10-12 of experimental assay plate (or in an alternate plate)), add 50 ul cells and 50 ul warm media</w:t>
      </w:r>
      <w:r w:rsidRPr="003E2210">
        <w:rPr>
          <w:rStyle w:val="CommentReference"/>
          <w:rFonts w:ascii="Times New Roman" w:hAnsi="Times New Roman"/>
          <w:b w:val="0"/>
          <w:bCs/>
        </w:rPr>
        <w:t xml:space="preserve"> </w:t>
      </w:r>
      <w:r w:rsidRPr="003E2210">
        <w:rPr>
          <w:rFonts w:ascii="Times New Roman" w:hAnsi="Times New Roman"/>
          <w:b w:val="0"/>
          <w:bCs/>
        </w:rPr>
        <w:t xml:space="preserve">and place in incubator on shaker along with metabolic assay samples. At desired time points, follow </w:t>
      </w:r>
      <w:r w:rsidR="007D7DFA">
        <w:rPr>
          <w:rFonts w:ascii="Times New Roman" w:hAnsi="Times New Roman"/>
          <w:b w:val="0"/>
          <w:bCs/>
        </w:rPr>
        <w:t>the steps in Section 9.6.8</w:t>
      </w:r>
      <w:r w:rsidRPr="003E2210">
        <w:rPr>
          <w:rFonts w:ascii="Times New Roman" w:hAnsi="Times New Roman"/>
          <w:b w:val="0"/>
          <w:bCs/>
        </w:rPr>
        <w:t xml:space="preserve">. The chart below can be completed, with the Time 0 measure being set to 100%. </w:t>
      </w:r>
    </w:p>
    <w:p w14:paraId="55EC2825" w14:textId="77777777" w:rsidR="003E2210" w:rsidRDefault="003E2210" w:rsidP="003E2210">
      <w:pPr>
        <w:pStyle w:val="ListParagraph"/>
        <w:rPr>
          <w:b/>
          <w:bCs/>
          <w:i/>
          <w:iCs/>
        </w:rPr>
      </w:pPr>
    </w:p>
    <w:tbl>
      <w:tblPr>
        <w:tblStyle w:val="TableGrid"/>
        <w:tblW w:w="0" w:type="auto"/>
        <w:tblInd w:w="625" w:type="dxa"/>
        <w:tblLook w:val="04A0" w:firstRow="1" w:lastRow="0" w:firstColumn="1" w:lastColumn="0" w:noHBand="0" w:noVBand="1"/>
      </w:tblPr>
      <w:tblGrid>
        <w:gridCol w:w="1530"/>
        <w:gridCol w:w="1080"/>
        <w:gridCol w:w="1080"/>
        <w:gridCol w:w="1080"/>
        <w:gridCol w:w="1080"/>
        <w:gridCol w:w="1080"/>
        <w:gridCol w:w="1080"/>
      </w:tblGrid>
      <w:tr w:rsidR="003E2210" w14:paraId="2924E64D" w14:textId="77777777" w:rsidTr="00D7007A">
        <w:tc>
          <w:tcPr>
            <w:tcW w:w="4770" w:type="dxa"/>
            <w:gridSpan w:val="4"/>
          </w:tcPr>
          <w:p w14:paraId="5FCCF11A" w14:textId="77777777" w:rsidR="003E2210" w:rsidRDefault="003E2210" w:rsidP="00D7007A">
            <w:pPr>
              <w:pStyle w:val="ListParagraph"/>
              <w:ind w:left="0"/>
              <w:rPr>
                <w:b/>
                <w:bCs/>
                <w:i/>
                <w:iCs/>
              </w:rPr>
            </w:pPr>
            <w:r>
              <w:rPr>
                <w:b/>
                <w:bCs/>
                <w:i/>
                <w:iCs/>
              </w:rPr>
              <w:t xml:space="preserve">Cell Viability Check* </w:t>
            </w:r>
          </w:p>
        </w:tc>
        <w:tc>
          <w:tcPr>
            <w:tcW w:w="1080" w:type="dxa"/>
          </w:tcPr>
          <w:p w14:paraId="544A4E3B" w14:textId="77777777" w:rsidR="003E2210" w:rsidRDefault="003E2210" w:rsidP="00D7007A">
            <w:pPr>
              <w:pStyle w:val="ListParagraph"/>
              <w:ind w:left="0"/>
              <w:rPr>
                <w:b/>
                <w:bCs/>
                <w:i/>
                <w:iCs/>
              </w:rPr>
            </w:pPr>
          </w:p>
        </w:tc>
        <w:tc>
          <w:tcPr>
            <w:tcW w:w="1080" w:type="dxa"/>
          </w:tcPr>
          <w:p w14:paraId="41A81AD4" w14:textId="77777777" w:rsidR="003E2210" w:rsidRDefault="003E2210" w:rsidP="00D7007A">
            <w:pPr>
              <w:pStyle w:val="ListParagraph"/>
              <w:ind w:left="0"/>
              <w:rPr>
                <w:b/>
                <w:bCs/>
                <w:i/>
                <w:iCs/>
              </w:rPr>
            </w:pPr>
          </w:p>
        </w:tc>
        <w:tc>
          <w:tcPr>
            <w:tcW w:w="1080" w:type="dxa"/>
          </w:tcPr>
          <w:p w14:paraId="691A1858" w14:textId="77777777" w:rsidR="003E2210" w:rsidRDefault="003E2210" w:rsidP="00D7007A">
            <w:pPr>
              <w:pStyle w:val="ListParagraph"/>
              <w:ind w:left="0"/>
              <w:rPr>
                <w:b/>
                <w:bCs/>
                <w:i/>
                <w:iCs/>
              </w:rPr>
            </w:pPr>
          </w:p>
        </w:tc>
      </w:tr>
      <w:tr w:rsidR="003E2210" w14:paraId="2DB2070F" w14:textId="77777777" w:rsidTr="00D7007A">
        <w:tc>
          <w:tcPr>
            <w:tcW w:w="1530" w:type="dxa"/>
          </w:tcPr>
          <w:p w14:paraId="07A3D4E5" w14:textId="77777777" w:rsidR="003E2210" w:rsidRDefault="003E2210" w:rsidP="00D7007A">
            <w:pPr>
              <w:pStyle w:val="ListParagraph"/>
              <w:ind w:left="0"/>
              <w:rPr>
                <w:b/>
                <w:bCs/>
                <w:i/>
                <w:iCs/>
              </w:rPr>
            </w:pPr>
          </w:p>
        </w:tc>
        <w:tc>
          <w:tcPr>
            <w:tcW w:w="1080" w:type="dxa"/>
          </w:tcPr>
          <w:p w14:paraId="332AFC28" w14:textId="77777777" w:rsidR="003E2210" w:rsidRDefault="003E2210" w:rsidP="00D7007A">
            <w:pPr>
              <w:pStyle w:val="ListParagraph"/>
              <w:ind w:left="0"/>
              <w:jc w:val="center"/>
              <w:rPr>
                <w:b/>
                <w:bCs/>
                <w:i/>
                <w:iCs/>
              </w:rPr>
            </w:pPr>
            <w:r>
              <w:rPr>
                <w:b/>
                <w:bCs/>
                <w:i/>
                <w:iCs/>
              </w:rPr>
              <w:t>T0*</w:t>
            </w:r>
          </w:p>
          <w:p w14:paraId="13184F65" w14:textId="77777777" w:rsidR="003E2210" w:rsidRDefault="003E2210" w:rsidP="00D7007A">
            <w:pPr>
              <w:pStyle w:val="ListParagraph"/>
              <w:ind w:left="0"/>
              <w:jc w:val="center"/>
              <w:rPr>
                <w:b/>
                <w:bCs/>
                <w:i/>
                <w:iCs/>
              </w:rPr>
            </w:pPr>
            <w:r>
              <w:rPr>
                <w:b/>
                <w:bCs/>
                <w:i/>
                <w:iCs/>
              </w:rPr>
              <w:t>% viable</w:t>
            </w:r>
          </w:p>
        </w:tc>
        <w:tc>
          <w:tcPr>
            <w:tcW w:w="1080" w:type="dxa"/>
          </w:tcPr>
          <w:p w14:paraId="26AA8666" w14:textId="77777777" w:rsidR="003E2210" w:rsidRDefault="003E2210" w:rsidP="00D7007A">
            <w:pPr>
              <w:pStyle w:val="ListParagraph"/>
              <w:ind w:left="0"/>
              <w:jc w:val="center"/>
              <w:rPr>
                <w:b/>
                <w:bCs/>
                <w:i/>
                <w:iCs/>
              </w:rPr>
            </w:pPr>
            <w:r>
              <w:rPr>
                <w:b/>
                <w:bCs/>
                <w:i/>
                <w:iCs/>
              </w:rPr>
              <w:t>T15</w:t>
            </w:r>
          </w:p>
          <w:p w14:paraId="76F2AD13" w14:textId="77777777" w:rsidR="003E2210" w:rsidRDefault="003E2210" w:rsidP="00D7007A">
            <w:pPr>
              <w:pStyle w:val="ListParagraph"/>
              <w:ind w:left="0"/>
              <w:jc w:val="center"/>
              <w:rPr>
                <w:b/>
                <w:bCs/>
                <w:i/>
                <w:iCs/>
              </w:rPr>
            </w:pPr>
            <w:r>
              <w:rPr>
                <w:b/>
                <w:bCs/>
                <w:i/>
                <w:iCs/>
              </w:rPr>
              <w:t>% viable</w:t>
            </w:r>
          </w:p>
        </w:tc>
        <w:tc>
          <w:tcPr>
            <w:tcW w:w="1080" w:type="dxa"/>
          </w:tcPr>
          <w:p w14:paraId="56E6B0AE" w14:textId="77777777" w:rsidR="003E2210" w:rsidRDefault="003E2210" w:rsidP="00D7007A">
            <w:pPr>
              <w:pStyle w:val="ListParagraph"/>
              <w:ind w:left="0"/>
              <w:jc w:val="center"/>
              <w:rPr>
                <w:b/>
                <w:bCs/>
                <w:i/>
                <w:iCs/>
              </w:rPr>
            </w:pPr>
            <w:r>
              <w:rPr>
                <w:b/>
                <w:bCs/>
                <w:i/>
                <w:iCs/>
              </w:rPr>
              <w:t>T30</w:t>
            </w:r>
          </w:p>
          <w:p w14:paraId="6B14E9EF" w14:textId="77777777" w:rsidR="003E2210" w:rsidRDefault="003E2210" w:rsidP="00D7007A">
            <w:pPr>
              <w:pStyle w:val="ListParagraph"/>
              <w:ind w:left="0"/>
              <w:jc w:val="center"/>
              <w:rPr>
                <w:b/>
                <w:bCs/>
                <w:i/>
                <w:iCs/>
              </w:rPr>
            </w:pPr>
            <w:r>
              <w:rPr>
                <w:b/>
                <w:bCs/>
                <w:i/>
                <w:iCs/>
              </w:rPr>
              <w:t>% viable</w:t>
            </w:r>
          </w:p>
        </w:tc>
        <w:tc>
          <w:tcPr>
            <w:tcW w:w="1080" w:type="dxa"/>
          </w:tcPr>
          <w:p w14:paraId="1C5F7727" w14:textId="77777777" w:rsidR="003E2210" w:rsidRDefault="003E2210" w:rsidP="00D7007A">
            <w:pPr>
              <w:pStyle w:val="ListParagraph"/>
              <w:ind w:left="0"/>
              <w:jc w:val="center"/>
              <w:rPr>
                <w:b/>
                <w:bCs/>
                <w:i/>
                <w:iCs/>
              </w:rPr>
            </w:pPr>
            <w:r>
              <w:rPr>
                <w:b/>
                <w:bCs/>
                <w:i/>
                <w:iCs/>
              </w:rPr>
              <w:t>T60</w:t>
            </w:r>
          </w:p>
          <w:p w14:paraId="156ADA6D" w14:textId="77777777" w:rsidR="003E2210" w:rsidRDefault="003E2210" w:rsidP="00D7007A">
            <w:pPr>
              <w:pStyle w:val="ListParagraph"/>
              <w:ind w:left="0"/>
              <w:jc w:val="center"/>
              <w:rPr>
                <w:b/>
                <w:bCs/>
                <w:i/>
                <w:iCs/>
              </w:rPr>
            </w:pPr>
            <w:r>
              <w:rPr>
                <w:b/>
                <w:bCs/>
                <w:i/>
                <w:iCs/>
              </w:rPr>
              <w:t>% viable</w:t>
            </w:r>
          </w:p>
        </w:tc>
        <w:tc>
          <w:tcPr>
            <w:tcW w:w="1080" w:type="dxa"/>
          </w:tcPr>
          <w:p w14:paraId="3F4A5779" w14:textId="77777777" w:rsidR="003E2210" w:rsidRDefault="003E2210" w:rsidP="00D7007A">
            <w:pPr>
              <w:pStyle w:val="ListParagraph"/>
              <w:ind w:left="0"/>
              <w:jc w:val="center"/>
              <w:rPr>
                <w:b/>
                <w:bCs/>
                <w:i/>
                <w:iCs/>
              </w:rPr>
            </w:pPr>
            <w:r>
              <w:rPr>
                <w:b/>
                <w:bCs/>
                <w:i/>
                <w:iCs/>
              </w:rPr>
              <w:t>T120</w:t>
            </w:r>
          </w:p>
          <w:p w14:paraId="220A8890" w14:textId="77777777" w:rsidR="003E2210" w:rsidRDefault="003E2210" w:rsidP="00D7007A">
            <w:pPr>
              <w:pStyle w:val="ListParagraph"/>
              <w:ind w:left="0"/>
              <w:jc w:val="center"/>
              <w:rPr>
                <w:b/>
                <w:bCs/>
                <w:i/>
                <w:iCs/>
              </w:rPr>
            </w:pPr>
            <w:r>
              <w:rPr>
                <w:b/>
                <w:bCs/>
                <w:i/>
                <w:iCs/>
              </w:rPr>
              <w:t>% viable</w:t>
            </w:r>
          </w:p>
        </w:tc>
        <w:tc>
          <w:tcPr>
            <w:tcW w:w="1080" w:type="dxa"/>
          </w:tcPr>
          <w:p w14:paraId="0925BA5B" w14:textId="77777777" w:rsidR="003E2210" w:rsidRDefault="003E2210" w:rsidP="00D7007A">
            <w:pPr>
              <w:pStyle w:val="ListParagraph"/>
              <w:ind w:left="0"/>
              <w:jc w:val="center"/>
              <w:rPr>
                <w:b/>
                <w:bCs/>
                <w:i/>
                <w:iCs/>
              </w:rPr>
            </w:pPr>
            <w:r>
              <w:rPr>
                <w:b/>
                <w:bCs/>
                <w:i/>
                <w:iCs/>
              </w:rPr>
              <w:t>T240</w:t>
            </w:r>
          </w:p>
          <w:p w14:paraId="076AF7D3" w14:textId="77777777" w:rsidR="003E2210" w:rsidRDefault="003E2210" w:rsidP="00D7007A">
            <w:pPr>
              <w:pStyle w:val="ListParagraph"/>
              <w:ind w:left="0"/>
              <w:jc w:val="center"/>
              <w:rPr>
                <w:b/>
                <w:bCs/>
                <w:i/>
                <w:iCs/>
              </w:rPr>
            </w:pPr>
            <w:r>
              <w:rPr>
                <w:b/>
                <w:bCs/>
                <w:i/>
                <w:iCs/>
              </w:rPr>
              <w:t>% viable</w:t>
            </w:r>
          </w:p>
        </w:tc>
      </w:tr>
      <w:tr w:rsidR="003E2210" w14:paraId="402D28A1" w14:textId="77777777" w:rsidTr="00D7007A">
        <w:tc>
          <w:tcPr>
            <w:tcW w:w="1530" w:type="dxa"/>
          </w:tcPr>
          <w:p w14:paraId="21C5A723" w14:textId="77777777" w:rsidR="003E2210" w:rsidRDefault="003E2210" w:rsidP="00D7007A">
            <w:pPr>
              <w:pStyle w:val="ListParagraph"/>
              <w:ind w:left="0"/>
              <w:rPr>
                <w:b/>
                <w:bCs/>
                <w:i/>
                <w:iCs/>
              </w:rPr>
            </w:pPr>
            <w:r>
              <w:rPr>
                <w:b/>
                <w:bCs/>
                <w:i/>
                <w:iCs/>
              </w:rPr>
              <w:t>Cell #</w:t>
            </w:r>
          </w:p>
        </w:tc>
        <w:tc>
          <w:tcPr>
            <w:tcW w:w="1080" w:type="dxa"/>
          </w:tcPr>
          <w:p w14:paraId="36A9B7A4" w14:textId="77777777" w:rsidR="003E2210" w:rsidRDefault="003E2210" w:rsidP="00D7007A">
            <w:pPr>
              <w:pStyle w:val="ListParagraph"/>
              <w:ind w:left="0"/>
              <w:rPr>
                <w:b/>
                <w:bCs/>
                <w:i/>
                <w:iCs/>
              </w:rPr>
            </w:pPr>
          </w:p>
        </w:tc>
        <w:tc>
          <w:tcPr>
            <w:tcW w:w="1080" w:type="dxa"/>
          </w:tcPr>
          <w:p w14:paraId="27F6E4D3" w14:textId="77777777" w:rsidR="003E2210" w:rsidRDefault="003E2210" w:rsidP="00D7007A">
            <w:pPr>
              <w:pStyle w:val="ListParagraph"/>
              <w:ind w:left="0"/>
              <w:rPr>
                <w:b/>
                <w:bCs/>
                <w:i/>
                <w:iCs/>
              </w:rPr>
            </w:pPr>
          </w:p>
        </w:tc>
        <w:tc>
          <w:tcPr>
            <w:tcW w:w="1080" w:type="dxa"/>
          </w:tcPr>
          <w:p w14:paraId="45B528C0" w14:textId="77777777" w:rsidR="003E2210" w:rsidRDefault="003E2210" w:rsidP="00D7007A">
            <w:pPr>
              <w:pStyle w:val="ListParagraph"/>
              <w:ind w:left="0"/>
              <w:rPr>
                <w:b/>
                <w:bCs/>
                <w:i/>
                <w:iCs/>
              </w:rPr>
            </w:pPr>
          </w:p>
        </w:tc>
        <w:tc>
          <w:tcPr>
            <w:tcW w:w="1080" w:type="dxa"/>
          </w:tcPr>
          <w:p w14:paraId="51E92D22" w14:textId="77777777" w:rsidR="003E2210" w:rsidRDefault="003E2210" w:rsidP="00D7007A">
            <w:pPr>
              <w:pStyle w:val="ListParagraph"/>
              <w:ind w:left="0"/>
              <w:rPr>
                <w:b/>
                <w:bCs/>
                <w:i/>
                <w:iCs/>
              </w:rPr>
            </w:pPr>
          </w:p>
        </w:tc>
        <w:tc>
          <w:tcPr>
            <w:tcW w:w="1080" w:type="dxa"/>
          </w:tcPr>
          <w:p w14:paraId="797553F4" w14:textId="77777777" w:rsidR="003E2210" w:rsidRDefault="003E2210" w:rsidP="00D7007A">
            <w:pPr>
              <w:pStyle w:val="ListParagraph"/>
              <w:ind w:left="0"/>
              <w:rPr>
                <w:b/>
                <w:bCs/>
                <w:i/>
                <w:iCs/>
              </w:rPr>
            </w:pPr>
          </w:p>
        </w:tc>
        <w:tc>
          <w:tcPr>
            <w:tcW w:w="1080" w:type="dxa"/>
          </w:tcPr>
          <w:p w14:paraId="2522B958" w14:textId="77777777" w:rsidR="003E2210" w:rsidRDefault="003E2210" w:rsidP="00D7007A">
            <w:pPr>
              <w:pStyle w:val="ListParagraph"/>
              <w:ind w:left="0"/>
              <w:rPr>
                <w:b/>
                <w:bCs/>
                <w:i/>
                <w:iCs/>
              </w:rPr>
            </w:pPr>
          </w:p>
        </w:tc>
      </w:tr>
      <w:tr w:rsidR="003E2210" w14:paraId="330B3874" w14:textId="77777777" w:rsidTr="00D7007A">
        <w:tc>
          <w:tcPr>
            <w:tcW w:w="1530" w:type="dxa"/>
          </w:tcPr>
          <w:p w14:paraId="1F7C8327" w14:textId="77777777" w:rsidR="003E2210" w:rsidRDefault="003E2210" w:rsidP="00D7007A">
            <w:pPr>
              <w:pStyle w:val="ListParagraph"/>
              <w:ind w:left="0"/>
              <w:rPr>
                <w:b/>
                <w:bCs/>
                <w:i/>
                <w:iCs/>
              </w:rPr>
            </w:pPr>
            <w:r>
              <w:rPr>
                <w:b/>
                <w:bCs/>
                <w:i/>
                <w:iCs/>
              </w:rPr>
              <w:t># live cells</w:t>
            </w:r>
          </w:p>
        </w:tc>
        <w:tc>
          <w:tcPr>
            <w:tcW w:w="1080" w:type="dxa"/>
          </w:tcPr>
          <w:p w14:paraId="06C040C5" w14:textId="77777777" w:rsidR="003E2210" w:rsidRDefault="003E2210" w:rsidP="00D7007A">
            <w:pPr>
              <w:pStyle w:val="ListParagraph"/>
              <w:ind w:left="0"/>
              <w:rPr>
                <w:b/>
                <w:bCs/>
                <w:i/>
                <w:iCs/>
              </w:rPr>
            </w:pPr>
          </w:p>
        </w:tc>
        <w:tc>
          <w:tcPr>
            <w:tcW w:w="1080" w:type="dxa"/>
          </w:tcPr>
          <w:p w14:paraId="188171A1" w14:textId="77777777" w:rsidR="003E2210" w:rsidRDefault="003E2210" w:rsidP="00D7007A">
            <w:pPr>
              <w:pStyle w:val="ListParagraph"/>
              <w:ind w:left="0"/>
              <w:rPr>
                <w:b/>
                <w:bCs/>
                <w:i/>
                <w:iCs/>
              </w:rPr>
            </w:pPr>
          </w:p>
        </w:tc>
        <w:tc>
          <w:tcPr>
            <w:tcW w:w="1080" w:type="dxa"/>
          </w:tcPr>
          <w:p w14:paraId="38F0D979" w14:textId="77777777" w:rsidR="003E2210" w:rsidRDefault="003E2210" w:rsidP="00D7007A">
            <w:pPr>
              <w:pStyle w:val="ListParagraph"/>
              <w:ind w:left="0"/>
              <w:rPr>
                <w:b/>
                <w:bCs/>
                <w:i/>
                <w:iCs/>
              </w:rPr>
            </w:pPr>
          </w:p>
        </w:tc>
        <w:tc>
          <w:tcPr>
            <w:tcW w:w="1080" w:type="dxa"/>
          </w:tcPr>
          <w:p w14:paraId="0AD3C257" w14:textId="77777777" w:rsidR="003E2210" w:rsidRDefault="003E2210" w:rsidP="00D7007A">
            <w:pPr>
              <w:pStyle w:val="ListParagraph"/>
              <w:ind w:left="0"/>
              <w:rPr>
                <w:b/>
                <w:bCs/>
                <w:i/>
                <w:iCs/>
              </w:rPr>
            </w:pPr>
          </w:p>
        </w:tc>
        <w:tc>
          <w:tcPr>
            <w:tcW w:w="1080" w:type="dxa"/>
          </w:tcPr>
          <w:p w14:paraId="78D32CBD" w14:textId="77777777" w:rsidR="003E2210" w:rsidRDefault="003E2210" w:rsidP="00D7007A">
            <w:pPr>
              <w:pStyle w:val="ListParagraph"/>
              <w:ind w:left="0"/>
              <w:rPr>
                <w:b/>
                <w:bCs/>
                <w:i/>
                <w:iCs/>
              </w:rPr>
            </w:pPr>
          </w:p>
        </w:tc>
        <w:tc>
          <w:tcPr>
            <w:tcW w:w="1080" w:type="dxa"/>
          </w:tcPr>
          <w:p w14:paraId="58684426" w14:textId="77777777" w:rsidR="003E2210" w:rsidRDefault="003E2210" w:rsidP="00D7007A">
            <w:pPr>
              <w:pStyle w:val="ListParagraph"/>
              <w:ind w:left="0"/>
              <w:rPr>
                <w:b/>
                <w:bCs/>
                <w:i/>
                <w:iCs/>
              </w:rPr>
            </w:pPr>
          </w:p>
        </w:tc>
      </w:tr>
      <w:tr w:rsidR="003E2210" w14:paraId="7E57D699" w14:textId="77777777" w:rsidTr="00D7007A">
        <w:tc>
          <w:tcPr>
            <w:tcW w:w="1530" w:type="dxa"/>
          </w:tcPr>
          <w:p w14:paraId="50817B07" w14:textId="77777777" w:rsidR="003E2210" w:rsidRDefault="003E2210" w:rsidP="00D7007A">
            <w:pPr>
              <w:pStyle w:val="ListParagraph"/>
              <w:ind w:left="0"/>
              <w:rPr>
                <w:b/>
                <w:bCs/>
                <w:i/>
                <w:iCs/>
              </w:rPr>
            </w:pPr>
            <w:r>
              <w:rPr>
                <w:b/>
                <w:bCs/>
                <w:i/>
                <w:iCs/>
              </w:rPr>
              <w:t>%</w:t>
            </w:r>
          </w:p>
        </w:tc>
        <w:tc>
          <w:tcPr>
            <w:tcW w:w="1080" w:type="dxa"/>
          </w:tcPr>
          <w:p w14:paraId="1259A0ED" w14:textId="77777777" w:rsidR="003E2210" w:rsidRDefault="003E2210" w:rsidP="00D7007A">
            <w:pPr>
              <w:pStyle w:val="ListParagraph"/>
              <w:ind w:left="0"/>
              <w:rPr>
                <w:b/>
                <w:bCs/>
                <w:i/>
                <w:iCs/>
              </w:rPr>
            </w:pPr>
          </w:p>
        </w:tc>
        <w:tc>
          <w:tcPr>
            <w:tcW w:w="1080" w:type="dxa"/>
          </w:tcPr>
          <w:p w14:paraId="137F4E5C" w14:textId="77777777" w:rsidR="003E2210" w:rsidRDefault="003E2210" w:rsidP="00D7007A">
            <w:pPr>
              <w:pStyle w:val="ListParagraph"/>
              <w:ind w:left="0"/>
              <w:rPr>
                <w:b/>
                <w:bCs/>
                <w:i/>
                <w:iCs/>
              </w:rPr>
            </w:pPr>
          </w:p>
        </w:tc>
        <w:tc>
          <w:tcPr>
            <w:tcW w:w="1080" w:type="dxa"/>
          </w:tcPr>
          <w:p w14:paraId="15EDE3FC" w14:textId="77777777" w:rsidR="003E2210" w:rsidRDefault="003E2210" w:rsidP="00D7007A">
            <w:pPr>
              <w:pStyle w:val="ListParagraph"/>
              <w:ind w:left="0"/>
              <w:rPr>
                <w:b/>
                <w:bCs/>
                <w:i/>
                <w:iCs/>
              </w:rPr>
            </w:pPr>
          </w:p>
        </w:tc>
        <w:tc>
          <w:tcPr>
            <w:tcW w:w="1080" w:type="dxa"/>
          </w:tcPr>
          <w:p w14:paraId="624FF5BD" w14:textId="77777777" w:rsidR="003E2210" w:rsidRDefault="003E2210" w:rsidP="00D7007A">
            <w:pPr>
              <w:pStyle w:val="ListParagraph"/>
              <w:ind w:left="0"/>
              <w:rPr>
                <w:b/>
                <w:bCs/>
                <w:i/>
                <w:iCs/>
              </w:rPr>
            </w:pPr>
          </w:p>
        </w:tc>
        <w:tc>
          <w:tcPr>
            <w:tcW w:w="1080" w:type="dxa"/>
          </w:tcPr>
          <w:p w14:paraId="30934088" w14:textId="77777777" w:rsidR="003E2210" w:rsidRDefault="003E2210" w:rsidP="00D7007A">
            <w:pPr>
              <w:pStyle w:val="ListParagraph"/>
              <w:ind w:left="0"/>
              <w:rPr>
                <w:b/>
                <w:bCs/>
                <w:i/>
                <w:iCs/>
              </w:rPr>
            </w:pPr>
          </w:p>
        </w:tc>
        <w:tc>
          <w:tcPr>
            <w:tcW w:w="1080" w:type="dxa"/>
          </w:tcPr>
          <w:p w14:paraId="1C1F7853" w14:textId="77777777" w:rsidR="003E2210" w:rsidRDefault="003E2210" w:rsidP="00D7007A">
            <w:pPr>
              <w:pStyle w:val="ListParagraph"/>
              <w:ind w:left="0"/>
              <w:rPr>
                <w:b/>
                <w:bCs/>
                <w:i/>
                <w:iCs/>
              </w:rPr>
            </w:pPr>
          </w:p>
        </w:tc>
      </w:tr>
      <w:tr w:rsidR="003E2210" w14:paraId="5C4D4FB5" w14:textId="77777777" w:rsidTr="00D7007A">
        <w:tc>
          <w:tcPr>
            <w:tcW w:w="1530" w:type="dxa"/>
          </w:tcPr>
          <w:p w14:paraId="0AD0B29B" w14:textId="77777777" w:rsidR="003E2210" w:rsidRDefault="003E2210" w:rsidP="00D7007A">
            <w:pPr>
              <w:pStyle w:val="ListParagraph"/>
              <w:ind w:left="0"/>
              <w:rPr>
                <w:b/>
                <w:bCs/>
                <w:i/>
                <w:iCs/>
              </w:rPr>
            </w:pPr>
            <w:proofErr w:type="spellStart"/>
            <w:r>
              <w:rPr>
                <w:b/>
                <w:bCs/>
                <w:i/>
                <w:iCs/>
              </w:rPr>
              <w:t>Exptal</w:t>
            </w:r>
            <w:proofErr w:type="spellEnd"/>
            <w:r>
              <w:rPr>
                <w:b/>
                <w:bCs/>
                <w:i/>
                <w:iCs/>
              </w:rPr>
              <w:t xml:space="preserve"> % from start**</w:t>
            </w:r>
          </w:p>
        </w:tc>
        <w:tc>
          <w:tcPr>
            <w:tcW w:w="1080" w:type="dxa"/>
          </w:tcPr>
          <w:p w14:paraId="0360A414" w14:textId="77777777" w:rsidR="003E2210" w:rsidRDefault="003E2210" w:rsidP="00D7007A">
            <w:pPr>
              <w:pStyle w:val="ListParagraph"/>
              <w:ind w:left="0"/>
              <w:rPr>
                <w:b/>
                <w:bCs/>
                <w:i/>
                <w:iCs/>
              </w:rPr>
            </w:pPr>
            <w:r>
              <w:rPr>
                <w:b/>
                <w:bCs/>
                <w:i/>
                <w:iCs/>
              </w:rPr>
              <w:t>100</w:t>
            </w:r>
          </w:p>
        </w:tc>
        <w:tc>
          <w:tcPr>
            <w:tcW w:w="1080" w:type="dxa"/>
          </w:tcPr>
          <w:p w14:paraId="2D83367C" w14:textId="77777777" w:rsidR="003E2210" w:rsidRDefault="003E2210" w:rsidP="00D7007A">
            <w:pPr>
              <w:pStyle w:val="ListParagraph"/>
              <w:ind w:left="0"/>
              <w:rPr>
                <w:b/>
                <w:bCs/>
                <w:i/>
                <w:iCs/>
              </w:rPr>
            </w:pPr>
          </w:p>
        </w:tc>
        <w:tc>
          <w:tcPr>
            <w:tcW w:w="1080" w:type="dxa"/>
          </w:tcPr>
          <w:p w14:paraId="1DCDF4C3" w14:textId="77777777" w:rsidR="003E2210" w:rsidRDefault="003E2210" w:rsidP="00D7007A">
            <w:pPr>
              <w:pStyle w:val="ListParagraph"/>
              <w:ind w:left="0"/>
              <w:rPr>
                <w:b/>
                <w:bCs/>
                <w:i/>
                <w:iCs/>
              </w:rPr>
            </w:pPr>
          </w:p>
        </w:tc>
        <w:tc>
          <w:tcPr>
            <w:tcW w:w="1080" w:type="dxa"/>
          </w:tcPr>
          <w:p w14:paraId="01339BC9" w14:textId="77777777" w:rsidR="003E2210" w:rsidRDefault="003E2210" w:rsidP="00D7007A">
            <w:pPr>
              <w:pStyle w:val="ListParagraph"/>
              <w:ind w:left="0"/>
              <w:rPr>
                <w:b/>
                <w:bCs/>
                <w:i/>
                <w:iCs/>
              </w:rPr>
            </w:pPr>
          </w:p>
        </w:tc>
        <w:tc>
          <w:tcPr>
            <w:tcW w:w="1080" w:type="dxa"/>
          </w:tcPr>
          <w:p w14:paraId="33EC1150" w14:textId="77777777" w:rsidR="003E2210" w:rsidRDefault="003E2210" w:rsidP="00D7007A">
            <w:pPr>
              <w:pStyle w:val="ListParagraph"/>
              <w:ind w:left="0"/>
              <w:rPr>
                <w:b/>
                <w:bCs/>
                <w:i/>
                <w:iCs/>
              </w:rPr>
            </w:pPr>
          </w:p>
        </w:tc>
        <w:tc>
          <w:tcPr>
            <w:tcW w:w="1080" w:type="dxa"/>
          </w:tcPr>
          <w:p w14:paraId="0260F2C0" w14:textId="77777777" w:rsidR="003E2210" w:rsidRDefault="003E2210" w:rsidP="00D7007A">
            <w:pPr>
              <w:pStyle w:val="ListParagraph"/>
              <w:ind w:left="0"/>
              <w:rPr>
                <w:b/>
                <w:bCs/>
                <w:i/>
                <w:iCs/>
              </w:rPr>
            </w:pPr>
          </w:p>
        </w:tc>
      </w:tr>
    </w:tbl>
    <w:p w14:paraId="1CF7AB70" w14:textId="77777777" w:rsidR="003E2210" w:rsidRDefault="003E2210" w:rsidP="00D7007A">
      <w:pPr>
        <w:ind w:left="630"/>
        <w:rPr>
          <w:b/>
          <w:bCs/>
          <w:i/>
        </w:rPr>
      </w:pPr>
      <w:r>
        <w:t>* T0 will reflect viability obtained from initial thawing and resuspension of hepatocytes.</w:t>
      </w:r>
    </w:p>
    <w:p w14:paraId="64789DDC" w14:textId="77777777" w:rsidR="003E2210" w:rsidRDefault="003E2210" w:rsidP="00D7007A">
      <w:pPr>
        <w:ind w:left="630"/>
        <w:rPr>
          <w:b/>
          <w:bCs/>
          <w:i/>
        </w:rPr>
      </w:pPr>
      <w:r>
        <w:t>**“Experimental % viable from start” resets the number the T0 % viable to 100% and should be used to calculate % viable throughout time course.</w:t>
      </w:r>
    </w:p>
    <w:p w14:paraId="1FB19AD4" w14:textId="5654B34F" w:rsidR="003E2210" w:rsidRDefault="003E2210" w:rsidP="003E2210"/>
    <w:p w14:paraId="0A6FC148" w14:textId="77777777" w:rsidR="003E2210" w:rsidRPr="003E2210" w:rsidRDefault="003E2210" w:rsidP="003E2210"/>
    <w:p w14:paraId="67ABE01B" w14:textId="315DDFA1" w:rsidR="00E24071" w:rsidRDefault="00E24071" w:rsidP="00E24071">
      <w:pPr>
        <w:pStyle w:val="Heading2"/>
      </w:pPr>
      <w:bookmarkStart w:id="171" w:name="_Toc90283773"/>
      <w:r>
        <w:t>Hepatocyte Stability Assay</w:t>
      </w:r>
      <w:bookmarkEnd w:id="171"/>
    </w:p>
    <w:p w14:paraId="7958F0D0" w14:textId="641B46C8" w:rsidR="003E2210" w:rsidRDefault="003E2210" w:rsidP="003E2210"/>
    <w:p w14:paraId="74CF4F4A" w14:textId="77777777" w:rsidR="007D7DFA" w:rsidRPr="007D7DFA" w:rsidRDefault="003E2210" w:rsidP="003E2210">
      <w:pPr>
        <w:pStyle w:val="Heading3"/>
        <w:rPr>
          <w:rFonts w:ascii="Times New Roman" w:hAnsi="Times New Roman"/>
          <w:b w:val="0"/>
          <w:bCs/>
          <w:i/>
          <w:u w:val="single"/>
        </w:rPr>
      </w:pPr>
      <w:r w:rsidRPr="003E2210">
        <w:rPr>
          <w:rFonts w:ascii="Times New Roman" w:hAnsi="Times New Roman"/>
          <w:b w:val="0"/>
          <w:bCs/>
          <w:u w:val="single"/>
        </w:rPr>
        <w:t xml:space="preserve">Time 0 Plate: </w:t>
      </w:r>
      <w:r w:rsidRPr="003E2210">
        <w:rPr>
          <w:rFonts w:ascii="Times New Roman" w:hAnsi="Times New Roman"/>
          <w:b w:val="0"/>
          <w:bCs/>
        </w:rPr>
        <w:t xml:space="preserve"> Remove </w:t>
      </w:r>
      <w:r w:rsidR="007D7DFA">
        <w:rPr>
          <w:rFonts w:ascii="Times New Roman" w:hAnsi="Times New Roman"/>
          <w:b w:val="0"/>
          <w:bCs/>
        </w:rPr>
        <w:t xml:space="preserve">the plate </w:t>
      </w:r>
      <w:r w:rsidRPr="003E2210">
        <w:rPr>
          <w:rFonts w:ascii="Times New Roman" w:hAnsi="Times New Roman"/>
          <w:b w:val="0"/>
          <w:bCs/>
        </w:rPr>
        <w:t xml:space="preserve">from incubator and add 200 </w:t>
      </w:r>
      <w:r w:rsidR="007D7DFA">
        <w:rPr>
          <w:rFonts w:ascii="Times New Roman" w:hAnsi="Times New Roman"/>
          <w:b w:val="0"/>
          <w:bCs/>
        </w:rPr>
        <w:t>µ</w:t>
      </w:r>
      <w:r w:rsidRPr="003E2210">
        <w:rPr>
          <w:rFonts w:ascii="Times New Roman" w:hAnsi="Times New Roman"/>
          <w:b w:val="0"/>
          <w:bCs/>
        </w:rPr>
        <w:t>L cold crash solution to all wells containing test agent. Next, add 50ul of the appropriate solution -  media, inactive cell suspension, or active cell suspension - to assigned wells. Swirl by hand to mix; Cover with plate lid and place in -20°C (or lower) freezer for a minimum of 10 minutes.</w:t>
      </w:r>
    </w:p>
    <w:p w14:paraId="3A7AE95D" w14:textId="77777777" w:rsidR="007D7DFA" w:rsidRDefault="007D7DFA" w:rsidP="007D7DFA">
      <w:pPr>
        <w:pStyle w:val="Heading3"/>
        <w:numPr>
          <w:ilvl w:val="0"/>
          <w:numId w:val="0"/>
        </w:numPr>
        <w:ind w:left="1440"/>
        <w:rPr>
          <w:rFonts w:ascii="Times New Roman" w:hAnsi="Times New Roman"/>
          <w:b w:val="0"/>
          <w:bCs/>
          <w:u w:val="single"/>
        </w:rPr>
      </w:pPr>
    </w:p>
    <w:p w14:paraId="0FEF45F8" w14:textId="77777777" w:rsidR="007D7DFA" w:rsidRDefault="007D7DFA" w:rsidP="007D7DFA">
      <w:pPr>
        <w:pStyle w:val="Heading3"/>
        <w:numPr>
          <w:ilvl w:val="0"/>
          <w:numId w:val="0"/>
        </w:numPr>
        <w:ind w:left="1440"/>
        <w:rPr>
          <w:rFonts w:ascii="Times New Roman" w:hAnsi="Times New Roman"/>
          <w:b w:val="0"/>
          <w:bCs/>
          <w:i/>
          <w:iCs/>
        </w:rPr>
      </w:pPr>
      <w:r w:rsidRPr="007D7DFA">
        <w:rPr>
          <w:rFonts w:ascii="Times New Roman" w:hAnsi="Times New Roman"/>
          <w:b w:val="0"/>
          <w:bCs/>
          <w:i/>
          <w:iCs/>
        </w:rPr>
        <w:t>Note -</w:t>
      </w:r>
      <w:r>
        <w:rPr>
          <w:rFonts w:ascii="Times New Roman" w:hAnsi="Times New Roman"/>
          <w:b w:val="0"/>
          <w:bCs/>
        </w:rPr>
        <w:t xml:space="preserve"> </w:t>
      </w:r>
      <w:r w:rsidR="003E2210" w:rsidRPr="003E2210">
        <w:rPr>
          <w:rFonts w:ascii="Times New Roman" w:hAnsi="Times New Roman"/>
          <w:b w:val="0"/>
          <w:bCs/>
        </w:rPr>
        <w:t xml:space="preserve"> </w:t>
      </w:r>
      <w:r w:rsidR="003E2210" w:rsidRPr="007D7DFA">
        <w:rPr>
          <w:rFonts w:ascii="Times New Roman" w:hAnsi="Times New Roman"/>
          <w:b w:val="0"/>
          <w:bCs/>
          <w:i/>
          <w:iCs/>
        </w:rPr>
        <w:t>Crashing the other plates exactly at their respective time points is more critical than processing the Time 0 plate exactly after 10 minutes has elapsed.</w:t>
      </w:r>
    </w:p>
    <w:p w14:paraId="7C71FF53" w14:textId="75A682A7" w:rsidR="003E2210" w:rsidRPr="007D7DFA" w:rsidRDefault="003E2210" w:rsidP="007D7DFA">
      <w:pPr>
        <w:pStyle w:val="Heading3"/>
        <w:numPr>
          <w:ilvl w:val="0"/>
          <w:numId w:val="0"/>
        </w:numPr>
        <w:ind w:left="1440"/>
        <w:rPr>
          <w:rFonts w:ascii="Times New Roman" w:hAnsi="Times New Roman"/>
          <w:b w:val="0"/>
          <w:bCs/>
          <w:i/>
          <w:iCs/>
          <w:u w:val="single"/>
        </w:rPr>
      </w:pPr>
      <w:r w:rsidRPr="007D7DFA">
        <w:rPr>
          <w:rFonts w:ascii="Times New Roman" w:hAnsi="Times New Roman"/>
          <w:b w:val="0"/>
          <w:bCs/>
          <w:i/>
          <w:iCs/>
          <w:u w:val="single"/>
        </w:rPr>
        <w:t xml:space="preserve"> </w:t>
      </w:r>
    </w:p>
    <w:p w14:paraId="1246EC57" w14:textId="77777777" w:rsidR="00643043" w:rsidRPr="00643043" w:rsidRDefault="003E2210" w:rsidP="003E2210">
      <w:pPr>
        <w:pStyle w:val="Heading3"/>
        <w:rPr>
          <w:rFonts w:ascii="Times New Roman" w:hAnsi="Times New Roman"/>
          <w:b w:val="0"/>
          <w:bCs/>
          <w:i/>
          <w:u w:val="single"/>
        </w:rPr>
      </w:pPr>
      <w:r w:rsidRPr="003E2210">
        <w:rPr>
          <w:rFonts w:ascii="Times New Roman" w:hAnsi="Times New Roman"/>
          <w:b w:val="0"/>
          <w:bCs/>
          <w:u w:val="single"/>
        </w:rPr>
        <w:t>Remaining Plates:</w:t>
      </w:r>
      <w:r w:rsidRPr="003E2210">
        <w:rPr>
          <w:rFonts w:ascii="Times New Roman" w:hAnsi="Times New Roman"/>
          <w:b w:val="0"/>
          <w:bCs/>
        </w:rPr>
        <w:t xml:space="preserve"> Starting with Time 240 plate, remove from incubator and add 50</w:t>
      </w:r>
      <w:r w:rsidR="00DA00A9">
        <w:rPr>
          <w:rFonts w:ascii="Times New Roman" w:hAnsi="Times New Roman"/>
          <w:b w:val="0"/>
          <w:bCs/>
        </w:rPr>
        <w:t xml:space="preserve"> µ</w:t>
      </w:r>
      <w:r w:rsidRPr="003E2210">
        <w:rPr>
          <w:rFonts w:ascii="Times New Roman" w:hAnsi="Times New Roman"/>
          <w:b w:val="0"/>
          <w:bCs/>
        </w:rPr>
        <w:t xml:space="preserve">l of the appropriate solution </w:t>
      </w:r>
      <w:del w:id="172" w:author="Swank, Adam" w:date="2021-12-13T09:18:00Z">
        <w:r w:rsidRPr="003E2210" w:rsidDel="00643043">
          <w:rPr>
            <w:rFonts w:ascii="Times New Roman" w:hAnsi="Times New Roman"/>
            <w:b w:val="0"/>
            <w:bCs/>
          </w:rPr>
          <w:delText xml:space="preserve">- </w:delText>
        </w:r>
      </w:del>
      <w:ins w:id="173" w:author="Swank, Adam" w:date="2021-12-13T09:18:00Z">
        <w:r w:rsidR="00643043">
          <w:rPr>
            <w:rFonts w:ascii="Times New Roman" w:hAnsi="Times New Roman"/>
            <w:b w:val="0"/>
            <w:bCs/>
          </w:rPr>
          <w:t>(</w:t>
        </w:r>
      </w:ins>
      <w:r w:rsidRPr="003E2210">
        <w:rPr>
          <w:rFonts w:ascii="Times New Roman" w:hAnsi="Times New Roman"/>
          <w:b w:val="0"/>
          <w:bCs/>
        </w:rPr>
        <w:t xml:space="preserve">media, inactive cell suspension, </w:t>
      </w:r>
      <w:ins w:id="174" w:author="Swank, Adam" w:date="2021-12-13T09:18:00Z">
        <w:r w:rsidR="00643043">
          <w:rPr>
            <w:rFonts w:ascii="Times New Roman" w:hAnsi="Times New Roman"/>
            <w:b w:val="0"/>
            <w:bCs/>
          </w:rPr>
          <w:t>or</w:t>
        </w:r>
      </w:ins>
      <w:del w:id="175" w:author="Swank, Adam" w:date="2021-12-13T09:18:00Z">
        <w:r w:rsidRPr="003E2210" w:rsidDel="00643043">
          <w:rPr>
            <w:rFonts w:ascii="Times New Roman" w:hAnsi="Times New Roman"/>
            <w:b w:val="0"/>
            <w:bCs/>
          </w:rPr>
          <w:delText>and</w:delText>
        </w:r>
      </w:del>
      <w:r w:rsidRPr="003E2210">
        <w:rPr>
          <w:rFonts w:ascii="Times New Roman" w:hAnsi="Times New Roman"/>
          <w:b w:val="0"/>
          <w:bCs/>
        </w:rPr>
        <w:t xml:space="preserve"> active </w:t>
      </w:r>
      <w:r w:rsidRPr="003E2210">
        <w:rPr>
          <w:rFonts w:ascii="Times New Roman" w:hAnsi="Times New Roman"/>
          <w:b w:val="0"/>
          <w:bCs/>
        </w:rPr>
        <w:lastRenderedPageBreak/>
        <w:t>cell suspension</w:t>
      </w:r>
      <w:ins w:id="176" w:author="Swank, Adam" w:date="2021-12-13T09:18:00Z">
        <w:r w:rsidR="00643043">
          <w:rPr>
            <w:rFonts w:ascii="Times New Roman" w:hAnsi="Times New Roman"/>
            <w:b w:val="0"/>
            <w:bCs/>
          </w:rPr>
          <w:t>)</w:t>
        </w:r>
      </w:ins>
      <w:del w:id="177" w:author="Swank, Adam" w:date="2021-12-13T09:18:00Z">
        <w:r w:rsidRPr="003E2210" w:rsidDel="00643043">
          <w:rPr>
            <w:rFonts w:ascii="Times New Roman" w:hAnsi="Times New Roman"/>
            <w:b w:val="0"/>
            <w:bCs/>
          </w:rPr>
          <w:delText xml:space="preserve"> -</w:delText>
        </w:r>
      </w:del>
      <w:r w:rsidRPr="003E2210">
        <w:rPr>
          <w:rFonts w:ascii="Times New Roman" w:hAnsi="Times New Roman"/>
          <w:b w:val="0"/>
          <w:bCs/>
        </w:rPr>
        <w:t xml:space="preserve"> to wells as assigned in plate layout. Cover plate with lid, swirl to mix, and place in humidified incubator (37°C, 5% CO</w:t>
      </w:r>
      <w:r w:rsidRPr="003E2210">
        <w:rPr>
          <w:rFonts w:ascii="Times New Roman" w:hAnsi="Times New Roman"/>
          <w:b w:val="0"/>
          <w:bCs/>
          <w:vertAlign w:val="subscript"/>
        </w:rPr>
        <w:t>2</w:t>
      </w:r>
      <w:r w:rsidRPr="003E2210">
        <w:rPr>
          <w:rFonts w:ascii="Times New Roman" w:hAnsi="Times New Roman"/>
          <w:b w:val="0"/>
          <w:bCs/>
        </w:rPr>
        <w:t xml:space="preserve">) on a shaker, with slight shaking (150-200 rpm). </w:t>
      </w:r>
    </w:p>
    <w:p w14:paraId="3C5D06FE" w14:textId="65B77780" w:rsidR="003E2210" w:rsidRPr="003E2210" w:rsidRDefault="003E2210" w:rsidP="003E2210">
      <w:pPr>
        <w:pStyle w:val="Heading3"/>
        <w:rPr>
          <w:rFonts w:ascii="Times New Roman" w:hAnsi="Times New Roman"/>
          <w:b w:val="0"/>
          <w:bCs/>
          <w:i/>
          <w:u w:val="single"/>
        </w:rPr>
      </w:pPr>
      <w:commentRangeStart w:id="178"/>
      <w:r w:rsidRPr="003E2210">
        <w:rPr>
          <w:rFonts w:ascii="Times New Roman" w:hAnsi="Times New Roman"/>
          <w:b w:val="0"/>
          <w:bCs/>
        </w:rPr>
        <w:t xml:space="preserve">Set </w:t>
      </w:r>
      <w:r w:rsidR="00643043">
        <w:rPr>
          <w:rFonts w:ascii="Times New Roman" w:hAnsi="Times New Roman"/>
          <w:b w:val="0"/>
          <w:bCs/>
        </w:rPr>
        <w:t xml:space="preserve">the </w:t>
      </w:r>
      <w:r w:rsidRPr="003E2210">
        <w:rPr>
          <w:rFonts w:ascii="Times New Roman" w:hAnsi="Times New Roman"/>
          <w:b w:val="0"/>
          <w:bCs/>
        </w:rPr>
        <w:t>timer for 240 minutes</w:t>
      </w:r>
      <w:r w:rsidR="00643043">
        <w:rPr>
          <w:rFonts w:ascii="Times New Roman" w:hAnsi="Times New Roman"/>
          <w:b w:val="0"/>
          <w:bCs/>
        </w:rPr>
        <w:t xml:space="preserve"> and start timing</w:t>
      </w:r>
      <w:r w:rsidRPr="003E2210">
        <w:rPr>
          <w:rFonts w:ascii="Times New Roman" w:hAnsi="Times New Roman"/>
          <w:b w:val="0"/>
          <w:bCs/>
        </w:rPr>
        <w:t>.</w:t>
      </w:r>
      <w:commentRangeEnd w:id="178"/>
      <w:r w:rsidR="00643043">
        <w:rPr>
          <w:rStyle w:val="CommentReference"/>
          <w:rFonts w:ascii="Verdana" w:hAnsi="Verdana"/>
          <w:b w:val="0"/>
        </w:rPr>
        <w:commentReference w:id="178"/>
      </w:r>
      <w:r w:rsidRPr="003E2210">
        <w:rPr>
          <w:rFonts w:ascii="Times New Roman" w:hAnsi="Times New Roman"/>
          <w:b w:val="0"/>
          <w:bCs/>
        </w:rPr>
        <w:t xml:space="preserve">  </w:t>
      </w:r>
    </w:p>
    <w:p w14:paraId="4620361E" w14:textId="1A88B21E" w:rsidR="00643043" w:rsidRDefault="003E2210" w:rsidP="003E2210">
      <w:pPr>
        <w:pStyle w:val="Heading3"/>
        <w:rPr>
          <w:rFonts w:ascii="Times New Roman" w:hAnsi="Times New Roman"/>
          <w:b w:val="0"/>
          <w:bCs/>
        </w:rPr>
      </w:pPr>
      <w:r w:rsidRPr="003E2210">
        <w:rPr>
          <w:rFonts w:ascii="Times New Roman" w:hAnsi="Times New Roman"/>
          <w:b w:val="0"/>
          <w:bCs/>
        </w:rPr>
        <w:t xml:space="preserve">Working backwards through the time course, repeat </w:t>
      </w:r>
      <w:r w:rsidR="00643043">
        <w:rPr>
          <w:rFonts w:ascii="Times New Roman" w:hAnsi="Times New Roman"/>
          <w:b w:val="0"/>
          <w:bCs/>
        </w:rPr>
        <w:t>s</w:t>
      </w:r>
      <w:r w:rsidRPr="003E2210">
        <w:rPr>
          <w:rFonts w:ascii="Times New Roman" w:hAnsi="Times New Roman"/>
          <w:b w:val="0"/>
          <w:bCs/>
        </w:rPr>
        <w:t>tep</w:t>
      </w:r>
      <w:r w:rsidR="00643043">
        <w:rPr>
          <w:rFonts w:ascii="Times New Roman" w:hAnsi="Times New Roman"/>
          <w:b w:val="0"/>
          <w:bCs/>
        </w:rPr>
        <w:t xml:space="preserve">s described in Section 9.7.2 </w:t>
      </w:r>
      <w:r w:rsidRPr="003E2210">
        <w:rPr>
          <w:rFonts w:ascii="Times New Roman" w:hAnsi="Times New Roman"/>
          <w:b w:val="0"/>
          <w:bCs/>
        </w:rPr>
        <w:t>for the remaining plates</w:t>
      </w:r>
      <w:r w:rsidR="00643043">
        <w:rPr>
          <w:rFonts w:ascii="Times New Roman" w:hAnsi="Times New Roman"/>
          <w:b w:val="0"/>
          <w:bCs/>
        </w:rPr>
        <w:t>.</w:t>
      </w:r>
    </w:p>
    <w:p w14:paraId="0925F1E2" w14:textId="77777777" w:rsidR="00643043" w:rsidRPr="00643043" w:rsidRDefault="00643043" w:rsidP="00643043"/>
    <w:p w14:paraId="57E21138" w14:textId="0FBD1B6F" w:rsidR="003E2210" w:rsidRDefault="00643043" w:rsidP="00643043">
      <w:pPr>
        <w:pStyle w:val="Heading3"/>
        <w:numPr>
          <w:ilvl w:val="0"/>
          <w:numId w:val="0"/>
        </w:numPr>
        <w:ind w:left="1440"/>
        <w:rPr>
          <w:rFonts w:ascii="Times New Roman" w:hAnsi="Times New Roman"/>
          <w:b w:val="0"/>
          <w:bCs/>
          <w:i/>
          <w:iCs/>
        </w:rPr>
      </w:pPr>
      <w:r w:rsidRPr="00643043">
        <w:rPr>
          <w:rFonts w:ascii="Times New Roman" w:hAnsi="Times New Roman"/>
          <w:b w:val="0"/>
          <w:bCs/>
          <w:i/>
          <w:iCs/>
        </w:rPr>
        <w:t xml:space="preserve">Caution – </w:t>
      </w:r>
      <w:r w:rsidR="003E2210" w:rsidRPr="00643043">
        <w:rPr>
          <w:rFonts w:ascii="Times New Roman" w:hAnsi="Times New Roman"/>
          <w:b w:val="0"/>
          <w:bCs/>
          <w:i/>
          <w:iCs/>
        </w:rPr>
        <w:t>keep</w:t>
      </w:r>
      <w:r w:rsidRPr="00643043">
        <w:rPr>
          <w:rFonts w:ascii="Times New Roman" w:hAnsi="Times New Roman"/>
          <w:b w:val="0"/>
          <w:bCs/>
          <w:i/>
          <w:iCs/>
        </w:rPr>
        <w:t xml:space="preserve"> plates</w:t>
      </w:r>
      <w:r w:rsidR="003E2210" w:rsidRPr="00643043">
        <w:rPr>
          <w:rFonts w:ascii="Times New Roman" w:hAnsi="Times New Roman"/>
          <w:b w:val="0"/>
          <w:bCs/>
          <w:i/>
          <w:iCs/>
        </w:rPr>
        <w:t xml:space="preserve"> at 37°C until right before hepatocyte addition to optimize hepatocyte viability. </w:t>
      </w:r>
    </w:p>
    <w:p w14:paraId="64D22ADE" w14:textId="77777777" w:rsidR="00643043" w:rsidRPr="00643043" w:rsidRDefault="00643043" w:rsidP="00643043"/>
    <w:p w14:paraId="16BB6E1C" w14:textId="5CFC8579" w:rsidR="003E2210" w:rsidRPr="003E2210" w:rsidRDefault="003E2210" w:rsidP="003E2210">
      <w:pPr>
        <w:pStyle w:val="Heading3"/>
        <w:rPr>
          <w:rFonts w:ascii="Times New Roman" w:hAnsi="Times New Roman"/>
          <w:b w:val="0"/>
          <w:bCs/>
          <w:i/>
        </w:rPr>
      </w:pPr>
      <w:r w:rsidRPr="003E2210">
        <w:rPr>
          <w:rFonts w:ascii="Times New Roman" w:hAnsi="Times New Roman"/>
          <w:b w:val="0"/>
          <w:bCs/>
        </w:rPr>
        <w:t>At each time point remove the relevant plate from the incubator</w:t>
      </w:r>
      <w:r w:rsidR="00643043">
        <w:rPr>
          <w:rFonts w:ascii="Times New Roman" w:hAnsi="Times New Roman"/>
          <w:b w:val="0"/>
          <w:bCs/>
        </w:rPr>
        <w:t xml:space="preserve">, </w:t>
      </w:r>
      <w:r w:rsidRPr="003E2210">
        <w:rPr>
          <w:rFonts w:ascii="Times New Roman" w:hAnsi="Times New Roman"/>
          <w:b w:val="0"/>
          <w:bCs/>
        </w:rPr>
        <w:t xml:space="preserve">add 200 </w:t>
      </w:r>
      <w:r w:rsidR="00643043">
        <w:rPr>
          <w:rFonts w:ascii="Times New Roman" w:hAnsi="Times New Roman"/>
          <w:b w:val="0"/>
          <w:bCs/>
        </w:rPr>
        <w:t>µ</w:t>
      </w:r>
      <w:r w:rsidRPr="003E2210">
        <w:rPr>
          <w:rFonts w:ascii="Times New Roman" w:hAnsi="Times New Roman"/>
          <w:b w:val="0"/>
          <w:bCs/>
        </w:rPr>
        <w:t xml:space="preserve">L cold crash solution to each well, </w:t>
      </w:r>
      <w:r w:rsidR="00643043">
        <w:rPr>
          <w:rFonts w:ascii="Times New Roman" w:hAnsi="Times New Roman"/>
          <w:b w:val="0"/>
          <w:bCs/>
        </w:rPr>
        <w:t xml:space="preserve">and </w:t>
      </w:r>
      <w:r w:rsidRPr="003E2210">
        <w:rPr>
          <w:rFonts w:ascii="Times New Roman" w:hAnsi="Times New Roman"/>
          <w:b w:val="0"/>
          <w:bCs/>
        </w:rPr>
        <w:t xml:space="preserve">gently swirling to mix well. Cover with plate lid and move to </w:t>
      </w:r>
      <w:r w:rsidR="00D74C8A" w:rsidRPr="003E2210">
        <w:rPr>
          <w:rFonts w:ascii="Times New Roman" w:hAnsi="Times New Roman"/>
          <w:b w:val="0"/>
          <w:bCs/>
        </w:rPr>
        <w:t xml:space="preserve">-20°C </w:t>
      </w:r>
      <w:r w:rsidRPr="003E2210">
        <w:rPr>
          <w:rFonts w:ascii="Times New Roman" w:hAnsi="Times New Roman"/>
          <w:b w:val="0"/>
          <w:bCs/>
        </w:rPr>
        <w:t>freezer for at least 10 minutes.</w:t>
      </w:r>
    </w:p>
    <w:p w14:paraId="2F7BD6B4" w14:textId="0CBF85A3" w:rsidR="003E2210" w:rsidRPr="003E2210" w:rsidRDefault="003E2210" w:rsidP="003E2210">
      <w:pPr>
        <w:pStyle w:val="Heading3"/>
        <w:rPr>
          <w:rFonts w:ascii="Times New Roman" w:hAnsi="Times New Roman"/>
          <w:b w:val="0"/>
          <w:bCs/>
          <w:i/>
        </w:rPr>
      </w:pPr>
      <w:commentRangeStart w:id="179"/>
      <w:r w:rsidRPr="003E2210">
        <w:rPr>
          <w:rFonts w:ascii="Times New Roman" w:hAnsi="Times New Roman"/>
          <w:b w:val="0"/>
          <w:bCs/>
        </w:rPr>
        <w:t>After 10 minutes has elapsed, remove from freezer and spin at 4000xG in</w:t>
      </w:r>
      <w:r w:rsidR="00643043">
        <w:rPr>
          <w:rFonts w:ascii="Times New Roman" w:hAnsi="Times New Roman"/>
          <w:b w:val="0"/>
          <w:bCs/>
        </w:rPr>
        <w:t xml:space="preserve"> the</w:t>
      </w:r>
      <w:r w:rsidRPr="003E2210">
        <w:rPr>
          <w:rFonts w:ascii="Times New Roman" w:hAnsi="Times New Roman"/>
          <w:b w:val="0"/>
          <w:bCs/>
        </w:rPr>
        <w:t xml:space="preserve"> plate centrifuge for 30 minutes at 4°C. Delay processing until two or four </w:t>
      </w:r>
      <w:r w:rsidR="00D74C8A">
        <w:rPr>
          <w:rFonts w:ascii="Times New Roman" w:hAnsi="Times New Roman"/>
          <w:b w:val="0"/>
          <w:bCs/>
        </w:rPr>
        <w:t xml:space="preserve">plates </w:t>
      </w:r>
      <w:r w:rsidRPr="003E2210">
        <w:rPr>
          <w:rFonts w:ascii="Times New Roman" w:hAnsi="Times New Roman"/>
          <w:b w:val="0"/>
          <w:bCs/>
        </w:rPr>
        <w:t xml:space="preserve">are </w:t>
      </w:r>
      <w:r w:rsidR="00D74C8A">
        <w:rPr>
          <w:rFonts w:ascii="Times New Roman" w:hAnsi="Times New Roman"/>
          <w:b w:val="0"/>
          <w:bCs/>
        </w:rPr>
        <w:t>available to</w:t>
      </w:r>
      <w:r w:rsidRPr="003E2210">
        <w:rPr>
          <w:rFonts w:ascii="Times New Roman" w:hAnsi="Times New Roman"/>
          <w:b w:val="0"/>
          <w:bCs/>
        </w:rPr>
        <w:t xml:space="preserve"> balance the centrifuge</w:t>
      </w:r>
      <w:r w:rsidR="00D74C8A">
        <w:rPr>
          <w:rFonts w:ascii="Times New Roman" w:hAnsi="Times New Roman"/>
          <w:b w:val="0"/>
          <w:bCs/>
        </w:rPr>
        <w:t xml:space="preserve"> during operation</w:t>
      </w:r>
      <w:r w:rsidRPr="003E2210">
        <w:rPr>
          <w:rFonts w:ascii="Times New Roman" w:hAnsi="Times New Roman"/>
          <w:b w:val="0"/>
          <w:bCs/>
        </w:rPr>
        <w:t>. Store plates in -20°C freezer</w:t>
      </w:r>
      <w:r w:rsidR="00D74C8A">
        <w:rPr>
          <w:rFonts w:ascii="Times New Roman" w:hAnsi="Times New Roman"/>
          <w:b w:val="0"/>
          <w:bCs/>
        </w:rPr>
        <w:t xml:space="preserve"> until they are processed</w:t>
      </w:r>
      <w:commentRangeEnd w:id="179"/>
      <w:r w:rsidR="00D74C8A">
        <w:rPr>
          <w:rStyle w:val="CommentReference"/>
          <w:rFonts w:ascii="Verdana" w:hAnsi="Verdana"/>
          <w:b w:val="0"/>
        </w:rPr>
        <w:commentReference w:id="179"/>
      </w:r>
      <w:r w:rsidRPr="003E2210">
        <w:rPr>
          <w:rFonts w:ascii="Times New Roman" w:hAnsi="Times New Roman"/>
          <w:b w:val="0"/>
          <w:bCs/>
        </w:rPr>
        <w:t>.</w:t>
      </w:r>
    </w:p>
    <w:p w14:paraId="3CE88983" w14:textId="1FB1C56B" w:rsidR="003E2210" w:rsidRPr="003E2210" w:rsidRDefault="003E2210" w:rsidP="003E2210">
      <w:pPr>
        <w:pStyle w:val="Heading3"/>
        <w:rPr>
          <w:rFonts w:ascii="Times New Roman" w:hAnsi="Times New Roman"/>
          <w:b w:val="0"/>
          <w:bCs/>
          <w:i/>
        </w:rPr>
      </w:pPr>
      <w:r w:rsidRPr="003E2210">
        <w:rPr>
          <w:rFonts w:ascii="Times New Roman" w:hAnsi="Times New Roman"/>
          <w:b w:val="0"/>
          <w:bCs/>
        </w:rPr>
        <w:t xml:space="preserve">Carefully transfer 250 </w:t>
      </w:r>
      <w:r w:rsidR="00D74C8A">
        <w:rPr>
          <w:rFonts w:ascii="Times New Roman" w:hAnsi="Times New Roman"/>
          <w:b w:val="0"/>
          <w:bCs/>
        </w:rPr>
        <w:t>µ</w:t>
      </w:r>
      <w:r w:rsidRPr="003E2210">
        <w:rPr>
          <w:rFonts w:ascii="Times New Roman" w:hAnsi="Times New Roman"/>
          <w:b w:val="0"/>
          <w:bCs/>
        </w:rPr>
        <w:t>L supernatant from each well to a matrix tube rack. Consolidate the 15, 30, 60, and 120 minute time-points into one rack as shown below.</w:t>
      </w:r>
    </w:p>
    <w:p w14:paraId="3FF0436D"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 xml:space="preserve">Cap, then transfer individual tubes to refrigerated microcentrifuge and spin at 12,000xg for 10 minutes. Transfer tubes back to matrix rack, maintaining alphanumeric order as printed on </w:t>
      </w:r>
      <w:commentRangeStart w:id="180"/>
      <w:r w:rsidRPr="003E2210">
        <w:rPr>
          <w:rFonts w:ascii="Times New Roman" w:hAnsi="Times New Roman"/>
          <w:b w:val="0"/>
          <w:bCs/>
        </w:rPr>
        <w:t>bottom of tubes</w:t>
      </w:r>
      <w:commentRangeEnd w:id="180"/>
      <w:r w:rsidR="00D74C8A">
        <w:rPr>
          <w:rStyle w:val="CommentReference"/>
          <w:rFonts w:ascii="Verdana" w:hAnsi="Verdana"/>
          <w:b w:val="0"/>
        </w:rPr>
        <w:commentReference w:id="180"/>
      </w:r>
      <w:r w:rsidRPr="003E2210">
        <w:rPr>
          <w:rFonts w:ascii="Times New Roman" w:hAnsi="Times New Roman"/>
          <w:b w:val="0"/>
          <w:bCs/>
        </w:rPr>
        <w:t>.</w:t>
      </w:r>
    </w:p>
    <w:p w14:paraId="7F578875" w14:textId="53E76030" w:rsidR="003E2210" w:rsidRPr="003E2210" w:rsidRDefault="003E2210" w:rsidP="003E2210">
      <w:pPr>
        <w:pStyle w:val="Heading3"/>
        <w:rPr>
          <w:rFonts w:ascii="Times New Roman" w:hAnsi="Times New Roman"/>
          <w:b w:val="0"/>
          <w:bCs/>
          <w:i/>
        </w:rPr>
      </w:pPr>
      <w:r w:rsidRPr="003E2210">
        <w:rPr>
          <w:rFonts w:ascii="Times New Roman" w:hAnsi="Times New Roman"/>
          <w:b w:val="0"/>
          <w:bCs/>
        </w:rPr>
        <w:t xml:space="preserve">Transfer 200 </w:t>
      </w:r>
      <w:r w:rsidR="00D74C8A">
        <w:rPr>
          <w:rFonts w:ascii="Times New Roman" w:hAnsi="Times New Roman"/>
          <w:b w:val="0"/>
          <w:bCs/>
        </w:rPr>
        <w:t>µ</w:t>
      </w:r>
      <w:r w:rsidRPr="003E2210">
        <w:rPr>
          <w:rFonts w:ascii="Times New Roman" w:hAnsi="Times New Roman"/>
          <w:b w:val="0"/>
          <w:bCs/>
        </w:rPr>
        <w:t xml:space="preserve">L of the resulting supernatant to a new </w:t>
      </w:r>
      <w:r w:rsidR="00FB62BD">
        <w:rPr>
          <w:rFonts w:ascii="Times New Roman" w:hAnsi="Times New Roman"/>
          <w:b w:val="0"/>
          <w:bCs/>
        </w:rPr>
        <w:t xml:space="preserve">tube in a </w:t>
      </w:r>
      <w:r w:rsidRPr="003E2210">
        <w:rPr>
          <w:rFonts w:ascii="Times New Roman" w:hAnsi="Times New Roman"/>
          <w:b w:val="0"/>
          <w:bCs/>
        </w:rPr>
        <w:t>matrix rack.</w:t>
      </w:r>
    </w:p>
    <w:p w14:paraId="38FE4AE9" w14:textId="77777777" w:rsidR="00FB62BD" w:rsidRPr="00FB62BD" w:rsidRDefault="003E2210" w:rsidP="00FB62BD">
      <w:pPr>
        <w:pStyle w:val="Heading3"/>
        <w:rPr>
          <w:rFonts w:ascii="Times New Roman" w:hAnsi="Times New Roman"/>
          <w:b w:val="0"/>
          <w:bCs/>
          <w:i/>
        </w:rPr>
      </w:pPr>
      <w:r w:rsidRPr="003E2210">
        <w:rPr>
          <w:rFonts w:ascii="Times New Roman" w:hAnsi="Times New Roman"/>
          <w:b w:val="0"/>
          <w:bCs/>
        </w:rPr>
        <w:t>Store plates at &lt;-40°C until analysis.</w:t>
      </w:r>
    </w:p>
    <w:p w14:paraId="45D8A957" w14:textId="77777777" w:rsidR="00FB62BD" w:rsidRDefault="00FB62BD" w:rsidP="00FB62BD">
      <w:pPr>
        <w:pStyle w:val="Heading3"/>
        <w:numPr>
          <w:ilvl w:val="0"/>
          <w:numId w:val="0"/>
        </w:numPr>
        <w:ind w:left="1440"/>
        <w:rPr>
          <w:rFonts w:ascii="Times New Roman" w:hAnsi="Times New Roman"/>
          <w:b w:val="0"/>
          <w:bCs/>
        </w:rPr>
      </w:pPr>
    </w:p>
    <w:p w14:paraId="0ECAF5F0" w14:textId="06D03D12" w:rsidR="003E2210" w:rsidRPr="00FB62BD" w:rsidRDefault="00FB62BD" w:rsidP="00FB62BD">
      <w:pPr>
        <w:pStyle w:val="Heading3"/>
        <w:numPr>
          <w:ilvl w:val="0"/>
          <w:numId w:val="0"/>
        </w:numPr>
        <w:ind w:left="1440"/>
        <w:rPr>
          <w:rFonts w:ascii="Times New Roman" w:hAnsi="Times New Roman"/>
          <w:b w:val="0"/>
          <w:bCs/>
          <w:i/>
          <w:iCs/>
        </w:rPr>
      </w:pPr>
      <w:r w:rsidRPr="00FB62BD">
        <w:rPr>
          <w:rFonts w:ascii="Times New Roman" w:hAnsi="Times New Roman"/>
          <w:b w:val="0"/>
          <w:bCs/>
          <w:i/>
          <w:iCs/>
        </w:rPr>
        <w:t xml:space="preserve">Note - </w:t>
      </w:r>
      <w:commentRangeStart w:id="181"/>
      <w:r w:rsidR="003E2210" w:rsidRPr="00FB62BD">
        <w:rPr>
          <w:rFonts w:ascii="Times New Roman" w:hAnsi="Times New Roman"/>
          <w:b w:val="0"/>
          <w:bCs/>
          <w:i/>
          <w:iCs/>
        </w:rPr>
        <w:t xml:space="preserve">Calibration curve (CC) and quality control samples for </w:t>
      </w:r>
      <w:r w:rsidRPr="00FB62BD">
        <w:rPr>
          <w:rFonts w:ascii="Times New Roman" w:hAnsi="Times New Roman"/>
          <w:b w:val="0"/>
          <w:bCs/>
          <w:i/>
          <w:iCs/>
        </w:rPr>
        <w:t>quantitative analysis</w:t>
      </w:r>
      <w:r w:rsidR="003E2210" w:rsidRPr="00FB62BD">
        <w:rPr>
          <w:rFonts w:ascii="Times New Roman" w:hAnsi="Times New Roman"/>
          <w:b w:val="0"/>
          <w:bCs/>
          <w:i/>
          <w:iCs/>
        </w:rPr>
        <w:t xml:space="preserve"> of TAs and RC should be prepared within two weeks of assay sample preparation. </w:t>
      </w:r>
      <w:commentRangeEnd w:id="181"/>
      <w:r>
        <w:rPr>
          <w:rStyle w:val="CommentReference"/>
          <w:rFonts w:ascii="Verdana" w:hAnsi="Verdana"/>
          <w:b w:val="0"/>
        </w:rPr>
        <w:commentReference w:id="181"/>
      </w:r>
      <w:r w:rsidR="003E2210" w:rsidRPr="00FB62BD">
        <w:rPr>
          <w:rFonts w:ascii="Times New Roman" w:hAnsi="Times New Roman"/>
          <w:b w:val="0"/>
          <w:bCs/>
          <w:i/>
          <w:iCs/>
        </w:rPr>
        <w:t>See Section 9.</w:t>
      </w:r>
      <w:r>
        <w:rPr>
          <w:rFonts w:ascii="Times New Roman" w:hAnsi="Times New Roman"/>
          <w:b w:val="0"/>
          <w:bCs/>
          <w:i/>
          <w:iCs/>
        </w:rPr>
        <w:t>8</w:t>
      </w:r>
      <w:r w:rsidR="003E2210" w:rsidRPr="00FB62BD">
        <w:rPr>
          <w:rFonts w:ascii="Times New Roman" w:hAnsi="Times New Roman"/>
          <w:b w:val="0"/>
          <w:bCs/>
          <w:i/>
          <w:iCs/>
        </w:rPr>
        <w:t xml:space="preserve"> </w:t>
      </w:r>
      <w:r>
        <w:rPr>
          <w:rFonts w:ascii="Times New Roman" w:hAnsi="Times New Roman"/>
          <w:b w:val="0"/>
          <w:bCs/>
          <w:i/>
          <w:iCs/>
        </w:rPr>
        <w:t>or</w:t>
      </w:r>
      <w:r w:rsidR="003E2210" w:rsidRPr="00FB62BD">
        <w:rPr>
          <w:rFonts w:ascii="Times New Roman" w:hAnsi="Times New Roman"/>
          <w:b w:val="0"/>
          <w:bCs/>
          <w:i/>
          <w:iCs/>
        </w:rPr>
        <w:t xml:space="preserve"> 9.</w:t>
      </w:r>
      <w:r>
        <w:rPr>
          <w:rFonts w:ascii="Times New Roman" w:hAnsi="Times New Roman"/>
          <w:b w:val="0"/>
          <w:bCs/>
          <w:i/>
          <w:iCs/>
        </w:rPr>
        <w:t>9</w:t>
      </w:r>
      <w:r w:rsidR="003E2210" w:rsidRPr="00FB62BD">
        <w:rPr>
          <w:rFonts w:ascii="Times New Roman" w:hAnsi="Times New Roman"/>
          <w:b w:val="0"/>
          <w:bCs/>
          <w:i/>
          <w:iCs/>
        </w:rPr>
        <w:t xml:space="preserve"> for CC preparation for ultra-high-performance liquid chromatography (UPLC) tandem mass spectrometry (MS/MS) and gas chromatography (GC) MS/MS, respectively.</w:t>
      </w:r>
    </w:p>
    <w:p w14:paraId="1B49B123" w14:textId="77777777" w:rsidR="003E2210" w:rsidRPr="00170E88" w:rsidRDefault="003E2210" w:rsidP="003E2210">
      <w:pPr>
        <w:rPr>
          <w:b/>
          <w:bCs/>
          <w:i/>
          <w:iCs/>
        </w:rPr>
      </w:pPr>
      <w:r>
        <w:t xml:space="preserve"> </w:t>
      </w:r>
    </w:p>
    <w:p w14:paraId="751D40FC" w14:textId="77777777" w:rsidR="003E2210" w:rsidRPr="003E2210" w:rsidRDefault="003E2210" w:rsidP="003E2210">
      <w:pPr>
        <w:rPr>
          <w:b/>
          <w:bCs/>
          <w:i/>
          <w:iCs/>
        </w:rPr>
      </w:pPr>
      <w:commentRangeStart w:id="182"/>
      <w:r w:rsidRPr="003E2210">
        <w:rPr>
          <w:b/>
          <w:bCs/>
          <w:i/>
          <w:iCs/>
        </w:rPr>
        <w:t xml:space="preserve">Sample Storage Plate </w:t>
      </w:r>
      <w:commentRangeEnd w:id="182"/>
      <w:r w:rsidRPr="003E2210">
        <w:rPr>
          <w:rStyle w:val="CommentReference"/>
          <w:rFonts w:ascii="Verdana" w:hAnsi="Verdana"/>
          <w:b/>
          <w:bCs/>
          <w:i/>
          <w:iCs/>
        </w:rPr>
        <w:commentReference w:id="182"/>
      </w:r>
      <w:r w:rsidRPr="003E2210">
        <w:rPr>
          <w:b/>
          <w:bCs/>
          <w:i/>
          <w:iCs/>
        </w:rPr>
        <w:t xml:space="preserve">– 15, 30, 60, 120 min </w:t>
      </w:r>
    </w:p>
    <w:tbl>
      <w:tblPr>
        <w:tblStyle w:val="TableGrid"/>
        <w:tblW w:w="0" w:type="auto"/>
        <w:jc w:val="center"/>
        <w:tblLook w:val="04A0" w:firstRow="1" w:lastRow="0" w:firstColumn="1" w:lastColumn="0" w:noHBand="0" w:noVBand="1"/>
      </w:tblPr>
      <w:tblGrid>
        <w:gridCol w:w="532"/>
        <w:gridCol w:w="626"/>
        <w:gridCol w:w="626"/>
        <w:gridCol w:w="627"/>
        <w:gridCol w:w="627"/>
        <w:gridCol w:w="627"/>
        <w:gridCol w:w="627"/>
        <w:gridCol w:w="627"/>
        <w:gridCol w:w="627"/>
        <w:gridCol w:w="627"/>
        <w:gridCol w:w="752"/>
        <w:gridCol w:w="810"/>
        <w:gridCol w:w="810"/>
      </w:tblGrid>
      <w:tr w:rsidR="003E2210" w14:paraId="59FB06AD" w14:textId="77777777" w:rsidTr="00D7007A">
        <w:trPr>
          <w:jc w:val="center"/>
        </w:trPr>
        <w:tc>
          <w:tcPr>
            <w:tcW w:w="532" w:type="dxa"/>
            <w:tcBorders>
              <w:bottom w:val="single" w:sz="4" w:space="0" w:color="000000"/>
            </w:tcBorders>
            <w:shd w:val="clear" w:color="auto" w:fill="BFBFBF" w:themeFill="background1" w:themeFillShade="BF"/>
          </w:tcPr>
          <w:p w14:paraId="7E53095E" w14:textId="77777777" w:rsidR="003E2210" w:rsidRPr="00BE78F2" w:rsidRDefault="003E2210" w:rsidP="00763295"/>
        </w:tc>
        <w:tc>
          <w:tcPr>
            <w:tcW w:w="1879" w:type="dxa"/>
            <w:gridSpan w:val="3"/>
            <w:shd w:val="clear" w:color="auto" w:fill="BFBFBF" w:themeFill="background1" w:themeFillShade="BF"/>
          </w:tcPr>
          <w:p w14:paraId="529B44DF" w14:textId="77777777" w:rsidR="003E2210" w:rsidRPr="000449BE" w:rsidRDefault="003E2210" w:rsidP="00763295">
            <w:r w:rsidRPr="000449BE">
              <w:rPr>
                <w:color w:val="00B050"/>
              </w:rPr>
              <w:t>ACTIVE</w:t>
            </w:r>
            <w:r>
              <w:rPr>
                <w:color w:val="00B050"/>
              </w:rPr>
              <w:t xml:space="preserve"> – 15</w:t>
            </w:r>
          </w:p>
        </w:tc>
        <w:tc>
          <w:tcPr>
            <w:tcW w:w="1881" w:type="dxa"/>
            <w:gridSpan w:val="3"/>
            <w:shd w:val="clear" w:color="auto" w:fill="BFBFBF" w:themeFill="background1" w:themeFillShade="BF"/>
          </w:tcPr>
          <w:p w14:paraId="29AE043E" w14:textId="77777777" w:rsidR="003E2210" w:rsidRPr="000449BE" w:rsidRDefault="003E2210" w:rsidP="00763295">
            <w:r w:rsidRPr="000449BE">
              <w:rPr>
                <w:color w:val="00B050"/>
              </w:rPr>
              <w:t>ACTIVE</w:t>
            </w:r>
            <w:r>
              <w:rPr>
                <w:color w:val="00B050"/>
              </w:rPr>
              <w:t>-30</w:t>
            </w:r>
          </w:p>
        </w:tc>
        <w:tc>
          <w:tcPr>
            <w:tcW w:w="1881" w:type="dxa"/>
            <w:gridSpan w:val="3"/>
            <w:shd w:val="clear" w:color="auto" w:fill="BFBFBF" w:themeFill="background1" w:themeFillShade="BF"/>
          </w:tcPr>
          <w:p w14:paraId="13E58136" w14:textId="77777777" w:rsidR="003E2210" w:rsidRPr="000449BE" w:rsidRDefault="003E2210" w:rsidP="00763295">
            <w:r w:rsidRPr="000449BE">
              <w:rPr>
                <w:color w:val="00B050"/>
              </w:rPr>
              <w:t>ACTIVE</w:t>
            </w:r>
            <w:r>
              <w:rPr>
                <w:color w:val="00B050"/>
              </w:rPr>
              <w:t>-60</w:t>
            </w:r>
          </w:p>
        </w:tc>
        <w:tc>
          <w:tcPr>
            <w:tcW w:w="2372" w:type="dxa"/>
            <w:gridSpan w:val="3"/>
            <w:tcBorders>
              <w:bottom w:val="single" w:sz="4" w:space="0" w:color="000000"/>
            </w:tcBorders>
            <w:shd w:val="clear" w:color="auto" w:fill="BFBFBF" w:themeFill="background1" w:themeFillShade="BF"/>
          </w:tcPr>
          <w:p w14:paraId="669AC16B" w14:textId="77777777" w:rsidR="003E2210" w:rsidRDefault="003E2210" w:rsidP="00763295">
            <w:r w:rsidRPr="000449BE">
              <w:rPr>
                <w:color w:val="00B050"/>
              </w:rPr>
              <w:t>ACTIVE</w:t>
            </w:r>
            <w:r>
              <w:rPr>
                <w:color w:val="00B050"/>
              </w:rPr>
              <w:t xml:space="preserve"> – 120 </w:t>
            </w:r>
          </w:p>
        </w:tc>
      </w:tr>
      <w:tr w:rsidR="003E2210" w14:paraId="0A06EF8F" w14:textId="77777777" w:rsidTr="00D7007A">
        <w:trPr>
          <w:jc w:val="center"/>
        </w:trPr>
        <w:tc>
          <w:tcPr>
            <w:tcW w:w="532" w:type="dxa"/>
            <w:tcBorders>
              <w:bottom w:val="single" w:sz="4" w:space="0" w:color="000000"/>
            </w:tcBorders>
            <w:shd w:val="clear" w:color="auto" w:fill="BFBFBF" w:themeFill="background1" w:themeFillShade="BF"/>
          </w:tcPr>
          <w:p w14:paraId="0E3C0EC4" w14:textId="77777777" w:rsidR="003E2210" w:rsidRPr="00BE78F2" w:rsidRDefault="003E2210" w:rsidP="00763295"/>
        </w:tc>
        <w:tc>
          <w:tcPr>
            <w:tcW w:w="626" w:type="dxa"/>
            <w:shd w:val="clear" w:color="auto" w:fill="BFBFBF" w:themeFill="background1" w:themeFillShade="BF"/>
          </w:tcPr>
          <w:p w14:paraId="310F289B" w14:textId="77777777" w:rsidR="003E2210" w:rsidRDefault="003E2210" w:rsidP="00763295">
            <w:r>
              <w:t>1</w:t>
            </w:r>
          </w:p>
        </w:tc>
        <w:tc>
          <w:tcPr>
            <w:tcW w:w="626" w:type="dxa"/>
            <w:shd w:val="clear" w:color="auto" w:fill="BFBFBF" w:themeFill="background1" w:themeFillShade="BF"/>
          </w:tcPr>
          <w:p w14:paraId="2D958D03" w14:textId="77777777" w:rsidR="003E2210" w:rsidRDefault="003E2210" w:rsidP="00763295">
            <w:r>
              <w:t>2</w:t>
            </w:r>
          </w:p>
        </w:tc>
        <w:tc>
          <w:tcPr>
            <w:tcW w:w="627" w:type="dxa"/>
            <w:shd w:val="clear" w:color="auto" w:fill="BFBFBF" w:themeFill="background1" w:themeFillShade="BF"/>
          </w:tcPr>
          <w:p w14:paraId="5D4F8999" w14:textId="77777777" w:rsidR="003E2210" w:rsidRDefault="003E2210" w:rsidP="00763295">
            <w:r>
              <w:t>3</w:t>
            </w:r>
          </w:p>
        </w:tc>
        <w:tc>
          <w:tcPr>
            <w:tcW w:w="627" w:type="dxa"/>
            <w:shd w:val="clear" w:color="auto" w:fill="BFBFBF" w:themeFill="background1" w:themeFillShade="BF"/>
          </w:tcPr>
          <w:p w14:paraId="4F5EA6CC" w14:textId="77777777" w:rsidR="003E2210" w:rsidRDefault="003E2210" w:rsidP="00763295">
            <w:r>
              <w:t>4</w:t>
            </w:r>
          </w:p>
        </w:tc>
        <w:tc>
          <w:tcPr>
            <w:tcW w:w="627" w:type="dxa"/>
            <w:shd w:val="clear" w:color="auto" w:fill="BFBFBF" w:themeFill="background1" w:themeFillShade="BF"/>
          </w:tcPr>
          <w:p w14:paraId="7D31AF61" w14:textId="77777777" w:rsidR="003E2210" w:rsidRDefault="003E2210" w:rsidP="00763295">
            <w:r>
              <w:t>5</w:t>
            </w:r>
          </w:p>
        </w:tc>
        <w:tc>
          <w:tcPr>
            <w:tcW w:w="627" w:type="dxa"/>
            <w:shd w:val="clear" w:color="auto" w:fill="BFBFBF" w:themeFill="background1" w:themeFillShade="BF"/>
          </w:tcPr>
          <w:p w14:paraId="7622232E" w14:textId="77777777" w:rsidR="003E2210" w:rsidRDefault="003E2210" w:rsidP="00763295">
            <w:r>
              <w:t>6</w:t>
            </w:r>
          </w:p>
        </w:tc>
        <w:tc>
          <w:tcPr>
            <w:tcW w:w="627" w:type="dxa"/>
            <w:shd w:val="clear" w:color="auto" w:fill="BFBFBF" w:themeFill="background1" w:themeFillShade="BF"/>
          </w:tcPr>
          <w:p w14:paraId="16ACA129" w14:textId="77777777" w:rsidR="003E2210" w:rsidRDefault="003E2210" w:rsidP="00763295">
            <w:r>
              <w:t>7</w:t>
            </w:r>
          </w:p>
        </w:tc>
        <w:tc>
          <w:tcPr>
            <w:tcW w:w="627" w:type="dxa"/>
            <w:shd w:val="clear" w:color="auto" w:fill="BFBFBF" w:themeFill="background1" w:themeFillShade="BF"/>
          </w:tcPr>
          <w:p w14:paraId="77AF68B3" w14:textId="77777777" w:rsidR="003E2210" w:rsidRDefault="003E2210" w:rsidP="00763295">
            <w:r>
              <w:t>8</w:t>
            </w:r>
          </w:p>
        </w:tc>
        <w:tc>
          <w:tcPr>
            <w:tcW w:w="627" w:type="dxa"/>
            <w:shd w:val="clear" w:color="auto" w:fill="BFBFBF" w:themeFill="background1" w:themeFillShade="BF"/>
          </w:tcPr>
          <w:p w14:paraId="1F508DD2" w14:textId="77777777" w:rsidR="003E2210" w:rsidRDefault="003E2210" w:rsidP="00763295">
            <w:r>
              <w:t>9</w:t>
            </w:r>
          </w:p>
        </w:tc>
        <w:tc>
          <w:tcPr>
            <w:tcW w:w="752" w:type="dxa"/>
            <w:tcBorders>
              <w:bottom w:val="single" w:sz="4" w:space="0" w:color="000000"/>
            </w:tcBorders>
            <w:shd w:val="clear" w:color="auto" w:fill="BFBFBF" w:themeFill="background1" w:themeFillShade="BF"/>
          </w:tcPr>
          <w:p w14:paraId="705D6F41" w14:textId="77777777" w:rsidR="003E2210" w:rsidRDefault="003E2210" w:rsidP="00763295">
            <w:r>
              <w:t>10</w:t>
            </w:r>
          </w:p>
        </w:tc>
        <w:tc>
          <w:tcPr>
            <w:tcW w:w="810" w:type="dxa"/>
            <w:tcBorders>
              <w:bottom w:val="single" w:sz="4" w:space="0" w:color="000000"/>
            </w:tcBorders>
            <w:shd w:val="clear" w:color="auto" w:fill="BFBFBF" w:themeFill="background1" w:themeFillShade="BF"/>
          </w:tcPr>
          <w:p w14:paraId="4B81F2C5" w14:textId="77777777" w:rsidR="003E2210" w:rsidRDefault="003E2210" w:rsidP="00763295">
            <w:r>
              <w:t>11</w:t>
            </w:r>
          </w:p>
        </w:tc>
        <w:tc>
          <w:tcPr>
            <w:tcW w:w="810" w:type="dxa"/>
            <w:tcBorders>
              <w:bottom w:val="single" w:sz="4" w:space="0" w:color="000000"/>
            </w:tcBorders>
            <w:shd w:val="clear" w:color="auto" w:fill="BFBFBF" w:themeFill="background1" w:themeFillShade="BF"/>
          </w:tcPr>
          <w:p w14:paraId="534B479B" w14:textId="77777777" w:rsidR="003E2210" w:rsidRDefault="003E2210" w:rsidP="00763295">
            <w:r>
              <w:t>12</w:t>
            </w:r>
          </w:p>
        </w:tc>
      </w:tr>
      <w:tr w:rsidR="003E2210" w14:paraId="0C3F0C17" w14:textId="77777777" w:rsidTr="00D7007A">
        <w:trPr>
          <w:jc w:val="center"/>
        </w:trPr>
        <w:tc>
          <w:tcPr>
            <w:tcW w:w="532" w:type="dxa"/>
            <w:shd w:val="clear" w:color="auto" w:fill="A6A6A6" w:themeFill="background1" w:themeFillShade="A6"/>
          </w:tcPr>
          <w:p w14:paraId="47210A27" w14:textId="77777777" w:rsidR="003E2210" w:rsidRPr="00BE78F2" w:rsidRDefault="003E2210" w:rsidP="00763295">
            <w:r>
              <w:t>A</w:t>
            </w:r>
          </w:p>
        </w:tc>
        <w:tc>
          <w:tcPr>
            <w:tcW w:w="626" w:type="dxa"/>
            <w:shd w:val="clear" w:color="auto" w:fill="00B050"/>
            <w:vAlign w:val="center"/>
          </w:tcPr>
          <w:p w14:paraId="598F65C4" w14:textId="77777777" w:rsidR="003E2210" w:rsidRPr="00253206" w:rsidRDefault="003E2210" w:rsidP="00763295">
            <w:pPr>
              <w:rPr>
                <w:i/>
                <w:iCs/>
                <w:sz w:val="20"/>
                <w:szCs w:val="20"/>
              </w:rPr>
            </w:pPr>
            <w:r w:rsidRPr="00253206">
              <w:rPr>
                <w:iCs/>
                <w:sz w:val="20"/>
                <w:szCs w:val="20"/>
              </w:rPr>
              <w:t>TA1</w:t>
            </w:r>
          </w:p>
        </w:tc>
        <w:tc>
          <w:tcPr>
            <w:tcW w:w="626" w:type="dxa"/>
            <w:shd w:val="clear" w:color="auto" w:fill="00B050"/>
            <w:vAlign w:val="center"/>
          </w:tcPr>
          <w:p w14:paraId="6D3FE3BF" w14:textId="77777777" w:rsidR="003E2210" w:rsidRPr="00253206" w:rsidRDefault="003E2210" w:rsidP="00763295">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00B050"/>
            <w:vAlign w:val="center"/>
          </w:tcPr>
          <w:p w14:paraId="47110488" w14:textId="77777777" w:rsidR="003E2210" w:rsidRPr="00253206" w:rsidRDefault="003E2210" w:rsidP="00763295">
            <w:pPr>
              <w:rPr>
                <w:i/>
                <w:iCs/>
                <w:sz w:val="20"/>
                <w:szCs w:val="20"/>
              </w:rPr>
            </w:pPr>
            <w:r>
              <w:rPr>
                <w:iCs/>
                <w:sz w:val="20"/>
                <w:szCs w:val="20"/>
              </w:rPr>
              <w:t>T</w:t>
            </w:r>
            <w:r w:rsidRPr="00253206">
              <w:rPr>
                <w:iCs/>
                <w:sz w:val="20"/>
                <w:szCs w:val="20"/>
              </w:rPr>
              <w:t>A</w:t>
            </w:r>
            <w:r>
              <w:rPr>
                <w:iCs/>
                <w:sz w:val="20"/>
                <w:szCs w:val="20"/>
              </w:rPr>
              <w:t>1</w:t>
            </w:r>
          </w:p>
        </w:tc>
        <w:tc>
          <w:tcPr>
            <w:tcW w:w="627" w:type="dxa"/>
            <w:shd w:val="clear" w:color="auto" w:fill="00B050"/>
            <w:vAlign w:val="center"/>
          </w:tcPr>
          <w:p w14:paraId="72E7AFD8" w14:textId="77777777" w:rsidR="003E2210" w:rsidRPr="00253206" w:rsidRDefault="003E2210" w:rsidP="00763295">
            <w:pPr>
              <w:rPr>
                <w:i/>
                <w:iCs/>
                <w:sz w:val="20"/>
                <w:szCs w:val="20"/>
              </w:rPr>
            </w:pPr>
            <w:r>
              <w:rPr>
                <w:iCs/>
                <w:sz w:val="20"/>
                <w:szCs w:val="20"/>
              </w:rPr>
              <w:t>TA1</w:t>
            </w:r>
          </w:p>
        </w:tc>
        <w:tc>
          <w:tcPr>
            <w:tcW w:w="627" w:type="dxa"/>
            <w:shd w:val="clear" w:color="auto" w:fill="00B050"/>
            <w:vAlign w:val="center"/>
          </w:tcPr>
          <w:p w14:paraId="3D51D486" w14:textId="77777777" w:rsidR="003E2210" w:rsidRPr="00253206" w:rsidRDefault="003E2210" w:rsidP="00763295">
            <w:pPr>
              <w:rPr>
                <w:i/>
                <w:iCs/>
                <w:sz w:val="20"/>
                <w:szCs w:val="20"/>
              </w:rPr>
            </w:pPr>
            <w:r>
              <w:rPr>
                <w:iCs/>
                <w:sz w:val="20"/>
                <w:szCs w:val="20"/>
              </w:rPr>
              <w:t>TA1</w:t>
            </w:r>
          </w:p>
        </w:tc>
        <w:tc>
          <w:tcPr>
            <w:tcW w:w="627" w:type="dxa"/>
            <w:shd w:val="clear" w:color="auto" w:fill="00B050"/>
            <w:vAlign w:val="center"/>
          </w:tcPr>
          <w:p w14:paraId="0752F79E" w14:textId="77777777" w:rsidR="003E2210" w:rsidRPr="00253206" w:rsidRDefault="003E2210" w:rsidP="00763295">
            <w:pPr>
              <w:rPr>
                <w:i/>
                <w:iCs/>
                <w:sz w:val="20"/>
                <w:szCs w:val="20"/>
              </w:rPr>
            </w:pPr>
            <w:r>
              <w:rPr>
                <w:iCs/>
                <w:sz w:val="20"/>
                <w:szCs w:val="20"/>
              </w:rPr>
              <w:t>TA1</w:t>
            </w:r>
          </w:p>
        </w:tc>
        <w:tc>
          <w:tcPr>
            <w:tcW w:w="627" w:type="dxa"/>
            <w:shd w:val="clear" w:color="auto" w:fill="00B050"/>
            <w:vAlign w:val="center"/>
          </w:tcPr>
          <w:p w14:paraId="14F22132" w14:textId="77777777" w:rsidR="003E2210" w:rsidRPr="00253206" w:rsidRDefault="003E2210" w:rsidP="00763295">
            <w:pPr>
              <w:rPr>
                <w:i/>
                <w:iCs/>
                <w:sz w:val="20"/>
                <w:szCs w:val="20"/>
              </w:rPr>
            </w:pPr>
            <w:r>
              <w:rPr>
                <w:iCs/>
                <w:sz w:val="20"/>
                <w:szCs w:val="20"/>
              </w:rPr>
              <w:t>TA1</w:t>
            </w:r>
          </w:p>
        </w:tc>
        <w:tc>
          <w:tcPr>
            <w:tcW w:w="627" w:type="dxa"/>
            <w:shd w:val="clear" w:color="auto" w:fill="00B050"/>
            <w:vAlign w:val="center"/>
          </w:tcPr>
          <w:p w14:paraId="27F048DE" w14:textId="77777777" w:rsidR="003E2210" w:rsidRPr="00253206" w:rsidRDefault="003E2210" w:rsidP="00763295">
            <w:pPr>
              <w:rPr>
                <w:i/>
                <w:iCs/>
                <w:sz w:val="20"/>
                <w:szCs w:val="20"/>
              </w:rPr>
            </w:pPr>
            <w:r>
              <w:rPr>
                <w:iCs/>
                <w:sz w:val="20"/>
                <w:szCs w:val="20"/>
              </w:rPr>
              <w:t>TA1</w:t>
            </w:r>
          </w:p>
        </w:tc>
        <w:tc>
          <w:tcPr>
            <w:tcW w:w="627" w:type="dxa"/>
            <w:shd w:val="clear" w:color="auto" w:fill="00B050"/>
            <w:vAlign w:val="center"/>
          </w:tcPr>
          <w:p w14:paraId="48282DFC" w14:textId="77777777" w:rsidR="003E2210" w:rsidRPr="00253206" w:rsidRDefault="003E2210" w:rsidP="00763295">
            <w:pPr>
              <w:rPr>
                <w:i/>
                <w:iCs/>
                <w:sz w:val="20"/>
                <w:szCs w:val="20"/>
              </w:rPr>
            </w:pPr>
            <w:r>
              <w:rPr>
                <w:iCs/>
                <w:sz w:val="20"/>
                <w:szCs w:val="20"/>
              </w:rPr>
              <w:t>TA1</w:t>
            </w:r>
          </w:p>
        </w:tc>
        <w:tc>
          <w:tcPr>
            <w:tcW w:w="752" w:type="dxa"/>
            <w:shd w:val="clear" w:color="auto" w:fill="00B050"/>
            <w:vAlign w:val="center"/>
          </w:tcPr>
          <w:p w14:paraId="4879055F" w14:textId="77777777" w:rsidR="003E2210" w:rsidRPr="00253206" w:rsidRDefault="003E2210" w:rsidP="00763295">
            <w:pPr>
              <w:rPr>
                <w:sz w:val="20"/>
                <w:szCs w:val="20"/>
              </w:rPr>
            </w:pPr>
            <w:r>
              <w:rPr>
                <w:iCs/>
                <w:sz w:val="20"/>
                <w:szCs w:val="20"/>
              </w:rPr>
              <w:t>TA1</w:t>
            </w:r>
          </w:p>
        </w:tc>
        <w:tc>
          <w:tcPr>
            <w:tcW w:w="810" w:type="dxa"/>
            <w:shd w:val="clear" w:color="auto" w:fill="00B050"/>
            <w:vAlign w:val="center"/>
          </w:tcPr>
          <w:p w14:paraId="65CFEBC5" w14:textId="77777777" w:rsidR="003E2210" w:rsidRPr="00253206" w:rsidRDefault="003E2210" w:rsidP="00763295">
            <w:pPr>
              <w:rPr>
                <w:sz w:val="20"/>
                <w:szCs w:val="20"/>
              </w:rPr>
            </w:pPr>
            <w:r>
              <w:rPr>
                <w:iCs/>
                <w:sz w:val="20"/>
                <w:szCs w:val="20"/>
              </w:rPr>
              <w:t>TA1</w:t>
            </w:r>
          </w:p>
        </w:tc>
        <w:tc>
          <w:tcPr>
            <w:tcW w:w="810" w:type="dxa"/>
            <w:shd w:val="clear" w:color="auto" w:fill="00B050"/>
            <w:vAlign w:val="center"/>
          </w:tcPr>
          <w:p w14:paraId="7494D1BC" w14:textId="77777777" w:rsidR="003E2210" w:rsidRPr="00253206" w:rsidRDefault="003E2210" w:rsidP="00763295">
            <w:pPr>
              <w:rPr>
                <w:sz w:val="20"/>
                <w:szCs w:val="20"/>
              </w:rPr>
            </w:pPr>
            <w:r>
              <w:rPr>
                <w:iCs/>
                <w:sz w:val="20"/>
                <w:szCs w:val="20"/>
              </w:rPr>
              <w:t>TA1</w:t>
            </w:r>
          </w:p>
        </w:tc>
      </w:tr>
      <w:tr w:rsidR="003E2210" w14:paraId="5556E4C8" w14:textId="77777777" w:rsidTr="00D7007A">
        <w:trPr>
          <w:jc w:val="center"/>
        </w:trPr>
        <w:tc>
          <w:tcPr>
            <w:tcW w:w="532" w:type="dxa"/>
            <w:shd w:val="clear" w:color="auto" w:fill="A6A6A6" w:themeFill="background1" w:themeFillShade="A6"/>
          </w:tcPr>
          <w:p w14:paraId="69BF8C52" w14:textId="77777777" w:rsidR="003E2210" w:rsidRPr="00BE78F2" w:rsidRDefault="003E2210" w:rsidP="00763295">
            <w:r>
              <w:t>B</w:t>
            </w:r>
          </w:p>
        </w:tc>
        <w:tc>
          <w:tcPr>
            <w:tcW w:w="626" w:type="dxa"/>
            <w:shd w:val="clear" w:color="auto" w:fill="00B050"/>
            <w:vAlign w:val="center"/>
          </w:tcPr>
          <w:p w14:paraId="747707F1" w14:textId="77777777" w:rsidR="003E2210" w:rsidRPr="00253206" w:rsidRDefault="003E2210" w:rsidP="00763295">
            <w:pPr>
              <w:rPr>
                <w:i/>
                <w:iCs/>
                <w:sz w:val="20"/>
                <w:szCs w:val="20"/>
              </w:rPr>
            </w:pPr>
            <w:r>
              <w:rPr>
                <w:iCs/>
                <w:sz w:val="20"/>
                <w:szCs w:val="20"/>
              </w:rPr>
              <w:t>TA2</w:t>
            </w:r>
          </w:p>
        </w:tc>
        <w:tc>
          <w:tcPr>
            <w:tcW w:w="626" w:type="dxa"/>
            <w:shd w:val="clear" w:color="auto" w:fill="00B050"/>
            <w:vAlign w:val="center"/>
          </w:tcPr>
          <w:p w14:paraId="1578A6CF" w14:textId="77777777" w:rsidR="003E2210" w:rsidRPr="00253206" w:rsidRDefault="003E2210" w:rsidP="00763295">
            <w:pPr>
              <w:rPr>
                <w:i/>
                <w:iCs/>
                <w:sz w:val="20"/>
                <w:szCs w:val="20"/>
              </w:rPr>
            </w:pPr>
            <w:r>
              <w:rPr>
                <w:iCs/>
                <w:sz w:val="20"/>
                <w:szCs w:val="20"/>
              </w:rPr>
              <w:t>TA2</w:t>
            </w:r>
          </w:p>
        </w:tc>
        <w:tc>
          <w:tcPr>
            <w:tcW w:w="627" w:type="dxa"/>
            <w:shd w:val="clear" w:color="auto" w:fill="00B050"/>
            <w:vAlign w:val="center"/>
          </w:tcPr>
          <w:p w14:paraId="50A40939" w14:textId="77777777" w:rsidR="003E2210" w:rsidRPr="00253206" w:rsidRDefault="003E2210" w:rsidP="00763295">
            <w:pPr>
              <w:rPr>
                <w:i/>
                <w:iCs/>
                <w:sz w:val="20"/>
                <w:szCs w:val="20"/>
              </w:rPr>
            </w:pPr>
            <w:r>
              <w:rPr>
                <w:iCs/>
                <w:sz w:val="20"/>
                <w:szCs w:val="20"/>
              </w:rPr>
              <w:t>TA2</w:t>
            </w:r>
          </w:p>
        </w:tc>
        <w:tc>
          <w:tcPr>
            <w:tcW w:w="627" w:type="dxa"/>
            <w:shd w:val="clear" w:color="auto" w:fill="00B050"/>
            <w:vAlign w:val="center"/>
          </w:tcPr>
          <w:p w14:paraId="4002A81F" w14:textId="77777777" w:rsidR="003E2210" w:rsidRPr="00253206" w:rsidRDefault="003E2210" w:rsidP="00763295">
            <w:pPr>
              <w:rPr>
                <w:i/>
                <w:iCs/>
                <w:sz w:val="20"/>
                <w:szCs w:val="20"/>
              </w:rPr>
            </w:pPr>
            <w:r>
              <w:rPr>
                <w:iCs/>
                <w:sz w:val="20"/>
                <w:szCs w:val="20"/>
              </w:rPr>
              <w:t>TA2</w:t>
            </w:r>
          </w:p>
        </w:tc>
        <w:tc>
          <w:tcPr>
            <w:tcW w:w="627" w:type="dxa"/>
            <w:shd w:val="clear" w:color="auto" w:fill="00B050"/>
            <w:vAlign w:val="center"/>
          </w:tcPr>
          <w:p w14:paraId="40F893FD" w14:textId="77777777" w:rsidR="003E2210" w:rsidRPr="00253206" w:rsidRDefault="003E2210" w:rsidP="00763295">
            <w:pPr>
              <w:rPr>
                <w:i/>
                <w:iCs/>
                <w:sz w:val="20"/>
                <w:szCs w:val="20"/>
              </w:rPr>
            </w:pPr>
            <w:r>
              <w:rPr>
                <w:iCs/>
                <w:sz w:val="20"/>
                <w:szCs w:val="20"/>
              </w:rPr>
              <w:t>TA2</w:t>
            </w:r>
          </w:p>
        </w:tc>
        <w:tc>
          <w:tcPr>
            <w:tcW w:w="627" w:type="dxa"/>
            <w:shd w:val="clear" w:color="auto" w:fill="00B050"/>
            <w:vAlign w:val="center"/>
          </w:tcPr>
          <w:p w14:paraId="1B522BE0" w14:textId="77777777" w:rsidR="003E2210" w:rsidRPr="00253206" w:rsidRDefault="003E2210" w:rsidP="00763295">
            <w:pPr>
              <w:rPr>
                <w:i/>
                <w:iCs/>
                <w:sz w:val="20"/>
                <w:szCs w:val="20"/>
              </w:rPr>
            </w:pPr>
            <w:r>
              <w:rPr>
                <w:iCs/>
                <w:sz w:val="20"/>
                <w:szCs w:val="20"/>
              </w:rPr>
              <w:t>TA2</w:t>
            </w:r>
          </w:p>
        </w:tc>
        <w:tc>
          <w:tcPr>
            <w:tcW w:w="627" w:type="dxa"/>
            <w:shd w:val="clear" w:color="auto" w:fill="00B050"/>
            <w:vAlign w:val="center"/>
          </w:tcPr>
          <w:p w14:paraId="3A69F77C" w14:textId="77777777" w:rsidR="003E2210" w:rsidRPr="00253206" w:rsidRDefault="003E2210" w:rsidP="00763295">
            <w:pPr>
              <w:rPr>
                <w:i/>
                <w:iCs/>
                <w:sz w:val="20"/>
                <w:szCs w:val="20"/>
              </w:rPr>
            </w:pPr>
            <w:r>
              <w:rPr>
                <w:iCs/>
                <w:sz w:val="20"/>
                <w:szCs w:val="20"/>
              </w:rPr>
              <w:t>TA2</w:t>
            </w:r>
          </w:p>
        </w:tc>
        <w:tc>
          <w:tcPr>
            <w:tcW w:w="627" w:type="dxa"/>
            <w:shd w:val="clear" w:color="auto" w:fill="00B050"/>
            <w:vAlign w:val="center"/>
          </w:tcPr>
          <w:p w14:paraId="0E4811FD" w14:textId="77777777" w:rsidR="003E2210" w:rsidRPr="00253206" w:rsidRDefault="003E2210" w:rsidP="00763295">
            <w:pPr>
              <w:rPr>
                <w:i/>
                <w:iCs/>
                <w:sz w:val="20"/>
                <w:szCs w:val="20"/>
              </w:rPr>
            </w:pPr>
            <w:r>
              <w:rPr>
                <w:iCs/>
                <w:sz w:val="20"/>
                <w:szCs w:val="20"/>
              </w:rPr>
              <w:t>TA2</w:t>
            </w:r>
          </w:p>
        </w:tc>
        <w:tc>
          <w:tcPr>
            <w:tcW w:w="627" w:type="dxa"/>
            <w:shd w:val="clear" w:color="auto" w:fill="00B050"/>
            <w:vAlign w:val="center"/>
          </w:tcPr>
          <w:p w14:paraId="7DE6C463" w14:textId="77777777" w:rsidR="003E2210" w:rsidRPr="00253206" w:rsidRDefault="003E2210" w:rsidP="00763295">
            <w:pPr>
              <w:rPr>
                <w:i/>
                <w:iCs/>
                <w:sz w:val="20"/>
                <w:szCs w:val="20"/>
              </w:rPr>
            </w:pPr>
            <w:r>
              <w:rPr>
                <w:iCs/>
                <w:sz w:val="20"/>
                <w:szCs w:val="20"/>
              </w:rPr>
              <w:t>TA2</w:t>
            </w:r>
          </w:p>
        </w:tc>
        <w:tc>
          <w:tcPr>
            <w:tcW w:w="752" w:type="dxa"/>
            <w:shd w:val="clear" w:color="auto" w:fill="00B050"/>
            <w:vAlign w:val="center"/>
          </w:tcPr>
          <w:p w14:paraId="190913FC" w14:textId="77777777" w:rsidR="003E2210" w:rsidRPr="00253206" w:rsidRDefault="003E2210" w:rsidP="00763295">
            <w:pPr>
              <w:rPr>
                <w:sz w:val="20"/>
                <w:szCs w:val="20"/>
              </w:rPr>
            </w:pPr>
            <w:r>
              <w:rPr>
                <w:iCs/>
                <w:sz w:val="20"/>
                <w:szCs w:val="20"/>
              </w:rPr>
              <w:t>TA2</w:t>
            </w:r>
          </w:p>
        </w:tc>
        <w:tc>
          <w:tcPr>
            <w:tcW w:w="810" w:type="dxa"/>
            <w:shd w:val="clear" w:color="auto" w:fill="00B050"/>
            <w:vAlign w:val="center"/>
          </w:tcPr>
          <w:p w14:paraId="0C507481" w14:textId="77777777" w:rsidR="003E2210" w:rsidRPr="00253206" w:rsidRDefault="003E2210" w:rsidP="00763295">
            <w:pPr>
              <w:rPr>
                <w:sz w:val="20"/>
                <w:szCs w:val="20"/>
              </w:rPr>
            </w:pPr>
            <w:r>
              <w:rPr>
                <w:iCs/>
                <w:sz w:val="20"/>
                <w:szCs w:val="20"/>
              </w:rPr>
              <w:t>TA2</w:t>
            </w:r>
          </w:p>
        </w:tc>
        <w:tc>
          <w:tcPr>
            <w:tcW w:w="810" w:type="dxa"/>
            <w:shd w:val="clear" w:color="auto" w:fill="00B050"/>
            <w:vAlign w:val="center"/>
          </w:tcPr>
          <w:p w14:paraId="0592370F" w14:textId="77777777" w:rsidR="003E2210" w:rsidRPr="00253206" w:rsidRDefault="003E2210" w:rsidP="00763295">
            <w:pPr>
              <w:rPr>
                <w:sz w:val="20"/>
                <w:szCs w:val="20"/>
              </w:rPr>
            </w:pPr>
            <w:r>
              <w:rPr>
                <w:iCs/>
                <w:sz w:val="20"/>
                <w:szCs w:val="20"/>
              </w:rPr>
              <w:t>TA2</w:t>
            </w:r>
          </w:p>
        </w:tc>
      </w:tr>
      <w:tr w:rsidR="003E2210" w14:paraId="7CF9E175" w14:textId="77777777" w:rsidTr="00D7007A">
        <w:trPr>
          <w:jc w:val="center"/>
        </w:trPr>
        <w:tc>
          <w:tcPr>
            <w:tcW w:w="532" w:type="dxa"/>
            <w:shd w:val="clear" w:color="auto" w:fill="A6A6A6" w:themeFill="background1" w:themeFillShade="A6"/>
          </w:tcPr>
          <w:p w14:paraId="0193BE8D" w14:textId="77777777" w:rsidR="003E2210" w:rsidRPr="00BE78F2" w:rsidRDefault="003E2210" w:rsidP="00763295">
            <w:r>
              <w:t>C</w:t>
            </w:r>
          </w:p>
        </w:tc>
        <w:tc>
          <w:tcPr>
            <w:tcW w:w="626" w:type="dxa"/>
            <w:shd w:val="clear" w:color="auto" w:fill="00B050"/>
            <w:vAlign w:val="center"/>
          </w:tcPr>
          <w:p w14:paraId="1C01DE4C" w14:textId="77777777" w:rsidR="003E2210" w:rsidRPr="00253206" w:rsidRDefault="003E2210" w:rsidP="00763295">
            <w:pPr>
              <w:rPr>
                <w:i/>
                <w:iCs/>
                <w:sz w:val="20"/>
                <w:szCs w:val="20"/>
              </w:rPr>
            </w:pPr>
            <w:r>
              <w:rPr>
                <w:iCs/>
                <w:sz w:val="20"/>
                <w:szCs w:val="20"/>
              </w:rPr>
              <w:t>TA3</w:t>
            </w:r>
          </w:p>
        </w:tc>
        <w:tc>
          <w:tcPr>
            <w:tcW w:w="626" w:type="dxa"/>
            <w:shd w:val="clear" w:color="auto" w:fill="00B050"/>
            <w:vAlign w:val="center"/>
          </w:tcPr>
          <w:p w14:paraId="0EB9D07F" w14:textId="77777777" w:rsidR="003E2210" w:rsidRPr="00253206" w:rsidRDefault="003E2210" w:rsidP="00763295">
            <w:pPr>
              <w:rPr>
                <w:i/>
                <w:iCs/>
                <w:sz w:val="20"/>
                <w:szCs w:val="20"/>
              </w:rPr>
            </w:pPr>
            <w:r>
              <w:rPr>
                <w:iCs/>
                <w:sz w:val="20"/>
                <w:szCs w:val="20"/>
              </w:rPr>
              <w:t>TA3</w:t>
            </w:r>
          </w:p>
        </w:tc>
        <w:tc>
          <w:tcPr>
            <w:tcW w:w="627" w:type="dxa"/>
            <w:shd w:val="clear" w:color="auto" w:fill="00B050"/>
            <w:vAlign w:val="center"/>
          </w:tcPr>
          <w:p w14:paraId="098050AC" w14:textId="77777777" w:rsidR="003E2210" w:rsidRPr="00253206" w:rsidRDefault="003E2210" w:rsidP="00763295">
            <w:pPr>
              <w:rPr>
                <w:i/>
                <w:iCs/>
                <w:sz w:val="20"/>
                <w:szCs w:val="20"/>
              </w:rPr>
            </w:pPr>
            <w:r>
              <w:rPr>
                <w:iCs/>
                <w:sz w:val="20"/>
                <w:szCs w:val="20"/>
              </w:rPr>
              <w:t>TA3</w:t>
            </w:r>
          </w:p>
        </w:tc>
        <w:tc>
          <w:tcPr>
            <w:tcW w:w="627" w:type="dxa"/>
            <w:shd w:val="clear" w:color="auto" w:fill="00B050"/>
            <w:vAlign w:val="center"/>
          </w:tcPr>
          <w:p w14:paraId="1AA39EFB" w14:textId="77777777" w:rsidR="003E2210" w:rsidRPr="00253206" w:rsidRDefault="003E2210" w:rsidP="00763295">
            <w:pPr>
              <w:rPr>
                <w:i/>
                <w:iCs/>
                <w:sz w:val="20"/>
                <w:szCs w:val="20"/>
              </w:rPr>
            </w:pPr>
            <w:r>
              <w:rPr>
                <w:iCs/>
                <w:sz w:val="20"/>
                <w:szCs w:val="20"/>
              </w:rPr>
              <w:t>TA3</w:t>
            </w:r>
          </w:p>
        </w:tc>
        <w:tc>
          <w:tcPr>
            <w:tcW w:w="627" w:type="dxa"/>
            <w:shd w:val="clear" w:color="auto" w:fill="00B050"/>
            <w:vAlign w:val="center"/>
          </w:tcPr>
          <w:p w14:paraId="1216BFC4" w14:textId="77777777" w:rsidR="003E2210" w:rsidRPr="00253206" w:rsidRDefault="003E2210" w:rsidP="00763295">
            <w:pPr>
              <w:rPr>
                <w:i/>
                <w:iCs/>
                <w:sz w:val="20"/>
                <w:szCs w:val="20"/>
              </w:rPr>
            </w:pPr>
            <w:r>
              <w:rPr>
                <w:iCs/>
                <w:sz w:val="20"/>
                <w:szCs w:val="20"/>
              </w:rPr>
              <w:t>TA3</w:t>
            </w:r>
          </w:p>
        </w:tc>
        <w:tc>
          <w:tcPr>
            <w:tcW w:w="627" w:type="dxa"/>
            <w:shd w:val="clear" w:color="auto" w:fill="00B050"/>
            <w:vAlign w:val="center"/>
          </w:tcPr>
          <w:p w14:paraId="0DC7835B" w14:textId="77777777" w:rsidR="003E2210" w:rsidRPr="00253206" w:rsidRDefault="003E2210" w:rsidP="00763295">
            <w:pPr>
              <w:rPr>
                <w:i/>
                <w:iCs/>
                <w:sz w:val="20"/>
                <w:szCs w:val="20"/>
              </w:rPr>
            </w:pPr>
            <w:r>
              <w:rPr>
                <w:iCs/>
                <w:sz w:val="20"/>
                <w:szCs w:val="20"/>
              </w:rPr>
              <w:t>TA3</w:t>
            </w:r>
          </w:p>
        </w:tc>
        <w:tc>
          <w:tcPr>
            <w:tcW w:w="627" w:type="dxa"/>
            <w:shd w:val="clear" w:color="auto" w:fill="00B050"/>
            <w:vAlign w:val="center"/>
          </w:tcPr>
          <w:p w14:paraId="3A06FE48" w14:textId="77777777" w:rsidR="003E2210" w:rsidRPr="00253206" w:rsidRDefault="003E2210" w:rsidP="00763295">
            <w:pPr>
              <w:rPr>
                <w:i/>
                <w:iCs/>
                <w:sz w:val="20"/>
                <w:szCs w:val="20"/>
              </w:rPr>
            </w:pPr>
            <w:r>
              <w:rPr>
                <w:iCs/>
                <w:sz w:val="20"/>
                <w:szCs w:val="20"/>
              </w:rPr>
              <w:t>TA3</w:t>
            </w:r>
          </w:p>
        </w:tc>
        <w:tc>
          <w:tcPr>
            <w:tcW w:w="627" w:type="dxa"/>
            <w:shd w:val="clear" w:color="auto" w:fill="00B050"/>
            <w:vAlign w:val="center"/>
          </w:tcPr>
          <w:p w14:paraId="3955E58A" w14:textId="77777777" w:rsidR="003E2210" w:rsidRPr="00253206" w:rsidRDefault="003E2210" w:rsidP="00763295">
            <w:pPr>
              <w:rPr>
                <w:i/>
                <w:iCs/>
                <w:sz w:val="20"/>
                <w:szCs w:val="20"/>
              </w:rPr>
            </w:pPr>
            <w:r>
              <w:rPr>
                <w:iCs/>
                <w:sz w:val="20"/>
                <w:szCs w:val="20"/>
              </w:rPr>
              <w:t>TA3</w:t>
            </w:r>
          </w:p>
        </w:tc>
        <w:tc>
          <w:tcPr>
            <w:tcW w:w="627" w:type="dxa"/>
            <w:shd w:val="clear" w:color="auto" w:fill="00B050"/>
            <w:vAlign w:val="center"/>
          </w:tcPr>
          <w:p w14:paraId="2F53A4F8" w14:textId="77777777" w:rsidR="003E2210" w:rsidRPr="00253206" w:rsidRDefault="003E2210" w:rsidP="00763295">
            <w:pPr>
              <w:rPr>
                <w:i/>
                <w:iCs/>
                <w:sz w:val="20"/>
                <w:szCs w:val="20"/>
              </w:rPr>
            </w:pPr>
            <w:r>
              <w:rPr>
                <w:iCs/>
                <w:sz w:val="20"/>
                <w:szCs w:val="20"/>
              </w:rPr>
              <w:t>TA3</w:t>
            </w:r>
          </w:p>
        </w:tc>
        <w:tc>
          <w:tcPr>
            <w:tcW w:w="752" w:type="dxa"/>
            <w:shd w:val="clear" w:color="auto" w:fill="00B050"/>
            <w:vAlign w:val="center"/>
          </w:tcPr>
          <w:p w14:paraId="36EC7CA9" w14:textId="77777777" w:rsidR="003E2210" w:rsidRPr="00253206" w:rsidRDefault="003E2210" w:rsidP="00763295">
            <w:pPr>
              <w:rPr>
                <w:sz w:val="20"/>
                <w:szCs w:val="20"/>
              </w:rPr>
            </w:pPr>
            <w:r>
              <w:rPr>
                <w:iCs/>
                <w:sz w:val="20"/>
                <w:szCs w:val="20"/>
              </w:rPr>
              <w:t>TA3</w:t>
            </w:r>
          </w:p>
        </w:tc>
        <w:tc>
          <w:tcPr>
            <w:tcW w:w="810" w:type="dxa"/>
            <w:shd w:val="clear" w:color="auto" w:fill="00B050"/>
            <w:vAlign w:val="center"/>
          </w:tcPr>
          <w:p w14:paraId="29772C93" w14:textId="77777777" w:rsidR="003E2210" w:rsidRPr="00253206" w:rsidRDefault="003E2210" w:rsidP="00763295">
            <w:pPr>
              <w:rPr>
                <w:sz w:val="20"/>
                <w:szCs w:val="20"/>
              </w:rPr>
            </w:pPr>
            <w:r>
              <w:rPr>
                <w:iCs/>
                <w:sz w:val="20"/>
                <w:szCs w:val="20"/>
              </w:rPr>
              <w:t>TA3</w:t>
            </w:r>
          </w:p>
        </w:tc>
        <w:tc>
          <w:tcPr>
            <w:tcW w:w="810" w:type="dxa"/>
            <w:shd w:val="clear" w:color="auto" w:fill="00B050"/>
            <w:vAlign w:val="center"/>
          </w:tcPr>
          <w:p w14:paraId="5BF5BA53" w14:textId="77777777" w:rsidR="003E2210" w:rsidRPr="00253206" w:rsidRDefault="003E2210" w:rsidP="00763295">
            <w:pPr>
              <w:rPr>
                <w:sz w:val="20"/>
                <w:szCs w:val="20"/>
              </w:rPr>
            </w:pPr>
            <w:r>
              <w:rPr>
                <w:iCs/>
                <w:sz w:val="20"/>
                <w:szCs w:val="20"/>
              </w:rPr>
              <w:t>TA3</w:t>
            </w:r>
          </w:p>
        </w:tc>
      </w:tr>
      <w:tr w:rsidR="003E2210" w14:paraId="7A622B26" w14:textId="77777777" w:rsidTr="00D7007A">
        <w:trPr>
          <w:jc w:val="center"/>
        </w:trPr>
        <w:tc>
          <w:tcPr>
            <w:tcW w:w="532" w:type="dxa"/>
            <w:shd w:val="clear" w:color="auto" w:fill="A6A6A6" w:themeFill="background1" w:themeFillShade="A6"/>
          </w:tcPr>
          <w:p w14:paraId="194B4782" w14:textId="77777777" w:rsidR="003E2210" w:rsidRPr="00BE78F2" w:rsidRDefault="003E2210" w:rsidP="00763295">
            <w:r>
              <w:t>D</w:t>
            </w:r>
          </w:p>
        </w:tc>
        <w:tc>
          <w:tcPr>
            <w:tcW w:w="626" w:type="dxa"/>
            <w:shd w:val="clear" w:color="auto" w:fill="00B050"/>
            <w:vAlign w:val="center"/>
          </w:tcPr>
          <w:p w14:paraId="7802FF65" w14:textId="77777777" w:rsidR="003E2210" w:rsidRPr="00253206" w:rsidRDefault="003E2210" w:rsidP="00763295">
            <w:pPr>
              <w:rPr>
                <w:i/>
                <w:iCs/>
                <w:sz w:val="20"/>
                <w:szCs w:val="20"/>
              </w:rPr>
            </w:pPr>
            <w:r>
              <w:rPr>
                <w:iCs/>
                <w:sz w:val="20"/>
                <w:szCs w:val="20"/>
              </w:rPr>
              <w:t>TA4</w:t>
            </w:r>
          </w:p>
        </w:tc>
        <w:tc>
          <w:tcPr>
            <w:tcW w:w="626" w:type="dxa"/>
            <w:shd w:val="clear" w:color="auto" w:fill="00B050"/>
            <w:vAlign w:val="center"/>
          </w:tcPr>
          <w:p w14:paraId="260CB63C" w14:textId="77777777" w:rsidR="003E2210" w:rsidRPr="00253206" w:rsidRDefault="003E2210" w:rsidP="00763295">
            <w:pPr>
              <w:rPr>
                <w:i/>
                <w:iCs/>
                <w:sz w:val="20"/>
                <w:szCs w:val="20"/>
              </w:rPr>
            </w:pPr>
            <w:r>
              <w:rPr>
                <w:iCs/>
                <w:sz w:val="20"/>
                <w:szCs w:val="20"/>
              </w:rPr>
              <w:t>TA4</w:t>
            </w:r>
          </w:p>
        </w:tc>
        <w:tc>
          <w:tcPr>
            <w:tcW w:w="627" w:type="dxa"/>
            <w:shd w:val="clear" w:color="auto" w:fill="00B050"/>
            <w:vAlign w:val="center"/>
          </w:tcPr>
          <w:p w14:paraId="50B7EF0B" w14:textId="77777777" w:rsidR="003E2210" w:rsidRPr="00253206" w:rsidRDefault="003E2210" w:rsidP="00763295">
            <w:pPr>
              <w:rPr>
                <w:i/>
                <w:iCs/>
                <w:sz w:val="20"/>
                <w:szCs w:val="20"/>
              </w:rPr>
            </w:pPr>
            <w:r>
              <w:rPr>
                <w:iCs/>
                <w:sz w:val="20"/>
                <w:szCs w:val="20"/>
              </w:rPr>
              <w:t>TA4</w:t>
            </w:r>
          </w:p>
        </w:tc>
        <w:tc>
          <w:tcPr>
            <w:tcW w:w="627" w:type="dxa"/>
            <w:shd w:val="clear" w:color="auto" w:fill="00B050"/>
            <w:vAlign w:val="center"/>
          </w:tcPr>
          <w:p w14:paraId="3B5A4B45" w14:textId="77777777" w:rsidR="003E2210" w:rsidRPr="00253206" w:rsidRDefault="003E2210" w:rsidP="00763295">
            <w:pPr>
              <w:rPr>
                <w:i/>
                <w:iCs/>
                <w:sz w:val="20"/>
                <w:szCs w:val="20"/>
              </w:rPr>
            </w:pPr>
            <w:r>
              <w:rPr>
                <w:iCs/>
                <w:sz w:val="20"/>
                <w:szCs w:val="20"/>
              </w:rPr>
              <w:t>TA4</w:t>
            </w:r>
          </w:p>
        </w:tc>
        <w:tc>
          <w:tcPr>
            <w:tcW w:w="627" w:type="dxa"/>
            <w:shd w:val="clear" w:color="auto" w:fill="00B050"/>
            <w:vAlign w:val="center"/>
          </w:tcPr>
          <w:p w14:paraId="12065A7B" w14:textId="77777777" w:rsidR="003E2210" w:rsidRPr="00253206" w:rsidRDefault="003E2210" w:rsidP="00763295">
            <w:pPr>
              <w:rPr>
                <w:i/>
                <w:iCs/>
                <w:sz w:val="20"/>
                <w:szCs w:val="20"/>
              </w:rPr>
            </w:pPr>
            <w:r>
              <w:rPr>
                <w:iCs/>
                <w:sz w:val="20"/>
                <w:szCs w:val="20"/>
              </w:rPr>
              <w:t>TA4</w:t>
            </w:r>
          </w:p>
        </w:tc>
        <w:tc>
          <w:tcPr>
            <w:tcW w:w="627" w:type="dxa"/>
            <w:shd w:val="clear" w:color="auto" w:fill="00B050"/>
            <w:vAlign w:val="center"/>
          </w:tcPr>
          <w:p w14:paraId="18C9CDF1" w14:textId="77777777" w:rsidR="003E2210" w:rsidRPr="00253206" w:rsidRDefault="003E2210" w:rsidP="00763295">
            <w:pPr>
              <w:rPr>
                <w:i/>
                <w:iCs/>
                <w:sz w:val="20"/>
                <w:szCs w:val="20"/>
              </w:rPr>
            </w:pPr>
            <w:r>
              <w:rPr>
                <w:iCs/>
                <w:sz w:val="20"/>
                <w:szCs w:val="20"/>
              </w:rPr>
              <w:t>TA4</w:t>
            </w:r>
          </w:p>
        </w:tc>
        <w:tc>
          <w:tcPr>
            <w:tcW w:w="627" w:type="dxa"/>
            <w:shd w:val="clear" w:color="auto" w:fill="00B050"/>
            <w:vAlign w:val="center"/>
          </w:tcPr>
          <w:p w14:paraId="10EE654E" w14:textId="77777777" w:rsidR="003E2210" w:rsidRPr="00253206" w:rsidRDefault="003E2210" w:rsidP="00763295">
            <w:pPr>
              <w:rPr>
                <w:i/>
                <w:iCs/>
                <w:sz w:val="20"/>
                <w:szCs w:val="20"/>
              </w:rPr>
            </w:pPr>
            <w:r>
              <w:rPr>
                <w:iCs/>
                <w:sz w:val="20"/>
                <w:szCs w:val="20"/>
              </w:rPr>
              <w:t>TA4</w:t>
            </w:r>
          </w:p>
        </w:tc>
        <w:tc>
          <w:tcPr>
            <w:tcW w:w="627" w:type="dxa"/>
            <w:shd w:val="clear" w:color="auto" w:fill="00B050"/>
            <w:vAlign w:val="center"/>
          </w:tcPr>
          <w:p w14:paraId="24B11124" w14:textId="77777777" w:rsidR="003E2210" w:rsidRPr="00253206" w:rsidRDefault="003E2210" w:rsidP="00763295">
            <w:pPr>
              <w:rPr>
                <w:i/>
                <w:iCs/>
                <w:sz w:val="20"/>
                <w:szCs w:val="20"/>
              </w:rPr>
            </w:pPr>
            <w:r>
              <w:rPr>
                <w:iCs/>
                <w:sz w:val="20"/>
                <w:szCs w:val="20"/>
              </w:rPr>
              <w:t>TA4</w:t>
            </w:r>
          </w:p>
        </w:tc>
        <w:tc>
          <w:tcPr>
            <w:tcW w:w="627" w:type="dxa"/>
            <w:shd w:val="clear" w:color="auto" w:fill="00B050"/>
            <w:vAlign w:val="center"/>
          </w:tcPr>
          <w:p w14:paraId="37EB6792" w14:textId="77777777" w:rsidR="003E2210" w:rsidRPr="00253206" w:rsidRDefault="003E2210" w:rsidP="00763295">
            <w:pPr>
              <w:rPr>
                <w:i/>
                <w:iCs/>
                <w:sz w:val="20"/>
                <w:szCs w:val="20"/>
              </w:rPr>
            </w:pPr>
            <w:r>
              <w:rPr>
                <w:iCs/>
                <w:sz w:val="20"/>
                <w:szCs w:val="20"/>
              </w:rPr>
              <w:t>TA4</w:t>
            </w:r>
          </w:p>
        </w:tc>
        <w:tc>
          <w:tcPr>
            <w:tcW w:w="752" w:type="dxa"/>
            <w:shd w:val="clear" w:color="auto" w:fill="00B050"/>
            <w:vAlign w:val="center"/>
          </w:tcPr>
          <w:p w14:paraId="5CF12F8B" w14:textId="77777777" w:rsidR="003E2210" w:rsidRPr="00253206" w:rsidRDefault="003E2210" w:rsidP="00763295">
            <w:pPr>
              <w:rPr>
                <w:sz w:val="20"/>
                <w:szCs w:val="20"/>
              </w:rPr>
            </w:pPr>
            <w:r>
              <w:rPr>
                <w:iCs/>
                <w:sz w:val="20"/>
                <w:szCs w:val="20"/>
              </w:rPr>
              <w:t>TA4</w:t>
            </w:r>
          </w:p>
        </w:tc>
        <w:tc>
          <w:tcPr>
            <w:tcW w:w="810" w:type="dxa"/>
            <w:shd w:val="clear" w:color="auto" w:fill="00B050"/>
            <w:vAlign w:val="center"/>
          </w:tcPr>
          <w:p w14:paraId="2BB9C9BB" w14:textId="77777777" w:rsidR="003E2210" w:rsidRPr="00253206" w:rsidRDefault="003E2210" w:rsidP="00763295">
            <w:pPr>
              <w:rPr>
                <w:sz w:val="20"/>
                <w:szCs w:val="20"/>
              </w:rPr>
            </w:pPr>
            <w:r>
              <w:rPr>
                <w:iCs/>
                <w:sz w:val="20"/>
                <w:szCs w:val="20"/>
              </w:rPr>
              <w:t>TA4</w:t>
            </w:r>
          </w:p>
        </w:tc>
        <w:tc>
          <w:tcPr>
            <w:tcW w:w="810" w:type="dxa"/>
            <w:shd w:val="clear" w:color="auto" w:fill="00B050"/>
            <w:vAlign w:val="center"/>
          </w:tcPr>
          <w:p w14:paraId="117CC36F" w14:textId="77777777" w:rsidR="003E2210" w:rsidRPr="00253206" w:rsidRDefault="003E2210" w:rsidP="00763295">
            <w:pPr>
              <w:rPr>
                <w:sz w:val="20"/>
                <w:szCs w:val="20"/>
              </w:rPr>
            </w:pPr>
            <w:r>
              <w:rPr>
                <w:iCs/>
                <w:sz w:val="20"/>
                <w:szCs w:val="20"/>
              </w:rPr>
              <w:t>TA4</w:t>
            </w:r>
          </w:p>
        </w:tc>
      </w:tr>
      <w:tr w:rsidR="003E2210" w14:paraId="2798C87E" w14:textId="77777777" w:rsidTr="00D7007A">
        <w:trPr>
          <w:jc w:val="center"/>
        </w:trPr>
        <w:tc>
          <w:tcPr>
            <w:tcW w:w="532" w:type="dxa"/>
            <w:shd w:val="clear" w:color="auto" w:fill="A6A6A6" w:themeFill="background1" w:themeFillShade="A6"/>
          </w:tcPr>
          <w:p w14:paraId="231E48FE" w14:textId="77777777" w:rsidR="003E2210" w:rsidRPr="00BE78F2" w:rsidRDefault="003E2210" w:rsidP="00763295">
            <w:r>
              <w:t>E</w:t>
            </w:r>
          </w:p>
        </w:tc>
        <w:tc>
          <w:tcPr>
            <w:tcW w:w="626" w:type="dxa"/>
            <w:shd w:val="clear" w:color="auto" w:fill="00B050"/>
            <w:vAlign w:val="center"/>
          </w:tcPr>
          <w:p w14:paraId="5BE2F93C" w14:textId="77777777" w:rsidR="003E2210" w:rsidRPr="00253206" w:rsidRDefault="003E2210" w:rsidP="00763295">
            <w:pPr>
              <w:rPr>
                <w:i/>
                <w:iCs/>
                <w:sz w:val="20"/>
                <w:szCs w:val="20"/>
              </w:rPr>
            </w:pPr>
            <w:r>
              <w:rPr>
                <w:iCs/>
                <w:sz w:val="20"/>
                <w:szCs w:val="20"/>
              </w:rPr>
              <w:t>TA5</w:t>
            </w:r>
          </w:p>
        </w:tc>
        <w:tc>
          <w:tcPr>
            <w:tcW w:w="626" w:type="dxa"/>
            <w:shd w:val="clear" w:color="auto" w:fill="00B050"/>
            <w:vAlign w:val="center"/>
          </w:tcPr>
          <w:p w14:paraId="2D805F25" w14:textId="77777777" w:rsidR="003E2210" w:rsidRPr="00253206" w:rsidRDefault="003E2210" w:rsidP="00763295">
            <w:pPr>
              <w:rPr>
                <w:i/>
                <w:iCs/>
                <w:sz w:val="20"/>
                <w:szCs w:val="20"/>
              </w:rPr>
            </w:pPr>
            <w:r>
              <w:rPr>
                <w:iCs/>
                <w:sz w:val="20"/>
                <w:szCs w:val="20"/>
              </w:rPr>
              <w:t>TA5</w:t>
            </w:r>
          </w:p>
        </w:tc>
        <w:tc>
          <w:tcPr>
            <w:tcW w:w="627" w:type="dxa"/>
            <w:shd w:val="clear" w:color="auto" w:fill="00B050"/>
            <w:vAlign w:val="center"/>
          </w:tcPr>
          <w:p w14:paraId="30CEDAF2" w14:textId="77777777" w:rsidR="003E2210" w:rsidRPr="00253206" w:rsidRDefault="003E2210" w:rsidP="00763295">
            <w:pPr>
              <w:rPr>
                <w:i/>
                <w:iCs/>
                <w:sz w:val="20"/>
                <w:szCs w:val="20"/>
              </w:rPr>
            </w:pPr>
            <w:r>
              <w:rPr>
                <w:iCs/>
                <w:sz w:val="20"/>
                <w:szCs w:val="20"/>
              </w:rPr>
              <w:t>TA5</w:t>
            </w:r>
          </w:p>
        </w:tc>
        <w:tc>
          <w:tcPr>
            <w:tcW w:w="627" w:type="dxa"/>
            <w:shd w:val="clear" w:color="auto" w:fill="00B050"/>
            <w:vAlign w:val="center"/>
          </w:tcPr>
          <w:p w14:paraId="0AB23ADA" w14:textId="77777777" w:rsidR="003E2210" w:rsidRPr="00253206" w:rsidRDefault="003E2210" w:rsidP="00763295">
            <w:pPr>
              <w:rPr>
                <w:i/>
                <w:iCs/>
                <w:sz w:val="20"/>
                <w:szCs w:val="20"/>
              </w:rPr>
            </w:pPr>
            <w:r>
              <w:rPr>
                <w:iCs/>
                <w:sz w:val="20"/>
                <w:szCs w:val="20"/>
              </w:rPr>
              <w:t>TA5</w:t>
            </w:r>
          </w:p>
        </w:tc>
        <w:tc>
          <w:tcPr>
            <w:tcW w:w="627" w:type="dxa"/>
            <w:shd w:val="clear" w:color="auto" w:fill="00B050"/>
            <w:vAlign w:val="center"/>
          </w:tcPr>
          <w:p w14:paraId="728874DD" w14:textId="77777777" w:rsidR="003E2210" w:rsidRPr="00253206" w:rsidRDefault="003E2210" w:rsidP="00763295">
            <w:pPr>
              <w:rPr>
                <w:i/>
                <w:iCs/>
                <w:sz w:val="20"/>
                <w:szCs w:val="20"/>
              </w:rPr>
            </w:pPr>
            <w:r>
              <w:rPr>
                <w:iCs/>
                <w:sz w:val="20"/>
                <w:szCs w:val="20"/>
              </w:rPr>
              <w:t>TA5</w:t>
            </w:r>
          </w:p>
        </w:tc>
        <w:tc>
          <w:tcPr>
            <w:tcW w:w="627" w:type="dxa"/>
            <w:shd w:val="clear" w:color="auto" w:fill="00B050"/>
            <w:vAlign w:val="center"/>
          </w:tcPr>
          <w:p w14:paraId="77F840E9" w14:textId="77777777" w:rsidR="003E2210" w:rsidRPr="00253206" w:rsidRDefault="003E2210" w:rsidP="00763295">
            <w:pPr>
              <w:rPr>
                <w:i/>
                <w:iCs/>
                <w:sz w:val="20"/>
                <w:szCs w:val="20"/>
              </w:rPr>
            </w:pPr>
            <w:r>
              <w:rPr>
                <w:iCs/>
                <w:sz w:val="20"/>
                <w:szCs w:val="20"/>
              </w:rPr>
              <w:t>TA5</w:t>
            </w:r>
          </w:p>
        </w:tc>
        <w:tc>
          <w:tcPr>
            <w:tcW w:w="627" w:type="dxa"/>
            <w:shd w:val="clear" w:color="auto" w:fill="00B050"/>
            <w:vAlign w:val="center"/>
          </w:tcPr>
          <w:p w14:paraId="09DF29F4" w14:textId="77777777" w:rsidR="003E2210" w:rsidRPr="00253206" w:rsidRDefault="003E2210" w:rsidP="00763295">
            <w:pPr>
              <w:rPr>
                <w:i/>
                <w:iCs/>
                <w:sz w:val="20"/>
                <w:szCs w:val="20"/>
              </w:rPr>
            </w:pPr>
            <w:r>
              <w:rPr>
                <w:iCs/>
                <w:sz w:val="20"/>
                <w:szCs w:val="20"/>
              </w:rPr>
              <w:t>TA5</w:t>
            </w:r>
          </w:p>
        </w:tc>
        <w:tc>
          <w:tcPr>
            <w:tcW w:w="627" w:type="dxa"/>
            <w:shd w:val="clear" w:color="auto" w:fill="00B050"/>
            <w:vAlign w:val="center"/>
          </w:tcPr>
          <w:p w14:paraId="51591A21" w14:textId="77777777" w:rsidR="003E2210" w:rsidRPr="00253206" w:rsidRDefault="003E2210" w:rsidP="00763295">
            <w:pPr>
              <w:rPr>
                <w:i/>
                <w:iCs/>
                <w:sz w:val="20"/>
                <w:szCs w:val="20"/>
              </w:rPr>
            </w:pPr>
            <w:r>
              <w:rPr>
                <w:iCs/>
                <w:sz w:val="20"/>
                <w:szCs w:val="20"/>
              </w:rPr>
              <w:t>TA5</w:t>
            </w:r>
          </w:p>
        </w:tc>
        <w:tc>
          <w:tcPr>
            <w:tcW w:w="627" w:type="dxa"/>
            <w:shd w:val="clear" w:color="auto" w:fill="00B050"/>
            <w:vAlign w:val="center"/>
          </w:tcPr>
          <w:p w14:paraId="624C4F6F" w14:textId="77777777" w:rsidR="003E2210" w:rsidRPr="00253206" w:rsidRDefault="003E2210" w:rsidP="00763295">
            <w:pPr>
              <w:rPr>
                <w:i/>
                <w:iCs/>
                <w:sz w:val="20"/>
                <w:szCs w:val="20"/>
              </w:rPr>
            </w:pPr>
            <w:r>
              <w:rPr>
                <w:iCs/>
                <w:sz w:val="20"/>
                <w:szCs w:val="20"/>
              </w:rPr>
              <w:t>TA5</w:t>
            </w:r>
          </w:p>
        </w:tc>
        <w:tc>
          <w:tcPr>
            <w:tcW w:w="752" w:type="dxa"/>
            <w:shd w:val="clear" w:color="auto" w:fill="00B050"/>
            <w:vAlign w:val="center"/>
          </w:tcPr>
          <w:p w14:paraId="2490414C" w14:textId="77777777" w:rsidR="003E2210" w:rsidRPr="00253206" w:rsidRDefault="003E2210" w:rsidP="00763295">
            <w:pPr>
              <w:rPr>
                <w:sz w:val="20"/>
                <w:szCs w:val="20"/>
              </w:rPr>
            </w:pPr>
            <w:r>
              <w:rPr>
                <w:iCs/>
                <w:sz w:val="20"/>
                <w:szCs w:val="20"/>
              </w:rPr>
              <w:t>TA5</w:t>
            </w:r>
          </w:p>
        </w:tc>
        <w:tc>
          <w:tcPr>
            <w:tcW w:w="810" w:type="dxa"/>
            <w:shd w:val="clear" w:color="auto" w:fill="00B050"/>
            <w:vAlign w:val="center"/>
          </w:tcPr>
          <w:p w14:paraId="4D25D0A2" w14:textId="77777777" w:rsidR="003E2210" w:rsidRPr="00253206" w:rsidRDefault="003E2210" w:rsidP="00763295">
            <w:pPr>
              <w:rPr>
                <w:sz w:val="20"/>
                <w:szCs w:val="20"/>
              </w:rPr>
            </w:pPr>
            <w:r>
              <w:rPr>
                <w:iCs/>
                <w:sz w:val="20"/>
                <w:szCs w:val="20"/>
              </w:rPr>
              <w:t>TA5</w:t>
            </w:r>
          </w:p>
        </w:tc>
        <w:tc>
          <w:tcPr>
            <w:tcW w:w="810" w:type="dxa"/>
            <w:shd w:val="clear" w:color="auto" w:fill="00B050"/>
            <w:vAlign w:val="center"/>
          </w:tcPr>
          <w:p w14:paraId="3EC1B064" w14:textId="77777777" w:rsidR="003E2210" w:rsidRPr="00253206" w:rsidRDefault="003E2210" w:rsidP="00763295">
            <w:pPr>
              <w:rPr>
                <w:sz w:val="20"/>
                <w:szCs w:val="20"/>
              </w:rPr>
            </w:pPr>
            <w:r>
              <w:rPr>
                <w:iCs/>
                <w:sz w:val="20"/>
                <w:szCs w:val="20"/>
              </w:rPr>
              <w:t>TA5</w:t>
            </w:r>
          </w:p>
        </w:tc>
      </w:tr>
      <w:tr w:rsidR="003E2210" w14:paraId="4F85243C" w14:textId="77777777" w:rsidTr="00D7007A">
        <w:trPr>
          <w:jc w:val="center"/>
        </w:trPr>
        <w:tc>
          <w:tcPr>
            <w:tcW w:w="532" w:type="dxa"/>
            <w:shd w:val="clear" w:color="auto" w:fill="A6A6A6" w:themeFill="background1" w:themeFillShade="A6"/>
          </w:tcPr>
          <w:p w14:paraId="2B504D49" w14:textId="77777777" w:rsidR="003E2210" w:rsidRPr="00BE78F2" w:rsidRDefault="003E2210" w:rsidP="00763295">
            <w:r>
              <w:t>F</w:t>
            </w:r>
          </w:p>
        </w:tc>
        <w:tc>
          <w:tcPr>
            <w:tcW w:w="626" w:type="dxa"/>
            <w:shd w:val="clear" w:color="auto" w:fill="00B050"/>
            <w:vAlign w:val="center"/>
          </w:tcPr>
          <w:p w14:paraId="42B1B63F" w14:textId="77777777" w:rsidR="003E2210" w:rsidRPr="00253206" w:rsidRDefault="003E2210" w:rsidP="00763295">
            <w:pPr>
              <w:rPr>
                <w:i/>
                <w:iCs/>
                <w:sz w:val="20"/>
                <w:szCs w:val="20"/>
              </w:rPr>
            </w:pPr>
            <w:r>
              <w:rPr>
                <w:iCs/>
                <w:sz w:val="20"/>
                <w:szCs w:val="20"/>
              </w:rPr>
              <w:t>TA6</w:t>
            </w:r>
          </w:p>
        </w:tc>
        <w:tc>
          <w:tcPr>
            <w:tcW w:w="626" w:type="dxa"/>
            <w:shd w:val="clear" w:color="auto" w:fill="00B050"/>
            <w:vAlign w:val="center"/>
          </w:tcPr>
          <w:p w14:paraId="36A968BA" w14:textId="77777777" w:rsidR="003E2210" w:rsidRPr="00253206" w:rsidRDefault="003E2210" w:rsidP="00763295">
            <w:pPr>
              <w:rPr>
                <w:i/>
                <w:iCs/>
                <w:sz w:val="20"/>
                <w:szCs w:val="20"/>
              </w:rPr>
            </w:pPr>
            <w:r>
              <w:rPr>
                <w:iCs/>
                <w:sz w:val="20"/>
                <w:szCs w:val="20"/>
              </w:rPr>
              <w:t>TA6</w:t>
            </w:r>
          </w:p>
        </w:tc>
        <w:tc>
          <w:tcPr>
            <w:tcW w:w="627" w:type="dxa"/>
            <w:shd w:val="clear" w:color="auto" w:fill="00B050"/>
            <w:vAlign w:val="center"/>
          </w:tcPr>
          <w:p w14:paraId="1C23793F" w14:textId="77777777" w:rsidR="003E2210" w:rsidRPr="00253206" w:rsidRDefault="003E2210" w:rsidP="00763295">
            <w:pPr>
              <w:rPr>
                <w:i/>
                <w:iCs/>
                <w:sz w:val="20"/>
                <w:szCs w:val="20"/>
              </w:rPr>
            </w:pPr>
            <w:r>
              <w:rPr>
                <w:iCs/>
                <w:sz w:val="20"/>
                <w:szCs w:val="20"/>
              </w:rPr>
              <w:t>TA6</w:t>
            </w:r>
          </w:p>
        </w:tc>
        <w:tc>
          <w:tcPr>
            <w:tcW w:w="627" w:type="dxa"/>
            <w:shd w:val="clear" w:color="auto" w:fill="00B050"/>
            <w:vAlign w:val="center"/>
          </w:tcPr>
          <w:p w14:paraId="17EF18EA" w14:textId="77777777" w:rsidR="003E2210" w:rsidRPr="00253206" w:rsidRDefault="003E2210" w:rsidP="00763295">
            <w:pPr>
              <w:rPr>
                <w:i/>
                <w:iCs/>
                <w:sz w:val="20"/>
                <w:szCs w:val="20"/>
              </w:rPr>
            </w:pPr>
            <w:r>
              <w:rPr>
                <w:iCs/>
                <w:sz w:val="20"/>
                <w:szCs w:val="20"/>
              </w:rPr>
              <w:t>TA6</w:t>
            </w:r>
          </w:p>
        </w:tc>
        <w:tc>
          <w:tcPr>
            <w:tcW w:w="627" w:type="dxa"/>
            <w:shd w:val="clear" w:color="auto" w:fill="00B050"/>
            <w:vAlign w:val="center"/>
          </w:tcPr>
          <w:p w14:paraId="4A9B973C" w14:textId="77777777" w:rsidR="003E2210" w:rsidRPr="00253206" w:rsidRDefault="003E2210" w:rsidP="00763295">
            <w:pPr>
              <w:rPr>
                <w:i/>
                <w:iCs/>
                <w:sz w:val="20"/>
                <w:szCs w:val="20"/>
              </w:rPr>
            </w:pPr>
            <w:r>
              <w:rPr>
                <w:iCs/>
                <w:sz w:val="20"/>
                <w:szCs w:val="20"/>
              </w:rPr>
              <w:t>TA6</w:t>
            </w:r>
          </w:p>
        </w:tc>
        <w:tc>
          <w:tcPr>
            <w:tcW w:w="627" w:type="dxa"/>
            <w:shd w:val="clear" w:color="auto" w:fill="00B050"/>
            <w:vAlign w:val="center"/>
          </w:tcPr>
          <w:p w14:paraId="4E05A48D" w14:textId="77777777" w:rsidR="003E2210" w:rsidRPr="00253206" w:rsidRDefault="003E2210" w:rsidP="00763295">
            <w:pPr>
              <w:rPr>
                <w:i/>
                <w:iCs/>
                <w:sz w:val="20"/>
                <w:szCs w:val="20"/>
              </w:rPr>
            </w:pPr>
            <w:r>
              <w:rPr>
                <w:iCs/>
                <w:sz w:val="20"/>
                <w:szCs w:val="20"/>
              </w:rPr>
              <w:t>TA6</w:t>
            </w:r>
          </w:p>
        </w:tc>
        <w:tc>
          <w:tcPr>
            <w:tcW w:w="627" w:type="dxa"/>
            <w:shd w:val="clear" w:color="auto" w:fill="00B050"/>
            <w:vAlign w:val="center"/>
          </w:tcPr>
          <w:p w14:paraId="49868133" w14:textId="77777777" w:rsidR="003E2210" w:rsidRPr="00253206" w:rsidRDefault="003E2210" w:rsidP="00763295">
            <w:pPr>
              <w:rPr>
                <w:i/>
                <w:iCs/>
                <w:sz w:val="20"/>
                <w:szCs w:val="20"/>
              </w:rPr>
            </w:pPr>
            <w:r>
              <w:rPr>
                <w:iCs/>
                <w:sz w:val="20"/>
                <w:szCs w:val="20"/>
              </w:rPr>
              <w:t>TA6</w:t>
            </w:r>
          </w:p>
        </w:tc>
        <w:tc>
          <w:tcPr>
            <w:tcW w:w="627" w:type="dxa"/>
            <w:shd w:val="clear" w:color="auto" w:fill="00B050"/>
            <w:vAlign w:val="center"/>
          </w:tcPr>
          <w:p w14:paraId="48176269" w14:textId="77777777" w:rsidR="003E2210" w:rsidRPr="00253206" w:rsidRDefault="003E2210" w:rsidP="00763295">
            <w:pPr>
              <w:rPr>
                <w:i/>
                <w:iCs/>
                <w:sz w:val="20"/>
                <w:szCs w:val="20"/>
              </w:rPr>
            </w:pPr>
            <w:r>
              <w:rPr>
                <w:iCs/>
                <w:sz w:val="20"/>
                <w:szCs w:val="20"/>
              </w:rPr>
              <w:t>TA6</w:t>
            </w:r>
          </w:p>
        </w:tc>
        <w:tc>
          <w:tcPr>
            <w:tcW w:w="627" w:type="dxa"/>
            <w:shd w:val="clear" w:color="auto" w:fill="00B050"/>
            <w:vAlign w:val="center"/>
          </w:tcPr>
          <w:p w14:paraId="44272AAA" w14:textId="77777777" w:rsidR="003E2210" w:rsidRPr="00253206" w:rsidRDefault="003E2210" w:rsidP="00763295">
            <w:pPr>
              <w:rPr>
                <w:i/>
                <w:iCs/>
                <w:sz w:val="20"/>
                <w:szCs w:val="20"/>
              </w:rPr>
            </w:pPr>
            <w:r>
              <w:rPr>
                <w:iCs/>
                <w:sz w:val="20"/>
                <w:szCs w:val="20"/>
              </w:rPr>
              <w:t>TA6</w:t>
            </w:r>
          </w:p>
        </w:tc>
        <w:tc>
          <w:tcPr>
            <w:tcW w:w="752" w:type="dxa"/>
            <w:shd w:val="clear" w:color="auto" w:fill="00B050"/>
            <w:vAlign w:val="center"/>
          </w:tcPr>
          <w:p w14:paraId="2D9C9167" w14:textId="77777777" w:rsidR="003E2210" w:rsidRPr="00253206" w:rsidRDefault="003E2210" w:rsidP="00763295">
            <w:pPr>
              <w:rPr>
                <w:sz w:val="20"/>
                <w:szCs w:val="20"/>
              </w:rPr>
            </w:pPr>
            <w:r>
              <w:rPr>
                <w:iCs/>
                <w:sz w:val="20"/>
                <w:szCs w:val="20"/>
              </w:rPr>
              <w:t>TA6</w:t>
            </w:r>
          </w:p>
        </w:tc>
        <w:tc>
          <w:tcPr>
            <w:tcW w:w="810" w:type="dxa"/>
            <w:shd w:val="clear" w:color="auto" w:fill="00B050"/>
            <w:vAlign w:val="center"/>
          </w:tcPr>
          <w:p w14:paraId="6A82E77E" w14:textId="77777777" w:rsidR="003E2210" w:rsidRPr="00253206" w:rsidRDefault="003E2210" w:rsidP="00763295">
            <w:pPr>
              <w:rPr>
                <w:sz w:val="20"/>
                <w:szCs w:val="20"/>
              </w:rPr>
            </w:pPr>
            <w:r>
              <w:rPr>
                <w:iCs/>
                <w:sz w:val="20"/>
                <w:szCs w:val="20"/>
              </w:rPr>
              <w:t>TA6</w:t>
            </w:r>
          </w:p>
        </w:tc>
        <w:tc>
          <w:tcPr>
            <w:tcW w:w="810" w:type="dxa"/>
            <w:shd w:val="clear" w:color="auto" w:fill="00B050"/>
            <w:vAlign w:val="center"/>
          </w:tcPr>
          <w:p w14:paraId="3AF7CD20" w14:textId="77777777" w:rsidR="003E2210" w:rsidRPr="00253206" w:rsidRDefault="003E2210" w:rsidP="00763295">
            <w:pPr>
              <w:rPr>
                <w:sz w:val="20"/>
                <w:szCs w:val="20"/>
              </w:rPr>
            </w:pPr>
            <w:r>
              <w:rPr>
                <w:iCs/>
                <w:sz w:val="20"/>
                <w:szCs w:val="20"/>
              </w:rPr>
              <w:t>TA6</w:t>
            </w:r>
          </w:p>
        </w:tc>
      </w:tr>
      <w:tr w:rsidR="003E2210" w14:paraId="45213371" w14:textId="77777777" w:rsidTr="00D7007A">
        <w:trPr>
          <w:jc w:val="center"/>
        </w:trPr>
        <w:tc>
          <w:tcPr>
            <w:tcW w:w="532" w:type="dxa"/>
            <w:shd w:val="clear" w:color="auto" w:fill="A6A6A6" w:themeFill="background1" w:themeFillShade="A6"/>
          </w:tcPr>
          <w:p w14:paraId="41CBE2F2" w14:textId="77777777" w:rsidR="003E2210" w:rsidRPr="00BE78F2" w:rsidRDefault="003E2210" w:rsidP="00763295">
            <w:r>
              <w:lastRenderedPageBreak/>
              <w:t>G</w:t>
            </w:r>
          </w:p>
        </w:tc>
        <w:tc>
          <w:tcPr>
            <w:tcW w:w="626" w:type="dxa"/>
            <w:shd w:val="clear" w:color="auto" w:fill="00B050"/>
            <w:vAlign w:val="center"/>
          </w:tcPr>
          <w:p w14:paraId="45CE2CE3" w14:textId="77777777" w:rsidR="003E2210" w:rsidRPr="00253206" w:rsidRDefault="003E2210" w:rsidP="00763295">
            <w:pPr>
              <w:rPr>
                <w:i/>
                <w:iCs/>
                <w:sz w:val="20"/>
                <w:szCs w:val="20"/>
              </w:rPr>
            </w:pPr>
            <w:r>
              <w:rPr>
                <w:iCs/>
                <w:sz w:val="20"/>
                <w:szCs w:val="20"/>
              </w:rPr>
              <w:t>TA7</w:t>
            </w:r>
          </w:p>
        </w:tc>
        <w:tc>
          <w:tcPr>
            <w:tcW w:w="626" w:type="dxa"/>
            <w:shd w:val="clear" w:color="auto" w:fill="00B050"/>
            <w:vAlign w:val="center"/>
          </w:tcPr>
          <w:p w14:paraId="119CEB8A" w14:textId="77777777" w:rsidR="003E2210" w:rsidRPr="00253206" w:rsidRDefault="003E2210" w:rsidP="00763295">
            <w:pPr>
              <w:rPr>
                <w:i/>
                <w:iCs/>
                <w:sz w:val="20"/>
                <w:szCs w:val="20"/>
              </w:rPr>
            </w:pPr>
            <w:r>
              <w:rPr>
                <w:iCs/>
                <w:sz w:val="20"/>
                <w:szCs w:val="20"/>
              </w:rPr>
              <w:t>TA7</w:t>
            </w:r>
          </w:p>
        </w:tc>
        <w:tc>
          <w:tcPr>
            <w:tcW w:w="627" w:type="dxa"/>
            <w:shd w:val="clear" w:color="auto" w:fill="00B050"/>
            <w:vAlign w:val="center"/>
          </w:tcPr>
          <w:p w14:paraId="4C04D643" w14:textId="77777777" w:rsidR="003E2210" w:rsidRPr="00253206" w:rsidRDefault="003E2210" w:rsidP="00763295">
            <w:pPr>
              <w:rPr>
                <w:i/>
                <w:iCs/>
                <w:sz w:val="20"/>
                <w:szCs w:val="20"/>
              </w:rPr>
            </w:pPr>
            <w:r>
              <w:rPr>
                <w:iCs/>
                <w:sz w:val="20"/>
                <w:szCs w:val="20"/>
              </w:rPr>
              <w:t>TA7</w:t>
            </w:r>
          </w:p>
        </w:tc>
        <w:tc>
          <w:tcPr>
            <w:tcW w:w="627" w:type="dxa"/>
            <w:shd w:val="clear" w:color="auto" w:fill="00B050"/>
            <w:vAlign w:val="center"/>
          </w:tcPr>
          <w:p w14:paraId="709CACF7" w14:textId="77777777" w:rsidR="003E2210" w:rsidRPr="00253206" w:rsidRDefault="003E2210" w:rsidP="00763295">
            <w:pPr>
              <w:rPr>
                <w:i/>
                <w:iCs/>
                <w:sz w:val="20"/>
                <w:szCs w:val="20"/>
              </w:rPr>
            </w:pPr>
            <w:r>
              <w:rPr>
                <w:iCs/>
                <w:sz w:val="20"/>
                <w:szCs w:val="20"/>
              </w:rPr>
              <w:t>TA7</w:t>
            </w:r>
          </w:p>
        </w:tc>
        <w:tc>
          <w:tcPr>
            <w:tcW w:w="627" w:type="dxa"/>
            <w:shd w:val="clear" w:color="auto" w:fill="00B050"/>
            <w:vAlign w:val="center"/>
          </w:tcPr>
          <w:p w14:paraId="45A47DC3" w14:textId="77777777" w:rsidR="003E2210" w:rsidRPr="00253206" w:rsidRDefault="003E2210" w:rsidP="00763295">
            <w:pPr>
              <w:rPr>
                <w:i/>
                <w:iCs/>
                <w:sz w:val="20"/>
                <w:szCs w:val="20"/>
              </w:rPr>
            </w:pPr>
            <w:r>
              <w:rPr>
                <w:iCs/>
                <w:sz w:val="20"/>
                <w:szCs w:val="20"/>
              </w:rPr>
              <w:t>TA7</w:t>
            </w:r>
          </w:p>
        </w:tc>
        <w:tc>
          <w:tcPr>
            <w:tcW w:w="627" w:type="dxa"/>
            <w:shd w:val="clear" w:color="auto" w:fill="00B050"/>
            <w:vAlign w:val="center"/>
          </w:tcPr>
          <w:p w14:paraId="52796965" w14:textId="77777777" w:rsidR="003E2210" w:rsidRPr="00253206" w:rsidRDefault="003E2210" w:rsidP="00763295">
            <w:pPr>
              <w:rPr>
                <w:i/>
                <w:iCs/>
                <w:sz w:val="20"/>
                <w:szCs w:val="20"/>
              </w:rPr>
            </w:pPr>
            <w:r>
              <w:rPr>
                <w:iCs/>
                <w:sz w:val="20"/>
                <w:szCs w:val="20"/>
              </w:rPr>
              <w:t>TA7</w:t>
            </w:r>
          </w:p>
        </w:tc>
        <w:tc>
          <w:tcPr>
            <w:tcW w:w="627" w:type="dxa"/>
            <w:shd w:val="clear" w:color="auto" w:fill="00B050"/>
            <w:vAlign w:val="center"/>
          </w:tcPr>
          <w:p w14:paraId="16CD3371" w14:textId="77777777" w:rsidR="003E2210" w:rsidRPr="00253206" w:rsidRDefault="003E2210" w:rsidP="00763295">
            <w:pPr>
              <w:rPr>
                <w:i/>
                <w:iCs/>
                <w:sz w:val="20"/>
                <w:szCs w:val="20"/>
              </w:rPr>
            </w:pPr>
            <w:r>
              <w:rPr>
                <w:iCs/>
                <w:sz w:val="20"/>
                <w:szCs w:val="20"/>
              </w:rPr>
              <w:t>TA7</w:t>
            </w:r>
          </w:p>
        </w:tc>
        <w:tc>
          <w:tcPr>
            <w:tcW w:w="627" w:type="dxa"/>
            <w:shd w:val="clear" w:color="auto" w:fill="00B050"/>
            <w:vAlign w:val="center"/>
          </w:tcPr>
          <w:p w14:paraId="593B312B" w14:textId="77777777" w:rsidR="003E2210" w:rsidRPr="00253206" w:rsidRDefault="003E2210" w:rsidP="00763295">
            <w:pPr>
              <w:rPr>
                <w:i/>
                <w:iCs/>
                <w:sz w:val="20"/>
                <w:szCs w:val="20"/>
              </w:rPr>
            </w:pPr>
            <w:r>
              <w:rPr>
                <w:iCs/>
                <w:sz w:val="20"/>
                <w:szCs w:val="20"/>
              </w:rPr>
              <w:t>TA7</w:t>
            </w:r>
          </w:p>
        </w:tc>
        <w:tc>
          <w:tcPr>
            <w:tcW w:w="627" w:type="dxa"/>
            <w:shd w:val="clear" w:color="auto" w:fill="00B050"/>
            <w:vAlign w:val="center"/>
          </w:tcPr>
          <w:p w14:paraId="4EDA2486" w14:textId="77777777" w:rsidR="003E2210" w:rsidRPr="00253206" w:rsidRDefault="003E2210" w:rsidP="00763295">
            <w:pPr>
              <w:rPr>
                <w:i/>
                <w:iCs/>
                <w:sz w:val="20"/>
                <w:szCs w:val="20"/>
              </w:rPr>
            </w:pPr>
            <w:r>
              <w:rPr>
                <w:iCs/>
                <w:sz w:val="20"/>
                <w:szCs w:val="20"/>
              </w:rPr>
              <w:t>TA7</w:t>
            </w:r>
          </w:p>
        </w:tc>
        <w:tc>
          <w:tcPr>
            <w:tcW w:w="752" w:type="dxa"/>
            <w:shd w:val="clear" w:color="auto" w:fill="00B050"/>
            <w:vAlign w:val="center"/>
          </w:tcPr>
          <w:p w14:paraId="21B803B8" w14:textId="77777777" w:rsidR="003E2210" w:rsidRPr="00253206" w:rsidRDefault="003E2210" w:rsidP="00763295">
            <w:pPr>
              <w:rPr>
                <w:sz w:val="20"/>
                <w:szCs w:val="20"/>
              </w:rPr>
            </w:pPr>
            <w:r>
              <w:rPr>
                <w:iCs/>
                <w:sz w:val="20"/>
                <w:szCs w:val="20"/>
              </w:rPr>
              <w:t>TA7</w:t>
            </w:r>
          </w:p>
        </w:tc>
        <w:tc>
          <w:tcPr>
            <w:tcW w:w="810" w:type="dxa"/>
            <w:shd w:val="clear" w:color="auto" w:fill="00B050"/>
            <w:vAlign w:val="center"/>
          </w:tcPr>
          <w:p w14:paraId="2B7377EC" w14:textId="77777777" w:rsidR="003E2210" w:rsidRPr="00253206" w:rsidRDefault="003E2210" w:rsidP="00763295">
            <w:pPr>
              <w:rPr>
                <w:sz w:val="20"/>
                <w:szCs w:val="20"/>
              </w:rPr>
            </w:pPr>
            <w:r>
              <w:rPr>
                <w:iCs/>
                <w:sz w:val="20"/>
                <w:szCs w:val="20"/>
              </w:rPr>
              <w:t>TA7</w:t>
            </w:r>
          </w:p>
        </w:tc>
        <w:tc>
          <w:tcPr>
            <w:tcW w:w="810" w:type="dxa"/>
            <w:shd w:val="clear" w:color="auto" w:fill="00B050"/>
            <w:vAlign w:val="center"/>
          </w:tcPr>
          <w:p w14:paraId="07CC568E" w14:textId="77777777" w:rsidR="003E2210" w:rsidRPr="00253206" w:rsidRDefault="003E2210" w:rsidP="00763295">
            <w:pPr>
              <w:rPr>
                <w:sz w:val="20"/>
                <w:szCs w:val="20"/>
              </w:rPr>
            </w:pPr>
            <w:r>
              <w:rPr>
                <w:iCs/>
                <w:sz w:val="20"/>
                <w:szCs w:val="20"/>
              </w:rPr>
              <w:t>TA7</w:t>
            </w:r>
          </w:p>
        </w:tc>
      </w:tr>
      <w:tr w:rsidR="003E2210" w14:paraId="09058F13" w14:textId="77777777" w:rsidTr="00D7007A">
        <w:trPr>
          <w:jc w:val="center"/>
        </w:trPr>
        <w:tc>
          <w:tcPr>
            <w:tcW w:w="532" w:type="dxa"/>
            <w:shd w:val="clear" w:color="auto" w:fill="A6A6A6" w:themeFill="background1" w:themeFillShade="A6"/>
          </w:tcPr>
          <w:p w14:paraId="25BF5630" w14:textId="77777777" w:rsidR="003E2210" w:rsidRPr="00BE78F2" w:rsidRDefault="003E2210" w:rsidP="00763295">
            <w:r>
              <w:t>H</w:t>
            </w:r>
          </w:p>
        </w:tc>
        <w:tc>
          <w:tcPr>
            <w:tcW w:w="626" w:type="dxa"/>
            <w:shd w:val="clear" w:color="auto" w:fill="00B050"/>
            <w:vAlign w:val="center"/>
          </w:tcPr>
          <w:p w14:paraId="385A24A3" w14:textId="77777777" w:rsidR="003E2210" w:rsidRPr="00253206" w:rsidRDefault="003E2210" w:rsidP="00763295">
            <w:pPr>
              <w:rPr>
                <w:i/>
                <w:iCs/>
                <w:sz w:val="20"/>
                <w:szCs w:val="20"/>
              </w:rPr>
            </w:pPr>
            <w:r>
              <w:rPr>
                <w:iCs/>
                <w:sz w:val="20"/>
                <w:szCs w:val="20"/>
              </w:rPr>
              <w:t>RC</w:t>
            </w:r>
          </w:p>
        </w:tc>
        <w:tc>
          <w:tcPr>
            <w:tcW w:w="626" w:type="dxa"/>
            <w:shd w:val="clear" w:color="auto" w:fill="00B050"/>
            <w:vAlign w:val="center"/>
          </w:tcPr>
          <w:p w14:paraId="753C59B4" w14:textId="77777777" w:rsidR="003E2210" w:rsidRPr="00253206" w:rsidRDefault="003E2210" w:rsidP="00763295">
            <w:pPr>
              <w:rPr>
                <w:i/>
                <w:iCs/>
                <w:sz w:val="20"/>
                <w:szCs w:val="20"/>
              </w:rPr>
            </w:pPr>
            <w:r>
              <w:rPr>
                <w:iCs/>
                <w:sz w:val="20"/>
                <w:szCs w:val="20"/>
              </w:rPr>
              <w:t>RC</w:t>
            </w:r>
          </w:p>
        </w:tc>
        <w:tc>
          <w:tcPr>
            <w:tcW w:w="627" w:type="dxa"/>
            <w:shd w:val="clear" w:color="auto" w:fill="00B050"/>
            <w:vAlign w:val="center"/>
          </w:tcPr>
          <w:p w14:paraId="274A3C16" w14:textId="77777777" w:rsidR="003E2210" w:rsidRPr="00253206" w:rsidRDefault="003E2210" w:rsidP="00763295">
            <w:pPr>
              <w:rPr>
                <w:i/>
                <w:iCs/>
                <w:sz w:val="20"/>
                <w:szCs w:val="20"/>
              </w:rPr>
            </w:pPr>
            <w:r>
              <w:rPr>
                <w:iCs/>
                <w:sz w:val="20"/>
                <w:szCs w:val="20"/>
              </w:rPr>
              <w:t>RC</w:t>
            </w:r>
          </w:p>
        </w:tc>
        <w:tc>
          <w:tcPr>
            <w:tcW w:w="627" w:type="dxa"/>
            <w:shd w:val="clear" w:color="auto" w:fill="00B050"/>
            <w:vAlign w:val="center"/>
          </w:tcPr>
          <w:p w14:paraId="65EFEED5" w14:textId="77777777" w:rsidR="003E2210" w:rsidRPr="00253206" w:rsidRDefault="003E2210" w:rsidP="00763295">
            <w:pPr>
              <w:rPr>
                <w:i/>
                <w:iCs/>
                <w:sz w:val="20"/>
                <w:szCs w:val="20"/>
              </w:rPr>
            </w:pPr>
            <w:r>
              <w:rPr>
                <w:iCs/>
                <w:sz w:val="20"/>
                <w:szCs w:val="20"/>
              </w:rPr>
              <w:t>RC</w:t>
            </w:r>
          </w:p>
        </w:tc>
        <w:tc>
          <w:tcPr>
            <w:tcW w:w="627" w:type="dxa"/>
            <w:shd w:val="clear" w:color="auto" w:fill="00B050"/>
            <w:vAlign w:val="center"/>
          </w:tcPr>
          <w:p w14:paraId="40AA4F39" w14:textId="77777777" w:rsidR="003E2210" w:rsidRPr="00253206" w:rsidRDefault="003E2210" w:rsidP="00763295">
            <w:pPr>
              <w:rPr>
                <w:i/>
                <w:iCs/>
                <w:sz w:val="20"/>
                <w:szCs w:val="20"/>
              </w:rPr>
            </w:pPr>
            <w:r>
              <w:rPr>
                <w:iCs/>
                <w:sz w:val="20"/>
                <w:szCs w:val="20"/>
              </w:rPr>
              <w:t>RC</w:t>
            </w:r>
          </w:p>
        </w:tc>
        <w:tc>
          <w:tcPr>
            <w:tcW w:w="627" w:type="dxa"/>
            <w:shd w:val="clear" w:color="auto" w:fill="00B050"/>
            <w:vAlign w:val="center"/>
          </w:tcPr>
          <w:p w14:paraId="60AE227C" w14:textId="77777777" w:rsidR="003E2210" w:rsidRPr="00253206" w:rsidRDefault="003E2210" w:rsidP="00763295">
            <w:pPr>
              <w:rPr>
                <w:i/>
                <w:iCs/>
                <w:sz w:val="20"/>
                <w:szCs w:val="20"/>
              </w:rPr>
            </w:pPr>
            <w:r>
              <w:rPr>
                <w:iCs/>
                <w:sz w:val="20"/>
                <w:szCs w:val="20"/>
              </w:rPr>
              <w:t>RC</w:t>
            </w:r>
          </w:p>
        </w:tc>
        <w:tc>
          <w:tcPr>
            <w:tcW w:w="627" w:type="dxa"/>
            <w:shd w:val="clear" w:color="auto" w:fill="00B050"/>
            <w:vAlign w:val="center"/>
          </w:tcPr>
          <w:p w14:paraId="136DD4A7" w14:textId="77777777" w:rsidR="003E2210" w:rsidRPr="00253206" w:rsidRDefault="003E2210" w:rsidP="00763295">
            <w:pPr>
              <w:rPr>
                <w:i/>
                <w:iCs/>
                <w:sz w:val="20"/>
                <w:szCs w:val="20"/>
              </w:rPr>
            </w:pPr>
            <w:r>
              <w:rPr>
                <w:iCs/>
                <w:sz w:val="20"/>
                <w:szCs w:val="20"/>
              </w:rPr>
              <w:t>RC</w:t>
            </w:r>
          </w:p>
        </w:tc>
        <w:tc>
          <w:tcPr>
            <w:tcW w:w="627" w:type="dxa"/>
            <w:shd w:val="clear" w:color="auto" w:fill="00B050"/>
            <w:vAlign w:val="center"/>
          </w:tcPr>
          <w:p w14:paraId="7783C9D4" w14:textId="77777777" w:rsidR="003E2210" w:rsidRPr="00253206" w:rsidRDefault="003E2210" w:rsidP="00763295">
            <w:pPr>
              <w:rPr>
                <w:i/>
                <w:iCs/>
                <w:sz w:val="20"/>
                <w:szCs w:val="20"/>
              </w:rPr>
            </w:pPr>
            <w:r>
              <w:rPr>
                <w:iCs/>
                <w:sz w:val="20"/>
                <w:szCs w:val="20"/>
              </w:rPr>
              <w:t>RC</w:t>
            </w:r>
          </w:p>
        </w:tc>
        <w:tc>
          <w:tcPr>
            <w:tcW w:w="627" w:type="dxa"/>
            <w:shd w:val="clear" w:color="auto" w:fill="00B050"/>
            <w:vAlign w:val="center"/>
          </w:tcPr>
          <w:p w14:paraId="15E2CEF1" w14:textId="77777777" w:rsidR="003E2210" w:rsidRPr="00253206" w:rsidRDefault="003E2210" w:rsidP="00763295">
            <w:pPr>
              <w:rPr>
                <w:i/>
                <w:iCs/>
                <w:sz w:val="20"/>
                <w:szCs w:val="20"/>
              </w:rPr>
            </w:pPr>
            <w:r>
              <w:rPr>
                <w:iCs/>
                <w:sz w:val="20"/>
                <w:szCs w:val="20"/>
              </w:rPr>
              <w:t>RC</w:t>
            </w:r>
          </w:p>
        </w:tc>
        <w:tc>
          <w:tcPr>
            <w:tcW w:w="752" w:type="dxa"/>
            <w:shd w:val="clear" w:color="auto" w:fill="00B050"/>
            <w:vAlign w:val="center"/>
          </w:tcPr>
          <w:p w14:paraId="3929B005" w14:textId="77777777" w:rsidR="003E2210" w:rsidRPr="00253206" w:rsidRDefault="003E2210" w:rsidP="00763295">
            <w:pPr>
              <w:rPr>
                <w:sz w:val="20"/>
                <w:szCs w:val="20"/>
              </w:rPr>
            </w:pPr>
            <w:r>
              <w:rPr>
                <w:iCs/>
                <w:sz w:val="20"/>
                <w:szCs w:val="20"/>
              </w:rPr>
              <w:t>RC</w:t>
            </w:r>
          </w:p>
        </w:tc>
        <w:tc>
          <w:tcPr>
            <w:tcW w:w="810" w:type="dxa"/>
            <w:shd w:val="clear" w:color="auto" w:fill="00B050"/>
            <w:vAlign w:val="center"/>
          </w:tcPr>
          <w:p w14:paraId="0F5279B3" w14:textId="77777777" w:rsidR="003E2210" w:rsidRPr="00253206" w:rsidRDefault="003E2210" w:rsidP="00763295">
            <w:pPr>
              <w:rPr>
                <w:sz w:val="20"/>
                <w:szCs w:val="20"/>
              </w:rPr>
            </w:pPr>
            <w:r>
              <w:rPr>
                <w:iCs/>
                <w:sz w:val="20"/>
                <w:szCs w:val="20"/>
              </w:rPr>
              <w:t>RC</w:t>
            </w:r>
          </w:p>
        </w:tc>
        <w:tc>
          <w:tcPr>
            <w:tcW w:w="810" w:type="dxa"/>
            <w:shd w:val="clear" w:color="auto" w:fill="00B050"/>
            <w:vAlign w:val="center"/>
          </w:tcPr>
          <w:p w14:paraId="6A137F3F" w14:textId="77777777" w:rsidR="003E2210" w:rsidRPr="00253206" w:rsidRDefault="003E2210" w:rsidP="00763295">
            <w:pPr>
              <w:rPr>
                <w:sz w:val="20"/>
                <w:szCs w:val="20"/>
              </w:rPr>
            </w:pPr>
            <w:r>
              <w:rPr>
                <w:iCs/>
                <w:sz w:val="20"/>
                <w:szCs w:val="20"/>
              </w:rPr>
              <w:t>RC</w:t>
            </w:r>
          </w:p>
        </w:tc>
      </w:tr>
    </w:tbl>
    <w:p w14:paraId="0577642A" w14:textId="5A76D699" w:rsidR="003E2210" w:rsidRDefault="003E2210" w:rsidP="003E2210"/>
    <w:p w14:paraId="1C138307" w14:textId="77777777" w:rsidR="003E2210" w:rsidRPr="003E2210" w:rsidRDefault="003E2210" w:rsidP="003E2210"/>
    <w:p w14:paraId="1182A520" w14:textId="26CBF70F" w:rsidR="001051D6" w:rsidRDefault="00E24071" w:rsidP="00E24071">
      <w:pPr>
        <w:pStyle w:val="Heading2"/>
      </w:pPr>
      <w:bookmarkStart w:id="183" w:name="_Toc90283774"/>
      <w:r>
        <w:t>Preparation of Calibration Standards and Quality Control Samples for UPLC-MS</w:t>
      </w:r>
      <w:r w:rsidR="00AC52BA">
        <w:t>/</w:t>
      </w:r>
      <w:r>
        <w:t>MS Analysis</w:t>
      </w:r>
      <w:bookmarkEnd w:id="183"/>
      <w:r>
        <w:t xml:space="preserve"> </w:t>
      </w:r>
    </w:p>
    <w:p w14:paraId="7B7E4081" w14:textId="357D9118" w:rsidR="003E2210" w:rsidRDefault="003E2210" w:rsidP="003E2210"/>
    <w:p w14:paraId="69A1B44B" w14:textId="77777777" w:rsidR="003E2210" w:rsidRPr="003E2210" w:rsidRDefault="003E2210" w:rsidP="003E2210">
      <w:pPr>
        <w:pStyle w:val="Heading3"/>
        <w:rPr>
          <w:rFonts w:ascii="Times New Roman" w:hAnsi="Times New Roman"/>
          <w:b w:val="0"/>
          <w:bCs/>
          <w:i/>
          <w:u w:val="single"/>
        </w:rPr>
      </w:pPr>
      <w:commentRangeStart w:id="184"/>
      <w:r w:rsidRPr="003E2210">
        <w:rPr>
          <w:rFonts w:ascii="Times New Roman" w:hAnsi="Times New Roman"/>
          <w:b w:val="0"/>
          <w:bCs/>
          <w:u w:val="single"/>
        </w:rPr>
        <w:t>All Plates Except Time 0:</w:t>
      </w:r>
      <w:r w:rsidRPr="003E2210">
        <w:rPr>
          <w:rFonts w:ascii="Times New Roman" w:hAnsi="Times New Roman"/>
          <w:b w:val="0"/>
          <w:bCs/>
        </w:rPr>
        <w:t xml:space="preserve"> Starting with Time 240 plate, remove from incubator and add 50ul of the appropriate solution - media, inactive cell suspension, and active cell suspension - to wells as assigned in plate layout. Cover plate with lid, swirl to mix, and place in humidified incubator (37°C, 5% CO</w:t>
      </w:r>
      <w:r w:rsidRPr="003E2210">
        <w:rPr>
          <w:rFonts w:ascii="Times New Roman" w:hAnsi="Times New Roman"/>
          <w:b w:val="0"/>
          <w:bCs/>
          <w:vertAlign w:val="subscript"/>
        </w:rPr>
        <w:t>2</w:t>
      </w:r>
      <w:r w:rsidRPr="003E2210">
        <w:rPr>
          <w:rFonts w:ascii="Times New Roman" w:hAnsi="Times New Roman"/>
          <w:b w:val="0"/>
          <w:bCs/>
        </w:rPr>
        <w:t xml:space="preserve">) on a shaker, with slight shaking (150-200 rpm). Set timer for 240 minutes.  </w:t>
      </w:r>
    </w:p>
    <w:p w14:paraId="7B8E8725"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 xml:space="preserve">Working backwards through the time course, repeat Step 1 for the remaining plates, keeping at 37°C until right before hepatocyte addition to optimize hepatocyte viability. </w:t>
      </w:r>
    </w:p>
    <w:p w14:paraId="25E397D8" w14:textId="77777777" w:rsidR="003E2210" w:rsidRPr="003E2210" w:rsidRDefault="003E2210" w:rsidP="003E2210">
      <w:pPr>
        <w:pStyle w:val="Heading3"/>
        <w:rPr>
          <w:rFonts w:ascii="Times New Roman" w:hAnsi="Times New Roman"/>
          <w:b w:val="0"/>
          <w:bCs/>
          <w:i/>
          <w:u w:val="single"/>
        </w:rPr>
      </w:pPr>
      <w:r w:rsidRPr="003E2210">
        <w:rPr>
          <w:rFonts w:ascii="Times New Roman" w:hAnsi="Times New Roman"/>
          <w:b w:val="0"/>
          <w:bCs/>
          <w:u w:val="single"/>
        </w:rPr>
        <w:t xml:space="preserve">Time 0 Plate: </w:t>
      </w:r>
      <w:r w:rsidRPr="003E2210">
        <w:rPr>
          <w:rFonts w:ascii="Times New Roman" w:hAnsi="Times New Roman"/>
          <w:b w:val="0"/>
          <w:bCs/>
        </w:rPr>
        <w:t xml:space="preserve"> Remove from incubator and add 200 </w:t>
      </w:r>
      <w:proofErr w:type="spellStart"/>
      <w:r w:rsidRPr="003E2210">
        <w:rPr>
          <w:rFonts w:ascii="Times New Roman" w:hAnsi="Times New Roman"/>
          <w:b w:val="0"/>
          <w:bCs/>
        </w:rPr>
        <w:t>uL</w:t>
      </w:r>
      <w:proofErr w:type="spellEnd"/>
      <w:r w:rsidRPr="003E2210">
        <w:rPr>
          <w:rFonts w:ascii="Times New Roman" w:hAnsi="Times New Roman"/>
          <w:b w:val="0"/>
          <w:bCs/>
        </w:rPr>
        <w:t xml:space="preserve"> cold crash solution to all wells containing test agent. Next, add 50ul of the appropriate solution -  media, inactive cell suspension, or active cell suspension - to assigned wells. Swirl by hand to mix; Cover with plate lid and place in -20°C freezer for a minimum of 10 minutes. (Crashing the other plates exactly at their respective time points is more critical than processing the Time 0 plate.)</w:t>
      </w:r>
      <w:r w:rsidRPr="003E2210">
        <w:rPr>
          <w:rFonts w:ascii="Times New Roman" w:hAnsi="Times New Roman"/>
          <w:b w:val="0"/>
          <w:bCs/>
          <w:u w:val="single"/>
        </w:rPr>
        <w:t xml:space="preserve"> </w:t>
      </w:r>
    </w:p>
    <w:p w14:paraId="2745079F"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 xml:space="preserve">At each time point, remove the relevant plate from the incubator and add 200 </w:t>
      </w:r>
      <w:proofErr w:type="spellStart"/>
      <w:r w:rsidRPr="003E2210">
        <w:rPr>
          <w:rFonts w:ascii="Times New Roman" w:hAnsi="Times New Roman"/>
          <w:b w:val="0"/>
          <w:bCs/>
        </w:rPr>
        <w:t>uL</w:t>
      </w:r>
      <w:proofErr w:type="spellEnd"/>
      <w:r w:rsidRPr="003E2210">
        <w:rPr>
          <w:rFonts w:ascii="Times New Roman" w:hAnsi="Times New Roman"/>
          <w:b w:val="0"/>
          <w:bCs/>
        </w:rPr>
        <w:t xml:space="preserve"> cold crash solution to each well, gently swirling to mix well. Cover with plate lid and move to freezer for at least 10 minutes.</w:t>
      </w:r>
    </w:p>
    <w:p w14:paraId="1E42238C"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After 10 minutes has elapsed, remove from freezer and spin at 4000xG in plate centrifuge for 30 minutes at 4°C. Delay processing until two or four are ready so the plates are readily balanced in the centrifuge. Store plates awaiting processing in -20°C freezer.</w:t>
      </w:r>
    </w:p>
    <w:p w14:paraId="6A5A81F5"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 xml:space="preserve">Carefully transfer 250 </w:t>
      </w:r>
      <w:proofErr w:type="spellStart"/>
      <w:r w:rsidRPr="003E2210">
        <w:rPr>
          <w:rFonts w:ascii="Times New Roman" w:hAnsi="Times New Roman"/>
          <w:b w:val="0"/>
          <w:bCs/>
        </w:rPr>
        <w:t>uL</w:t>
      </w:r>
      <w:proofErr w:type="spellEnd"/>
      <w:r w:rsidRPr="003E2210">
        <w:rPr>
          <w:rFonts w:ascii="Times New Roman" w:hAnsi="Times New Roman"/>
          <w:b w:val="0"/>
          <w:bCs/>
        </w:rPr>
        <w:t xml:space="preserve"> supernatant from each well to a matrix tube rack. Consolidate the 15, 30, 60, and 120 minute time-points into one rack as shown below.</w:t>
      </w:r>
    </w:p>
    <w:p w14:paraId="2D387483"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Cap, then transfer individual tubes to refrigerated microcentrifuge and spin at 12,000xg for 10 minutes. Transfer tubes back to matrix rack, maintaining alphanumeric order as printed on bottom of tubes.</w:t>
      </w:r>
    </w:p>
    <w:p w14:paraId="69DA9DA1"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 xml:space="preserve">Transfer 200 </w:t>
      </w:r>
      <w:proofErr w:type="spellStart"/>
      <w:r w:rsidRPr="003E2210">
        <w:rPr>
          <w:rFonts w:ascii="Times New Roman" w:hAnsi="Times New Roman"/>
          <w:b w:val="0"/>
          <w:bCs/>
        </w:rPr>
        <w:t>uL</w:t>
      </w:r>
      <w:proofErr w:type="spellEnd"/>
      <w:r w:rsidRPr="003E2210">
        <w:rPr>
          <w:rFonts w:ascii="Times New Roman" w:hAnsi="Times New Roman"/>
          <w:b w:val="0"/>
          <w:bCs/>
        </w:rPr>
        <w:t xml:space="preserve"> of the resulting supernatant to a new matrix tube rack.</w:t>
      </w:r>
    </w:p>
    <w:p w14:paraId="02DE13BE" w14:textId="77777777" w:rsidR="003E2210" w:rsidRPr="003E2210" w:rsidRDefault="003E2210" w:rsidP="003E2210">
      <w:pPr>
        <w:pStyle w:val="Heading3"/>
        <w:rPr>
          <w:rFonts w:ascii="Times New Roman" w:hAnsi="Times New Roman"/>
          <w:b w:val="0"/>
          <w:bCs/>
          <w:i/>
        </w:rPr>
      </w:pPr>
      <w:r w:rsidRPr="003E2210">
        <w:rPr>
          <w:rFonts w:ascii="Times New Roman" w:hAnsi="Times New Roman"/>
          <w:b w:val="0"/>
          <w:bCs/>
        </w:rPr>
        <w:t>Store plates at &lt;-40°C until analytical analysis.</w:t>
      </w:r>
    </w:p>
    <w:p w14:paraId="1CA802DE" w14:textId="77777777" w:rsidR="003E2210" w:rsidRDefault="003E2210" w:rsidP="003E2210">
      <w:pPr>
        <w:pStyle w:val="Heading3"/>
        <w:rPr>
          <w:bCs/>
          <w:i/>
        </w:rPr>
      </w:pPr>
      <w:r w:rsidRPr="003E2210">
        <w:rPr>
          <w:rFonts w:ascii="Times New Roman" w:hAnsi="Times New Roman"/>
          <w:b w:val="0"/>
          <w:bCs/>
        </w:rPr>
        <w:t>Calibration curve for TAs and RC should be prepared within two weeks of assay sample preparation.</w:t>
      </w:r>
      <w:commentRangeEnd w:id="184"/>
      <w:r w:rsidR="001D7C51">
        <w:rPr>
          <w:rStyle w:val="CommentReference"/>
          <w:rFonts w:ascii="Verdana" w:hAnsi="Verdana"/>
          <w:b w:val="0"/>
        </w:rPr>
        <w:commentReference w:id="184"/>
      </w:r>
    </w:p>
    <w:p w14:paraId="2D3425DA" w14:textId="3CC0E26D" w:rsidR="003E2210" w:rsidRDefault="003E2210" w:rsidP="003E2210"/>
    <w:p w14:paraId="4EBB4670" w14:textId="77777777" w:rsidR="003E2210" w:rsidRPr="003E2210" w:rsidRDefault="003E2210" w:rsidP="003E2210"/>
    <w:p w14:paraId="34271462" w14:textId="7708C71F" w:rsidR="00E24071" w:rsidRDefault="00E24071" w:rsidP="00E24071">
      <w:pPr>
        <w:pStyle w:val="Heading2"/>
      </w:pPr>
      <w:bookmarkStart w:id="185" w:name="_Toc90283775"/>
      <w:commentRangeStart w:id="186"/>
      <w:r>
        <w:lastRenderedPageBreak/>
        <w:t>Preparation of Calibration Standards and Quality Control Samples for GC-MS</w:t>
      </w:r>
      <w:r w:rsidR="00AC52BA">
        <w:t>/</w:t>
      </w:r>
      <w:r>
        <w:t xml:space="preserve">MS Analysis </w:t>
      </w:r>
      <w:commentRangeEnd w:id="186"/>
      <w:r w:rsidR="001D7C51">
        <w:rPr>
          <w:rStyle w:val="CommentReference"/>
          <w:rFonts w:ascii="Verdana" w:hAnsi="Verdana"/>
          <w:b w:val="0"/>
        </w:rPr>
        <w:commentReference w:id="186"/>
      </w:r>
      <w:bookmarkEnd w:id="185"/>
    </w:p>
    <w:p w14:paraId="314160B0" w14:textId="77777777" w:rsidR="00E24071" w:rsidRPr="00E24071" w:rsidRDefault="00E24071" w:rsidP="00E24071"/>
    <w:p w14:paraId="322F17A1" w14:textId="77777777" w:rsidR="001051D6" w:rsidRPr="001051D6" w:rsidRDefault="001051D6" w:rsidP="001051D6"/>
    <w:p w14:paraId="2398F3AF" w14:textId="63758DA5" w:rsidR="00823B0F" w:rsidRDefault="00823B0F" w:rsidP="00C76140">
      <w:pPr>
        <w:pStyle w:val="Heading1"/>
      </w:pPr>
      <w:bookmarkStart w:id="187" w:name="_Toc90283776"/>
      <w:r w:rsidRPr="00A72FB2">
        <w:t>Data and Records Management</w:t>
      </w:r>
      <w:bookmarkEnd w:id="187"/>
    </w:p>
    <w:p w14:paraId="772BA418" w14:textId="51C577A2" w:rsidR="0099009E" w:rsidRDefault="0099009E" w:rsidP="0099009E"/>
    <w:p w14:paraId="03BD3DA8" w14:textId="77777777" w:rsidR="003E2210" w:rsidRPr="003E2210" w:rsidRDefault="003E2210" w:rsidP="003E2210">
      <w:pPr>
        <w:spacing w:line="240" w:lineRule="auto"/>
        <w:rPr>
          <w:sz w:val="24"/>
          <w:szCs w:val="24"/>
        </w:rPr>
      </w:pPr>
      <w:r w:rsidRPr="003E2210">
        <w:rPr>
          <w:sz w:val="24"/>
          <w:szCs w:val="24"/>
        </w:rPr>
        <w:t xml:space="preserve">The research notebook will be the record for any procedure conducted and will provide the objective, procedural details, </w:t>
      </w:r>
      <w:proofErr w:type="gramStart"/>
      <w:r w:rsidRPr="003E2210">
        <w:rPr>
          <w:sz w:val="24"/>
          <w:szCs w:val="24"/>
        </w:rPr>
        <w:t>results</w:t>
      </w:r>
      <w:proofErr w:type="gramEnd"/>
      <w:r w:rsidRPr="003E2210">
        <w:rPr>
          <w:sz w:val="24"/>
          <w:szCs w:val="24"/>
        </w:rPr>
        <w:t xml:space="preserve"> and comments relevant for project progress, execution and completion.  These entries will provide sufficient information to describe the work completed, summarize the results, and provide location of any electronic instrument files or data summaries when not directly supplied in the notebook. The laboratory notebooks are the property of EPA and will be stored in accordance with EPA’s record management policy.</w:t>
      </w:r>
    </w:p>
    <w:p w14:paraId="0DF303BE" w14:textId="77777777" w:rsidR="003E2210" w:rsidRPr="003E2210" w:rsidRDefault="003E2210" w:rsidP="003E2210">
      <w:pPr>
        <w:spacing w:line="240" w:lineRule="auto"/>
        <w:rPr>
          <w:sz w:val="24"/>
          <w:szCs w:val="24"/>
        </w:rPr>
      </w:pPr>
    </w:p>
    <w:p w14:paraId="3EE33BDB" w14:textId="77777777" w:rsidR="003E2210" w:rsidRPr="003E2210" w:rsidRDefault="003E2210" w:rsidP="003E2210">
      <w:pPr>
        <w:spacing w:line="240" w:lineRule="auto"/>
        <w:rPr>
          <w:sz w:val="24"/>
          <w:szCs w:val="24"/>
        </w:rPr>
      </w:pPr>
      <w:r w:rsidRPr="003E2210">
        <w:rPr>
          <w:sz w:val="24"/>
          <w:szCs w:val="24"/>
        </w:rPr>
        <w:t xml:space="preserve">Within each notebook entry documenting execution of this SOP, TA and RC information, ranging </w:t>
      </w:r>
      <w:proofErr w:type="gramStart"/>
      <w:r w:rsidRPr="003E2210">
        <w:rPr>
          <w:sz w:val="24"/>
          <w:szCs w:val="24"/>
        </w:rPr>
        <w:t>from  chemical</w:t>
      </w:r>
      <w:proofErr w:type="gramEnd"/>
      <w:r w:rsidRPr="003E2210">
        <w:rPr>
          <w:sz w:val="24"/>
          <w:szCs w:val="24"/>
        </w:rPr>
        <w:t xml:space="preserve"> identification information (including catalog numbers, lot numbers, sample ID numbers (if stocks provided by EPA contractor), certificates of analyses, safety data sheets, and other associated documentation will be described or the location of such documentation (in a networked folder, as described in the relevant QAPP) will be provided. Hepatocyte lot information and cell count and cell viability calculations as described in Section 9.6 will be documented. </w:t>
      </w:r>
    </w:p>
    <w:p w14:paraId="2E7C245D" w14:textId="77777777" w:rsidR="003E2210" w:rsidRPr="003E2210" w:rsidRDefault="003E2210" w:rsidP="003E2210">
      <w:pPr>
        <w:spacing w:line="240" w:lineRule="auto"/>
        <w:rPr>
          <w:sz w:val="24"/>
          <w:szCs w:val="24"/>
        </w:rPr>
      </w:pPr>
    </w:p>
    <w:p w14:paraId="6B8BDB86" w14:textId="77777777" w:rsidR="003E2210" w:rsidRPr="003E2210" w:rsidRDefault="003E2210" w:rsidP="003E2210">
      <w:pPr>
        <w:spacing w:line="240" w:lineRule="auto"/>
        <w:rPr>
          <w:sz w:val="24"/>
          <w:szCs w:val="24"/>
        </w:rPr>
      </w:pPr>
      <w:r w:rsidRPr="003E2210">
        <w:rPr>
          <w:sz w:val="24"/>
          <w:szCs w:val="24"/>
        </w:rPr>
        <w:t xml:space="preserve">The plate map that documents chemicals screened and location within the tube racks will be summarized in a chain of custody document either within or linked to the relevant electronic research notebook. This document will be shared with the analyst who will conduct targeted MS analysis upon sample </w:t>
      </w:r>
      <w:proofErr w:type="spellStart"/>
      <w:r w:rsidRPr="003E2210">
        <w:rPr>
          <w:sz w:val="24"/>
          <w:szCs w:val="24"/>
        </w:rPr>
        <w:t>transfer,</w:t>
      </w:r>
      <w:del w:id="188" w:author="Swank, Adam" w:date="2021-12-13T09:53:00Z">
        <w:r w:rsidRPr="003E2210" w:rsidDel="001D7C51">
          <w:rPr>
            <w:sz w:val="24"/>
            <w:szCs w:val="24"/>
          </w:rPr>
          <w:delText xml:space="preserve"> </w:delText>
        </w:r>
      </w:del>
      <w:r w:rsidRPr="003E2210">
        <w:rPr>
          <w:sz w:val="24"/>
          <w:szCs w:val="24"/>
        </w:rPr>
        <w:t>and</w:t>
      </w:r>
      <w:proofErr w:type="spellEnd"/>
      <w:r w:rsidRPr="003E2210">
        <w:rPr>
          <w:sz w:val="24"/>
          <w:szCs w:val="24"/>
        </w:rPr>
        <w:t xml:space="preserve"> will contain </w:t>
      </w:r>
      <w:proofErr w:type="gramStart"/>
      <w:r w:rsidRPr="003E2210">
        <w:rPr>
          <w:sz w:val="24"/>
          <w:szCs w:val="24"/>
        </w:rPr>
        <w:t>a brief summary</w:t>
      </w:r>
      <w:proofErr w:type="gramEnd"/>
      <w:r w:rsidRPr="003E2210">
        <w:rPr>
          <w:sz w:val="24"/>
          <w:szCs w:val="24"/>
        </w:rPr>
        <w:t xml:space="preserve"> of the experimental details (assay date, assay technician, sample ID, sample map, assay concentration, sample contents. </w:t>
      </w:r>
    </w:p>
    <w:p w14:paraId="6F71986A" w14:textId="77777777" w:rsidR="003E2210" w:rsidRPr="003E2210" w:rsidRDefault="003E2210" w:rsidP="003E2210">
      <w:pPr>
        <w:spacing w:line="240" w:lineRule="auto"/>
        <w:rPr>
          <w:sz w:val="24"/>
          <w:szCs w:val="24"/>
        </w:rPr>
      </w:pPr>
    </w:p>
    <w:p w14:paraId="7EB426E1" w14:textId="710C3AEA" w:rsidR="0099009E" w:rsidRPr="003E2210" w:rsidRDefault="003E2210" w:rsidP="003E2210">
      <w:pPr>
        <w:rPr>
          <w:sz w:val="24"/>
          <w:szCs w:val="24"/>
        </w:rPr>
      </w:pPr>
      <w:r w:rsidRPr="003E2210">
        <w:rPr>
          <w:sz w:val="24"/>
          <w:szCs w:val="24"/>
        </w:rPr>
        <w:t xml:space="preserve">Links or file directory information will be provided to pertinent electronic data, which will be housed on Agency network drives and subject to regular back-ups per Agency policy. Records generated will be maintained by the principal investigator until completion of the project.  Upon completion, data should be stored in accordance with EPA’s record management policy.  </w:t>
      </w:r>
    </w:p>
    <w:p w14:paraId="7D3D1160" w14:textId="77777777" w:rsidR="003E2210" w:rsidRPr="0099009E" w:rsidRDefault="003E2210" w:rsidP="003E2210"/>
    <w:p w14:paraId="6D00CFD2" w14:textId="56B97C16" w:rsidR="00823B0F" w:rsidRDefault="00823B0F" w:rsidP="00C76140">
      <w:pPr>
        <w:pStyle w:val="Heading1"/>
      </w:pPr>
      <w:bookmarkStart w:id="189" w:name="_Toc90283777"/>
      <w:r w:rsidRPr="00A72FB2">
        <w:t>Quality Assurance/Quality Control</w:t>
      </w:r>
      <w:bookmarkEnd w:id="189"/>
    </w:p>
    <w:p w14:paraId="09D82069" w14:textId="43601F81" w:rsidR="00603D2F" w:rsidRDefault="00603D2F" w:rsidP="00603D2F"/>
    <w:p w14:paraId="59A57D04" w14:textId="6D2C330A" w:rsidR="00603D2F" w:rsidRPr="003E2210" w:rsidRDefault="003E2210" w:rsidP="00603D2F">
      <w:pPr>
        <w:rPr>
          <w:sz w:val="24"/>
          <w:szCs w:val="24"/>
        </w:rPr>
      </w:pPr>
      <w:r w:rsidRPr="003E2210">
        <w:rPr>
          <w:sz w:val="24"/>
          <w:szCs w:val="24"/>
        </w:rPr>
        <w:t xml:space="preserve">Initially, successful execution of this SOP will be determined upon review of hepatocyte cell viability data collected at the start of the assay. Ultimately the MS analytic data collected for the no cell and metabolically inactivated cell controls; and the </w:t>
      </w:r>
      <w:r w:rsidRPr="003E2210">
        <w:rPr>
          <w:i/>
          <w:iCs/>
          <w:sz w:val="24"/>
          <w:szCs w:val="24"/>
        </w:rPr>
        <w:t>in vitro</w:t>
      </w:r>
      <w:r w:rsidRPr="003E2210">
        <w:rPr>
          <w:sz w:val="24"/>
          <w:szCs w:val="24"/>
        </w:rPr>
        <w:t xml:space="preserve"> clearance rates derived for the assay reference compound(s) will be used to evaluate performance and usability of the samples prepared by this assay.</w:t>
      </w:r>
    </w:p>
    <w:p w14:paraId="53AEF17B" w14:textId="10E917ED" w:rsidR="003E2210" w:rsidRPr="003E2210" w:rsidRDefault="003E2210" w:rsidP="00603D2F">
      <w:pPr>
        <w:rPr>
          <w:sz w:val="24"/>
          <w:szCs w:val="24"/>
        </w:rPr>
      </w:pPr>
    </w:p>
    <w:p w14:paraId="59479964" w14:textId="0EC8AC4B" w:rsidR="003E2210" w:rsidRPr="003E2210" w:rsidRDefault="003E2210" w:rsidP="00603D2F">
      <w:pPr>
        <w:rPr>
          <w:sz w:val="24"/>
          <w:szCs w:val="24"/>
        </w:rPr>
      </w:pPr>
      <w:r w:rsidRPr="003E2210">
        <w:rPr>
          <w:sz w:val="24"/>
          <w:szCs w:val="24"/>
        </w:rPr>
        <w:t xml:space="preserve">These reviews will be conducted after test agent/compound quantitation of the samples has been performed by MS analysis. The table below provides a summary of assay-specific acceptance </w:t>
      </w:r>
      <w:r w:rsidRPr="003E2210">
        <w:rPr>
          <w:sz w:val="24"/>
          <w:szCs w:val="24"/>
        </w:rPr>
        <w:lastRenderedPageBreak/>
        <w:t>criteria that will be considered along with required corrective action should these samples fail QC.</w:t>
      </w:r>
    </w:p>
    <w:p w14:paraId="43866395" w14:textId="15A716A9" w:rsidR="003E2210" w:rsidRDefault="003E2210" w:rsidP="00603D2F"/>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2250"/>
        <w:gridCol w:w="2340"/>
        <w:gridCol w:w="2160"/>
      </w:tblGrid>
      <w:tr w:rsidR="003E2210" w:rsidRPr="0061021B" w14:paraId="6FCEC2E2" w14:textId="77777777" w:rsidTr="00D7007A">
        <w:trPr>
          <w:jc w:val="center"/>
        </w:trPr>
        <w:tc>
          <w:tcPr>
            <w:tcW w:w="2515" w:type="dxa"/>
          </w:tcPr>
          <w:p w14:paraId="112B6643" w14:textId="77777777" w:rsidR="003E2210" w:rsidRPr="00AD6219" w:rsidRDefault="003E2210" w:rsidP="00D7007A">
            <w:pPr>
              <w:spacing w:line="240" w:lineRule="auto"/>
              <w:jc w:val="center"/>
              <w:rPr>
                <w:rFonts w:eastAsia="Times New Roman"/>
                <w:b/>
              </w:rPr>
            </w:pPr>
            <w:r w:rsidRPr="00AD6219">
              <w:rPr>
                <w:rFonts w:eastAsia="Times New Roman"/>
                <w:b/>
              </w:rPr>
              <w:t>QC Sample Type</w:t>
            </w:r>
          </w:p>
        </w:tc>
        <w:tc>
          <w:tcPr>
            <w:tcW w:w="2250" w:type="dxa"/>
          </w:tcPr>
          <w:p w14:paraId="48FEE4FE" w14:textId="77777777" w:rsidR="003E2210" w:rsidRPr="00AD6219" w:rsidRDefault="003E2210" w:rsidP="00D7007A">
            <w:pPr>
              <w:spacing w:line="240" w:lineRule="auto"/>
              <w:jc w:val="center"/>
              <w:rPr>
                <w:rFonts w:eastAsia="Times New Roman"/>
                <w:b/>
              </w:rPr>
            </w:pPr>
            <w:r w:rsidRPr="00AD6219">
              <w:rPr>
                <w:rFonts w:eastAsia="Times New Roman"/>
                <w:b/>
              </w:rPr>
              <w:t>Frequency</w:t>
            </w:r>
          </w:p>
        </w:tc>
        <w:tc>
          <w:tcPr>
            <w:tcW w:w="2340" w:type="dxa"/>
          </w:tcPr>
          <w:p w14:paraId="75A3B724" w14:textId="77777777" w:rsidR="003E2210" w:rsidRPr="00AD6219" w:rsidRDefault="003E2210" w:rsidP="00D7007A">
            <w:pPr>
              <w:spacing w:line="240" w:lineRule="auto"/>
              <w:jc w:val="center"/>
              <w:rPr>
                <w:rFonts w:eastAsia="Times New Roman"/>
                <w:b/>
              </w:rPr>
            </w:pPr>
            <w:r w:rsidRPr="00AD6219">
              <w:rPr>
                <w:rFonts w:eastAsia="Times New Roman"/>
                <w:b/>
              </w:rPr>
              <w:t>Acceptance Criteria</w:t>
            </w:r>
          </w:p>
        </w:tc>
        <w:tc>
          <w:tcPr>
            <w:tcW w:w="2160" w:type="dxa"/>
          </w:tcPr>
          <w:p w14:paraId="24B5DC3C" w14:textId="77777777" w:rsidR="003E2210" w:rsidRPr="00AD6219" w:rsidRDefault="003E2210" w:rsidP="00D7007A">
            <w:pPr>
              <w:spacing w:line="240" w:lineRule="auto"/>
              <w:jc w:val="center"/>
              <w:rPr>
                <w:rFonts w:eastAsia="Times New Roman"/>
                <w:b/>
              </w:rPr>
            </w:pPr>
            <w:r w:rsidRPr="00AD6219">
              <w:rPr>
                <w:rFonts w:eastAsia="Times New Roman"/>
                <w:b/>
              </w:rPr>
              <w:t>Corrective Action if QC Sample Fails</w:t>
            </w:r>
          </w:p>
        </w:tc>
      </w:tr>
      <w:tr w:rsidR="003E2210" w:rsidRPr="0061021B" w14:paraId="3F3E29D8" w14:textId="77777777" w:rsidTr="00D7007A">
        <w:trPr>
          <w:jc w:val="center"/>
        </w:trPr>
        <w:tc>
          <w:tcPr>
            <w:tcW w:w="2515" w:type="dxa"/>
          </w:tcPr>
          <w:p w14:paraId="6A17572D" w14:textId="77777777" w:rsidR="003E2210" w:rsidRPr="00AD6219" w:rsidRDefault="003E2210" w:rsidP="00D7007A">
            <w:pPr>
              <w:spacing w:line="240" w:lineRule="auto"/>
              <w:rPr>
                <w:rFonts w:eastAsia="Times New Roman"/>
              </w:rPr>
            </w:pPr>
            <w:r>
              <w:rPr>
                <w:rFonts w:eastAsia="Times New Roman"/>
              </w:rPr>
              <w:t>Hepatocyte Cell Viability</w:t>
            </w:r>
          </w:p>
        </w:tc>
        <w:tc>
          <w:tcPr>
            <w:tcW w:w="2250" w:type="dxa"/>
          </w:tcPr>
          <w:p w14:paraId="1C785BF3" w14:textId="77777777" w:rsidR="003E2210" w:rsidRPr="00AD6219" w:rsidRDefault="003E2210" w:rsidP="00D7007A">
            <w:pPr>
              <w:spacing w:line="240" w:lineRule="auto"/>
              <w:rPr>
                <w:rFonts w:eastAsia="Times New Roman"/>
              </w:rPr>
            </w:pPr>
            <w:r>
              <w:rPr>
                <w:rFonts w:eastAsia="Times New Roman"/>
              </w:rPr>
              <w:t>Once per experiment</w:t>
            </w:r>
          </w:p>
        </w:tc>
        <w:tc>
          <w:tcPr>
            <w:tcW w:w="2340" w:type="dxa"/>
          </w:tcPr>
          <w:p w14:paraId="506C43C1" w14:textId="77777777" w:rsidR="003E2210" w:rsidRPr="00AD6219" w:rsidRDefault="003E2210" w:rsidP="00D7007A">
            <w:pPr>
              <w:spacing w:line="240" w:lineRule="auto"/>
              <w:jc w:val="center"/>
              <w:rPr>
                <w:rFonts w:eastAsia="Times New Roman"/>
              </w:rPr>
            </w:pPr>
            <w:r>
              <w:rPr>
                <w:rFonts w:eastAsia="Times New Roman"/>
              </w:rPr>
              <w:t>&gt;70</w:t>
            </w:r>
            <w:r w:rsidRPr="00AD6219">
              <w:rPr>
                <w:rFonts w:eastAsia="Times New Roman"/>
              </w:rPr>
              <w:t>%</w:t>
            </w:r>
            <w:r>
              <w:rPr>
                <w:rFonts w:eastAsia="Times New Roman"/>
              </w:rPr>
              <w:t xml:space="preserve"> upon resuspension</w:t>
            </w:r>
          </w:p>
        </w:tc>
        <w:tc>
          <w:tcPr>
            <w:tcW w:w="2160" w:type="dxa"/>
          </w:tcPr>
          <w:p w14:paraId="64703215" w14:textId="77777777" w:rsidR="003E2210" w:rsidRPr="00AD6219" w:rsidRDefault="003E2210" w:rsidP="00D7007A">
            <w:pPr>
              <w:spacing w:line="240" w:lineRule="auto"/>
              <w:rPr>
                <w:rFonts w:eastAsia="Times New Roman"/>
              </w:rPr>
            </w:pPr>
            <w:r w:rsidRPr="00AD6219">
              <w:rPr>
                <w:rFonts w:eastAsia="Times New Roman"/>
              </w:rPr>
              <w:t>Flag in comments</w:t>
            </w:r>
            <w:r>
              <w:rPr>
                <w:rFonts w:eastAsia="Times New Roman"/>
              </w:rPr>
              <w:t>; reassess data; rerun assay if warranted</w:t>
            </w:r>
          </w:p>
        </w:tc>
      </w:tr>
      <w:tr w:rsidR="003E2210" w:rsidRPr="0061021B" w14:paraId="21EBC7A2" w14:textId="77777777" w:rsidTr="00D7007A">
        <w:trPr>
          <w:jc w:val="center"/>
        </w:trPr>
        <w:tc>
          <w:tcPr>
            <w:tcW w:w="2515" w:type="dxa"/>
          </w:tcPr>
          <w:p w14:paraId="4ED8119E" w14:textId="77777777" w:rsidR="003E2210" w:rsidRPr="00AD6219" w:rsidRDefault="003E2210" w:rsidP="00D7007A">
            <w:pPr>
              <w:spacing w:line="240" w:lineRule="auto"/>
              <w:rPr>
                <w:rFonts w:eastAsia="Times New Roman"/>
              </w:rPr>
            </w:pPr>
            <w:r>
              <w:rPr>
                <w:rFonts w:eastAsia="Times New Roman"/>
              </w:rPr>
              <w:t>No Cell Control Check</w:t>
            </w:r>
          </w:p>
        </w:tc>
        <w:tc>
          <w:tcPr>
            <w:tcW w:w="2250" w:type="dxa"/>
          </w:tcPr>
          <w:p w14:paraId="5228C58C" w14:textId="77777777" w:rsidR="003E2210" w:rsidRPr="00AD6219" w:rsidRDefault="003E2210" w:rsidP="00D7007A">
            <w:pPr>
              <w:spacing w:line="240" w:lineRule="auto"/>
              <w:rPr>
                <w:rFonts w:eastAsia="Times New Roman"/>
              </w:rPr>
            </w:pPr>
            <w:r>
              <w:rPr>
                <w:rFonts w:eastAsia="Times New Roman"/>
              </w:rPr>
              <w:t>One per experiment</w:t>
            </w:r>
          </w:p>
        </w:tc>
        <w:tc>
          <w:tcPr>
            <w:tcW w:w="2340" w:type="dxa"/>
          </w:tcPr>
          <w:p w14:paraId="012F5BF6" w14:textId="77777777" w:rsidR="003E2210" w:rsidRPr="00AD6219" w:rsidRDefault="003E2210" w:rsidP="00D7007A">
            <w:pPr>
              <w:spacing w:line="240" w:lineRule="auto"/>
              <w:jc w:val="center"/>
              <w:rPr>
                <w:rFonts w:eastAsia="Times New Roman"/>
              </w:rPr>
            </w:pPr>
            <w:r>
              <w:rPr>
                <w:rFonts w:eastAsia="Times New Roman"/>
              </w:rPr>
              <w:t xml:space="preserve">Reported TA concentrations for T0 and T240 samples are </w:t>
            </w:r>
            <w:r w:rsidRPr="00AD6219">
              <w:rPr>
                <w:rFonts w:eastAsia="Times New Roman"/>
              </w:rPr>
              <w:t>±2</w:t>
            </w:r>
            <w:r>
              <w:rPr>
                <w:rFonts w:eastAsia="Times New Roman"/>
              </w:rPr>
              <w:t>5</w:t>
            </w:r>
            <w:r w:rsidRPr="00AD6219">
              <w:rPr>
                <w:rFonts w:eastAsia="Times New Roman"/>
              </w:rPr>
              <w:t>%</w:t>
            </w:r>
            <w:r>
              <w:rPr>
                <w:rFonts w:eastAsia="Times New Roman"/>
              </w:rPr>
              <w:t xml:space="preserve"> of each other</w:t>
            </w:r>
          </w:p>
        </w:tc>
        <w:tc>
          <w:tcPr>
            <w:tcW w:w="2160" w:type="dxa"/>
          </w:tcPr>
          <w:p w14:paraId="10E7A684" w14:textId="77777777" w:rsidR="003E2210" w:rsidRPr="00AD6219" w:rsidRDefault="003E2210" w:rsidP="00D7007A">
            <w:pPr>
              <w:spacing w:line="240" w:lineRule="auto"/>
              <w:rPr>
                <w:rFonts w:eastAsia="Times New Roman"/>
              </w:rPr>
            </w:pPr>
            <w:r>
              <w:rPr>
                <w:rFonts w:eastAsia="Times New Roman"/>
              </w:rPr>
              <w:t>If TA concentrations are &gt;</w:t>
            </w:r>
            <w:r w:rsidRPr="00AD6219">
              <w:rPr>
                <w:rFonts w:eastAsia="Times New Roman"/>
              </w:rPr>
              <w:t>±</w:t>
            </w:r>
            <w:r>
              <w:rPr>
                <w:rFonts w:eastAsia="Times New Roman"/>
              </w:rPr>
              <w:t>25% but &lt;</w:t>
            </w:r>
            <w:r w:rsidRPr="00AD6219">
              <w:rPr>
                <w:rFonts w:eastAsia="Times New Roman"/>
              </w:rPr>
              <w:t>±</w:t>
            </w:r>
            <w:r>
              <w:rPr>
                <w:rFonts w:eastAsia="Times New Roman"/>
              </w:rPr>
              <w:t>50%, flag but still proceed with Cl</w:t>
            </w:r>
            <w:r w:rsidRPr="00EF47C9">
              <w:rPr>
                <w:rFonts w:eastAsia="Times New Roman"/>
                <w:vertAlign w:val="subscript"/>
              </w:rPr>
              <w:t>int</w:t>
            </w:r>
            <w:r>
              <w:rPr>
                <w:rFonts w:eastAsia="Times New Roman"/>
              </w:rPr>
              <w:t xml:space="preserve"> calculations. If &gt;</w:t>
            </w:r>
            <w:r w:rsidRPr="00AD6219">
              <w:rPr>
                <w:rFonts w:eastAsia="Times New Roman"/>
              </w:rPr>
              <w:t>±</w:t>
            </w:r>
            <w:r>
              <w:rPr>
                <w:rFonts w:eastAsia="Times New Roman"/>
              </w:rPr>
              <w:t>5</w:t>
            </w:r>
            <w:r w:rsidRPr="00AD6219">
              <w:rPr>
                <w:rFonts w:eastAsia="Times New Roman"/>
              </w:rPr>
              <w:t>0%</w:t>
            </w:r>
            <w:r>
              <w:rPr>
                <w:rFonts w:eastAsia="Times New Roman"/>
              </w:rPr>
              <w:t>, flag and reassess data, compare to inactivated cell controls; if &gt;50%, assess compound stability in system</w:t>
            </w:r>
          </w:p>
        </w:tc>
      </w:tr>
      <w:tr w:rsidR="003E2210" w:rsidRPr="0061021B" w14:paraId="189AB411" w14:textId="77777777" w:rsidTr="00D7007A">
        <w:trPr>
          <w:jc w:val="center"/>
        </w:trPr>
        <w:tc>
          <w:tcPr>
            <w:tcW w:w="2515" w:type="dxa"/>
          </w:tcPr>
          <w:p w14:paraId="6D56613C" w14:textId="77777777" w:rsidR="003E2210" w:rsidRDefault="003E2210" w:rsidP="00D7007A">
            <w:pPr>
              <w:spacing w:line="240" w:lineRule="auto"/>
              <w:rPr>
                <w:rFonts w:eastAsia="Times New Roman"/>
              </w:rPr>
            </w:pPr>
            <w:r>
              <w:rPr>
                <w:rFonts w:eastAsia="Times New Roman"/>
              </w:rPr>
              <w:t xml:space="preserve">Inactivated Cell Control </w:t>
            </w:r>
          </w:p>
        </w:tc>
        <w:tc>
          <w:tcPr>
            <w:tcW w:w="2250" w:type="dxa"/>
          </w:tcPr>
          <w:p w14:paraId="25DD3904" w14:textId="77777777" w:rsidR="003E2210" w:rsidRPr="00AD6219" w:rsidRDefault="003E2210" w:rsidP="00D7007A">
            <w:pPr>
              <w:spacing w:line="240" w:lineRule="auto"/>
              <w:rPr>
                <w:rFonts w:eastAsia="Times New Roman"/>
              </w:rPr>
            </w:pPr>
            <w:r>
              <w:rPr>
                <w:rFonts w:eastAsia="Times New Roman"/>
              </w:rPr>
              <w:t>One per experiment</w:t>
            </w:r>
          </w:p>
        </w:tc>
        <w:tc>
          <w:tcPr>
            <w:tcW w:w="2340" w:type="dxa"/>
          </w:tcPr>
          <w:p w14:paraId="32E11436" w14:textId="77777777" w:rsidR="003E2210" w:rsidRPr="00AD6219" w:rsidRDefault="003E2210" w:rsidP="00D7007A">
            <w:pPr>
              <w:spacing w:line="240" w:lineRule="auto"/>
              <w:jc w:val="center"/>
              <w:rPr>
                <w:rFonts w:eastAsia="Times New Roman"/>
              </w:rPr>
            </w:pPr>
            <w:r>
              <w:rPr>
                <w:rFonts w:eastAsia="Times New Roman"/>
              </w:rPr>
              <w:t xml:space="preserve">Reported TA concentrations for T0 and T240 samples are </w:t>
            </w:r>
            <w:r w:rsidRPr="00AD6219">
              <w:rPr>
                <w:rFonts w:eastAsia="Times New Roman"/>
              </w:rPr>
              <w:t>±2</w:t>
            </w:r>
            <w:r>
              <w:rPr>
                <w:rFonts w:eastAsia="Times New Roman"/>
              </w:rPr>
              <w:t>5</w:t>
            </w:r>
            <w:r w:rsidRPr="00AD6219">
              <w:rPr>
                <w:rFonts w:eastAsia="Times New Roman"/>
              </w:rPr>
              <w:t>%</w:t>
            </w:r>
            <w:r>
              <w:rPr>
                <w:rFonts w:eastAsia="Times New Roman"/>
              </w:rPr>
              <w:t xml:space="preserve"> of each other</w:t>
            </w:r>
          </w:p>
        </w:tc>
        <w:tc>
          <w:tcPr>
            <w:tcW w:w="2160" w:type="dxa"/>
          </w:tcPr>
          <w:p w14:paraId="7FD13993" w14:textId="77777777" w:rsidR="003E2210" w:rsidRPr="00AD6219" w:rsidRDefault="003E2210" w:rsidP="00D7007A">
            <w:pPr>
              <w:spacing w:line="240" w:lineRule="auto"/>
              <w:rPr>
                <w:rFonts w:eastAsia="Times New Roman"/>
              </w:rPr>
            </w:pPr>
            <w:r>
              <w:rPr>
                <w:rFonts w:eastAsia="Times New Roman"/>
              </w:rPr>
              <w:t>See Corrective Action for No Cell Control Check</w:t>
            </w:r>
          </w:p>
        </w:tc>
      </w:tr>
      <w:tr w:rsidR="003E2210" w:rsidRPr="0061021B" w14:paraId="20018CD3" w14:textId="77777777" w:rsidTr="00D7007A">
        <w:trPr>
          <w:jc w:val="center"/>
        </w:trPr>
        <w:tc>
          <w:tcPr>
            <w:tcW w:w="2515" w:type="dxa"/>
          </w:tcPr>
          <w:p w14:paraId="01FAA6CD" w14:textId="77777777" w:rsidR="003E2210" w:rsidRPr="00AD6219" w:rsidRDefault="003E2210" w:rsidP="00D7007A">
            <w:pPr>
              <w:spacing w:line="240" w:lineRule="auto"/>
              <w:rPr>
                <w:rFonts w:eastAsia="Times New Roman"/>
              </w:rPr>
            </w:pPr>
            <w:r w:rsidRPr="00AD6219">
              <w:rPr>
                <w:rFonts w:eastAsia="Times New Roman"/>
              </w:rPr>
              <w:t xml:space="preserve">Reference Compound </w:t>
            </w:r>
          </w:p>
        </w:tc>
        <w:tc>
          <w:tcPr>
            <w:tcW w:w="2250" w:type="dxa"/>
          </w:tcPr>
          <w:p w14:paraId="07DDC9E9" w14:textId="77777777" w:rsidR="003E2210" w:rsidRPr="00AD6219" w:rsidRDefault="003E2210" w:rsidP="00D7007A">
            <w:pPr>
              <w:spacing w:line="240" w:lineRule="auto"/>
              <w:rPr>
                <w:rFonts w:eastAsia="Times New Roman"/>
              </w:rPr>
            </w:pPr>
            <w:r w:rsidRPr="00AD6219">
              <w:rPr>
                <w:rFonts w:eastAsia="Times New Roman"/>
              </w:rPr>
              <w:t xml:space="preserve">One </w:t>
            </w:r>
            <w:r>
              <w:rPr>
                <w:rFonts w:eastAsia="Times New Roman"/>
              </w:rPr>
              <w:t xml:space="preserve">per experiment </w:t>
            </w:r>
          </w:p>
        </w:tc>
        <w:tc>
          <w:tcPr>
            <w:tcW w:w="2340" w:type="dxa"/>
          </w:tcPr>
          <w:p w14:paraId="6297B567" w14:textId="77777777" w:rsidR="003E2210" w:rsidRPr="00AD6219" w:rsidRDefault="003E2210" w:rsidP="00D7007A">
            <w:pPr>
              <w:spacing w:line="240" w:lineRule="auto"/>
              <w:ind w:left="196"/>
              <w:jc w:val="center"/>
              <w:rPr>
                <w:rFonts w:eastAsia="Times New Roman"/>
              </w:rPr>
            </w:pPr>
            <w:r w:rsidRPr="00AD6219">
              <w:rPr>
                <w:rFonts w:eastAsia="Times New Roman"/>
              </w:rPr>
              <w:t>±20%</w:t>
            </w:r>
            <w:r>
              <w:rPr>
                <w:rFonts w:eastAsia="Times New Roman"/>
              </w:rPr>
              <w:t xml:space="preserve"> of literature values or historical lab data</w:t>
            </w:r>
          </w:p>
        </w:tc>
        <w:tc>
          <w:tcPr>
            <w:tcW w:w="2160" w:type="dxa"/>
          </w:tcPr>
          <w:p w14:paraId="7117255E" w14:textId="77777777" w:rsidR="003E2210" w:rsidRPr="00AD6219" w:rsidRDefault="003E2210" w:rsidP="00D7007A">
            <w:pPr>
              <w:spacing w:line="240" w:lineRule="auto"/>
              <w:rPr>
                <w:rFonts w:eastAsia="Times New Roman"/>
              </w:rPr>
            </w:pPr>
            <w:r w:rsidRPr="00AD6219">
              <w:rPr>
                <w:rFonts w:eastAsia="Times New Roman"/>
              </w:rPr>
              <w:t>Flag in comments</w:t>
            </w:r>
            <w:r>
              <w:rPr>
                <w:rFonts w:eastAsia="Times New Roman"/>
              </w:rPr>
              <w:t>; assess reason; rerun assay if warranted</w:t>
            </w:r>
          </w:p>
        </w:tc>
      </w:tr>
    </w:tbl>
    <w:p w14:paraId="461D0877" w14:textId="5FE40F4F" w:rsidR="003E2210" w:rsidRDefault="003E2210" w:rsidP="00603D2F"/>
    <w:p w14:paraId="4B2C2EDA" w14:textId="77777777" w:rsidR="003E2210" w:rsidRDefault="003E2210" w:rsidP="00603D2F"/>
    <w:p w14:paraId="3A84975F" w14:textId="77777777" w:rsidR="00603D2F" w:rsidRPr="00603D2F" w:rsidRDefault="00603D2F" w:rsidP="00603D2F"/>
    <w:p w14:paraId="6147D2A7" w14:textId="1EDE0997" w:rsidR="00C67396" w:rsidRDefault="003E2210" w:rsidP="00C67396">
      <w:pPr>
        <w:pStyle w:val="Heading1"/>
      </w:pPr>
      <w:bookmarkStart w:id="190" w:name="_Toc90283778"/>
      <w:r>
        <w:t>References</w:t>
      </w:r>
      <w:bookmarkEnd w:id="190"/>
    </w:p>
    <w:p w14:paraId="168C161B" w14:textId="77777777" w:rsidR="003E2210" w:rsidRPr="003E2210" w:rsidRDefault="003E2210" w:rsidP="003E2210">
      <w:pPr>
        <w:ind w:left="270" w:hanging="270"/>
        <w:jc w:val="both"/>
        <w:rPr>
          <w:bCs/>
          <w:sz w:val="24"/>
          <w:szCs w:val="24"/>
        </w:rPr>
      </w:pPr>
      <w:r w:rsidRPr="003E2210">
        <w:rPr>
          <w:bCs/>
          <w:sz w:val="24"/>
          <w:szCs w:val="24"/>
        </w:rPr>
        <w:t>Black, S.R., Nichols, J.W., Fay, K.A., Matten, S.R., and Lynn, S.G.</w:t>
      </w:r>
      <w:r w:rsidRPr="003E2210">
        <w:rPr>
          <w:b/>
          <w:sz w:val="24"/>
          <w:szCs w:val="24"/>
        </w:rPr>
        <w:t xml:space="preserve"> </w:t>
      </w:r>
      <w:r w:rsidRPr="003E2210">
        <w:rPr>
          <w:bCs/>
          <w:sz w:val="24"/>
          <w:szCs w:val="24"/>
        </w:rPr>
        <w:t xml:space="preserve">(2021). Evaluation and comparison of in vitro intrinsic clearance rates measured using cryopreserved hepatocytes from humans, rats, and rainbow trout. </w:t>
      </w:r>
      <w:r w:rsidRPr="003E2210">
        <w:rPr>
          <w:bCs/>
          <w:i/>
          <w:iCs/>
          <w:sz w:val="24"/>
          <w:szCs w:val="24"/>
        </w:rPr>
        <w:t xml:space="preserve">Toxicol. </w:t>
      </w:r>
      <w:r w:rsidRPr="003E2210">
        <w:rPr>
          <w:bCs/>
          <w:sz w:val="24"/>
          <w:szCs w:val="24"/>
        </w:rPr>
        <w:t>May 10; 152819.</w:t>
      </w:r>
      <w:r w:rsidRPr="003E2210">
        <w:rPr>
          <w:bCs/>
          <w:i/>
          <w:iCs/>
          <w:sz w:val="24"/>
          <w:szCs w:val="24"/>
        </w:rPr>
        <w:t xml:space="preserve"> </w:t>
      </w:r>
      <w:r w:rsidRPr="003E2210">
        <w:rPr>
          <w:bCs/>
          <w:sz w:val="24"/>
          <w:szCs w:val="24"/>
        </w:rPr>
        <w:t xml:space="preserve"> Doi:10.1016/j.tox.2021.152819.  Online ahead of print.</w:t>
      </w:r>
    </w:p>
    <w:p w14:paraId="1738B63E" w14:textId="77777777" w:rsidR="003E2210" w:rsidRPr="003E2210" w:rsidRDefault="003E2210" w:rsidP="003E2210">
      <w:pPr>
        <w:ind w:left="270" w:hanging="270"/>
        <w:jc w:val="both"/>
        <w:rPr>
          <w:bCs/>
          <w:sz w:val="24"/>
          <w:szCs w:val="24"/>
        </w:rPr>
      </w:pPr>
    </w:p>
    <w:p w14:paraId="75B43758" w14:textId="77777777" w:rsidR="003E2210" w:rsidRPr="003E2210" w:rsidRDefault="003E2210" w:rsidP="003E2210">
      <w:pPr>
        <w:ind w:left="270" w:hanging="270"/>
        <w:jc w:val="both"/>
        <w:rPr>
          <w:bCs/>
          <w:sz w:val="24"/>
          <w:szCs w:val="24"/>
        </w:rPr>
      </w:pPr>
      <w:r w:rsidRPr="003E2210">
        <w:rPr>
          <w:bCs/>
          <w:sz w:val="24"/>
          <w:szCs w:val="24"/>
        </w:rPr>
        <w:t>Wetmore, B.A.,</w:t>
      </w:r>
      <w:r w:rsidRPr="003E2210">
        <w:rPr>
          <w:sz w:val="24"/>
          <w:szCs w:val="24"/>
        </w:rPr>
        <w:t xml:space="preserve"> Wambaugh, J.F., Ferguson, S.S., Li, L., </w:t>
      </w:r>
      <w:proofErr w:type="spellStart"/>
      <w:r w:rsidRPr="003E2210">
        <w:rPr>
          <w:sz w:val="24"/>
          <w:szCs w:val="24"/>
        </w:rPr>
        <w:t>Clewell</w:t>
      </w:r>
      <w:proofErr w:type="spellEnd"/>
      <w:r w:rsidRPr="003E2210">
        <w:rPr>
          <w:sz w:val="24"/>
          <w:szCs w:val="24"/>
        </w:rPr>
        <w:t xml:space="preserve">, H.J., Judson, R.S., Freeman, K., Bao, W., </w:t>
      </w:r>
      <w:proofErr w:type="spellStart"/>
      <w:r w:rsidRPr="003E2210">
        <w:rPr>
          <w:sz w:val="24"/>
          <w:szCs w:val="24"/>
        </w:rPr>
        <w:t>Sochaski</w:t>
      </w:r>
      <w:proofErr w:type="spellEnd"/>
      <w:r w:rsidRPr="003E2210">
        <w:rPr>
          <w:sz w:val="24"/>
          <w:szCs w:val="24"/>
        </w:rPr>
        <w:t xml:space="preserve">, M.A., Chu, T-M., Black. M.B., Healy, E., Allen, B., Andersen, M.E., </w:t>
      </w:r>
      <w:proofErr w:type="spellStart"/>
      <w:r w:rsidRPr="003E2210">
        <w:rPr>
          <w:sz w:val="24"/>
          <w:szCs w:val="24"/>
        </w:rPr>
        <w:t>Wolfinger</w:t>
      </w:r>
      <w:proofErr w:type="spellEnd"/>
      <w:r w:rsidRPr="003E2210">
        <w:rPr>
          <w:sz w:val="24"/>
          <w:szCs w:val="24"/>
        </w:rPr>
        <w:t>, R.D., and Thomas R.S. (2013). The relative impact of incorporating pharmacokinetics in p</w:t>
      </w:r>
      <w:r w:rsidRPr="003E2210">
        <w:rPr>
          <w:bCs/>
          <w:sz w:val="24"/>
          <w:szCs w:val="24"/>
        </w:rPr>
        <w:t>redicting i</w:t>
      </w:r>
      <w:r w:rsidRPr="003E2210">
        <w:rPr>
          <w:bCs/>
          <w:i/>
          <w:sz w:val="24"/>
          <w:szCs w:val="24"/>
        </w:rPr>
        <w:t>n vivo</w:t>
      </w:r>
      <w:r w:rsidRPr="003E2210">
        <w:rPr>
          <w:bCs/>
          <w:sz w:val="24"/>
          <w:szCs w:val="24"/>
        </w:rPr>
        <w:t xml:space="preserve"> hazard and mode-of-action from high-throughput i</w:t>
      </w:r>
      <w:r w:rsidRPr="003E2210">
        <w:rPr>
          <w:bCs/>
          <w:i/>
          <w:sz w:val="24"/>
          <w:szCs w:val="24"/>
        </w:rPr>
        <w:t>n vitro</w:t>
      </w:r>
      <w:r w:rsidRPr="003E2210">
        <w:rPr>
          <w:bCs/>
          <w:sz w:val="24"/>
          <w:szCs w:val="24"/>
        </w:rPr>
        <w:t xml:space="preserve"> toxicity assays. </w:t>
      </w:r>
      <w:r w:rsidRPr="003E2210">
        <w:rPr>
          <w:bCs/>
          <w:i/>
          <w:sz w:val="24"/>
          <w:szCs w:val="24"/>
        </w:rPr>
        <w:t>Toxicol Sci</w:t>
      </w:r>
      <w:r w:rsidRPr="003E2210">
        <w:rPr>
          <w:bCs/>
          <w:sz w:val="24"/>
          <w:szCs w:val="24"/>
        </w:rPr>
        <w:t xml:space="preserve"> 132(2):327-46.</w:t>
      </w:r>
    </w:p>
    <w:p w14:paraId="1DBC2E78" w14:textId="77777777" w:rsidR="003E2210" w:rsidRPr="003E2210" w:rsidRDefault="003E2210" w:rsidP="003E2210">
      <w:pPr>
        <w:ind w:left="270" w:hanging="270"/>
        <w:jc w:val="both"/>
        <w:rPr>
          <w:sz w:val="24"/>
          <w:szCs w:val="24"/>
        </w:rPr>
      </w:pPr>
    </w:p>
    <w:p w14:paraId="574F830A" w14:textId="77777777" w:rsidR="003E2210" w:rsidRPr="003E2210" w:rsidRDefault="003E2210" w:rsidP="003E2210">
      <w:pPr>
        <w:ind w:left="270" w:hanging="270"/>
        <w:jc w:val="both"/>
        <w:rPr>
          <w:sz w:val="24"/>
          <w:szCs w:val="24"/>
        </w:rPr>
      </w:pPr>
      <w:r w:rsidRPr="003E2210">
        <w:rPr>
          <w:bCs/>
          <w:sz w:val="24"/>
          <w:szCs w:val="24"/>
        </w:rPr>
        <w:t>Wetmore, B.A.,</w:t>
      </w:r>
      <w:r w:rsidRPr="003E2210">
        <w:rPr>
          <w:sz w:val="24"/>
          <w:szCs w:val="24"/>
        </w:rPr>
        <w:t xml:space="preserve"> Wambaugh, J.F., Ferguson, S.S., </w:t>
      </w:r>
      <w:proofErr w:type="spellStart"/>
      <w:r w:rsidRPr="003E2210">
        <w:rPr>
          <w:sz w:val="24"/>
          <w:szCs w:val="24"/>
        </w:rPr>
        <w:t>Sochaski</w:t>
      </w:r>
      <w:proofErr w:type="spellEnd"/>
      <w:r w:rsidRPr="003E2210">
        <w:rPr>
          <w:sz w:val="24"/>
          <w:szCs w:val="24"/>
        </w:rPr>
        <w:t xml:space="preserve">, M.A., Rotroff, D.M., Freeman, K., </w:t>
      </w:r>
      <w:proofErr w:type="spellStart"/>
      <w:r w:rsidRPr="003E2210">
        <w:rPr>
          <w:sz w:val="24"/>
          <w:szCs w:val="24"/>
        </w:rPr>
        <w:t>Clewell</w:t>
      </w:r>
      <w:proofErr w:type="spellEnd"/>
      <w:r w:rsidRPr="003E2210">
        <w:rPr>
          <w:sz w:val="24"/>
          <w:szCs w:val="24"/>
        </w:rPr>
        <w:t>, H.J. 3</w:t>
      </w:r>
      <w:r w:rsidRPr="003E2210">
        <w:rPr>
          <w:sz w:val="24"/>
          <w:szCs w:val="24"/>
          <w:vertAlign w:val="superscript"/>
        </w:rPr>
        <w:t>rd</w:t>
      </w:r>
      <w:r w:rsidRPr="003E2210">
        <w:rPr>
          <w:sz w:val="24"/>
          <w:szCs w:val="24"/>
        </w:rPr>
        <w:t xml:space="preserve">, Dix, D.J., Andersen, M.E., Houck, K.A., Allen, B., Judson, R.S., Singh, R., </w:t>
      </w:r>
      <w:proofErr w:type="spellStart"/>
      <w:r w:rsidRPr="003E2210">
        <w:rPr>
          <w:sz w:val="24"/>
          <w:szCs w:val="24"/>
        </w:rPr>
        <w:t>Kavlock</w:t>
      </w:r>
      <w:proofErr w:type="spellEnd"/>
      <w:r w:rsidRPr="003E2210">
        <w:rPr>
          <w:sz w:val="24"/>
          <w:szCs w:val="24"/>
        </w:rPr>
        <w:t xml:space="preserve">, R.J., Richard, A.M., and Thomas, R.S. (2012). Integration of dosimetry, exposure, </w:t>
      </w:r>
      <w:r w:rsidRPr="003E2210">
        <w:rPr>
          <w:sz w:val="24"/>
          <w:szCs w:val="24"/>
        </w:rPr>
        <w:lastRenderedPageBreak/>
        <w:t xml:space="preserve">and high-throughput screening data in chemical toxicity assessment. </w:t>
      </w:r>
      <w:r w:rsidRPr="003E2210">
        <w:rPr>
          <w:i/>
          <w:sz w:val="24"/>
          <w:szCs w:val="24"/>
        </w:rPr>
        <w:t>Toxicol. Sci.</w:t>
      </w:r>
      <w:r w:rsidRPr="003E2210">
        <w:rPr>
          <w:sz w:val="24"/>
          <w:szCs w:val="24"/>
        </w:rPr>
        <w:t xml:space="preserve"> 125(1)157-74.  </w:t>
      </w:r>
    </w:p>
    <w:p w14:paraId="4722A120" w14:textId="77777777" w:rsidR="003E2210" w:rsidRPr="003E2210" w:rsidRDefault="003E2210" w:rsidP="003E2210"/>
    <w:sectPr w:rsidR="003E2210" w:rsidRPr="003E2210" w:rsidSect="00970E67">
      <w:pgSz w:w="12240" w:h="15840" w:code="1"/>
      <w:pgMar w:top="1440" w:right="1440" w:bottom="1440" w:left="1440" w:header="432" w:footer="57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4" w:author="Wetmore, Barbara" w:date="2021-05-04T13:45:00Z" w:initials="WB">
    <w:p w14:paraId="517B4565" w14:textId="77777777" w:rsidR="007456D2" w:rsidRDefault="007456D2" w:rsidP="004F4608">
      <w:pPr>
        <w:pStyle w:val="CommentText"/>
      </w:pPr>
      <w:r>
        <w:rPr>
          <w:rStyle w:val="CommentReference"/>
        </w:rPr>
        <w:annotationRef/>
      </w:r>
      <w:r>
        <w:t>Since this SOP does not cover mass spectrometry, can’t this be omitted?</w:t>
      </w:r>
    </w:p>
  </w:comment>
  <w:comment w:id="65" w:author="Swank, Adam" w:date="2021-12-08T09:13:00Z" w:initials="SA">
    <w:p w14:paraId="162676E8" w14:textId="55E28B99" w:rsidR="007456D2" w:rsidRDefault="007456D2">
      <w:pPr>
        <w:pStyle w:val="CommentText"/>
      </w:pPr>
      <w:r>
        <w:rPr>
          <w:rStyle w:val="CommentReference"/>
        </w:rPr>
        <w:annotationRef/>
      </w:r>
      <w:r>
        <w:t>In my opinion, MS falls into the “common acronym” in this context. Leave or omit as you see fit.</w:t>
      </w:r>
    </w:p>
  </w:comment>
  <w:comment w:id="83" w:author="Hughes, MichaelF" w:date="2021-02-11T15:20:00Z" w:initials="HM">
    <w:p w14:paraId="29102E71" w14:textId="77777777" w:rsidR="007456D2" w:rsidRDefault="007456D2" w:rsidP="00887631">
      <w:pPr>
        <w:pStyle w:val="CommentText"/>
      </w:pPr>
      <w:r>
        <w:rPr>
          <w:rStyle w:val="CommentReference"/>
        </w:rPr>
        <w:annotationRef/>
      </w:r>
      <w:r>
        <w:t>Source?  Is a specific age group used, or will different ages be used, depending on the study?</w:t>
      </w:r>
    </w:p>
  </w:comment>
  <w:comment w:id="84" w:author="Wetmore, Barbara" w:date="2021-02-17T18:21:00Z" w:initials="WB">
    <w:p w14:paraId="6CD27E96" w14:textId="77777777" w:rsidR="007456D2" w:rsidRDefault="007456D2" w:rsidP="00887631">
      <w:pPr>
        <w:pStyle w:val="CommentText"/>
      </w:pPr>
      <w:r>
        <w:rPr>
          <w:rStyle w:val="CommentReference"/>
        </w:rPr>
        <w:annotationRef/>
      </w:r>
      <w:r>
        <w:t>Done. Yes – determined on a study-by-study basis.</w:t>
      </w:r>
    </w:p>
  </w:comment>
  <w:comment w:id="88" w:author="Hughes, MichaelF" w:date="2021-02-11T15:20:00Z" w:initials="HM">
    <w:p w14:paraId="39760211" w14:textId="77777777" w:rsidR="007456D2" w:rsidRDefault="007456D2" w:rsidP="00887631">
      <w:pPr>
        <w:pStyle w:val="CommentText"/>
      </w:pPr>
      <w:r>
        <w:rPr>
          <w:rStyle w:val="CommentReference"/>
        </w:rPr>
        <w:annotationRef/>
      </w:r>
      <w:r>
        <w:t>Source?  Is a specific age group used, or will different ages be used, depending on the study?</w:t>
      </w:r>
    </w:p>
  </w:comment>
  <w:comment w:id="89" w:author="Wetmore, Barbara" w:date="2021-02-17T18:21:00Z" w:initials="WB">
    <w:p w14:paraId="7F3A2602" w14:textId="77777777" w:rsidR="007456D2" w:rsidRDefault="007456D2" w:rsidP="00887631">
      <w:pPr>
        <w:pStyle w:val="CommentText"/>
      </w:pPr>
      <w:r>
        <w:rPr>
          <w:rStyle w:val="CommentReference"/>
        </w:rPr>
        <w:annotationRef/>
      </w:r>
      <w:r>
        <w:t>Done. Yes – determined on a study-by-study basis.</w:t>
      </w:r>
    </w:p>
  </w:comment>
  <w:comment w:id="93" w:author="Hughes, MichaelF" w:date="2021-02-11T15:22:00Z" w:initials="HM">
    <w:p w14:paraId="12CF878F" w14:textId="77777777" w:rsidR="007456D2" w:rsidRDefault="007456D2" w:rsidP="00887631">
      <w:pPr>
        <w:pStyle w:val="CommentText"/>
      </w:pPr>
      <w:r>
        <w:rPr>
          <w:rStyle w:val="CommentReference"/>
        </w:rPr>
        <w:annotationRef/>
      </w:r>
      <w:r>
        <w:t>Is there a limit on storage time?</w:t>
      </w:r>
    </w:p>
  </w:comment>
  <w:comment w:id="94" w:author="Wetmore, Barbara" w:date="2021-02-17T18:31:00Z" w:initials="WB">
    <w:p w14:paraId="3E90351E" w14:textId="77777777" w:rsidR="007456D2" w:rsidRDefault="007456D2" w:rsidP="00887631">
      <w:pPr>
        <w:pStyle w:val="CommentText"/>
      </w:pPr>
      <w:r>
        <w:rPr>
          <w:rStyle w:val="CommentReference"/>
        </w:rPr>
        <w:annotationRef/>
      </w:r>
      <w:r>
        <w:t>Done</w:t>
      </w:r>
    </w:p>
  </w:comment>
  <w:comment w:id="109" w:author="Wetmore, Barbara" w:date="2021-05-04T16:02:00Z" w:initials="WB">
    <w:p w14:paraId="3D529445" w14:textId="77777777" w:rsidR="007456D2" w:rsidRDefault="007456D2" w:rsidP="00887631">
      <w:pPr>
        <w:pStyle w:val="CommentText"/>
      </w:pPr>
      <w:r>
        <w:rPr>
          <w:rStyle w:val="CommentReference"/>
        </w:rPr>
        <w:annotationRef/>
      </w:r>
      <w:r>
        <w:t xml:space="preserve">Should I remove the IS information? I realize they are not being added during this assay, but I like having it all together as we need to couple the appropriate compound with the required IS, and this would be the point where that ref compound selection will occur. The scientist can then ensure the required IS </w:t>
      </w:r>
      <w:proofErr w:type="spellStart"/>
      <w:r>
        <w:t>is</w:t>
      </w:r>
      <w:proofErr w:type="spellEnd"/>
      <w:r>
        <w:t xml:space="preserve"> available.  </w:t>
      </w:r>
    </w:p>
  </w:comment>
  <w:comment w:id="110" w:author="Swank, Adam" w:date="2021-12-11T06:50:00Z" w:initials="SA">
    <w:p w14:paraId="1562DE8B" w14:textId="0DD16887" w:rsidR="007456D2" w:rsidRDefault="007456D2">
      <w:pPr>
        <w:pStyle w:val="CommentText"/>
      </w:pPr>
      <w:r>
        <w:rPr>
          <w:rStyle w:val="CommentReference"/>
        </w:rPr>
        <w:annotationRef/>
      </w:r>
      <w:r>
        <w:t>Keep it here. This SOP is written to work in tandem with your analytical SOPs.</w:t>
      </w:r>
    </w:p>
  </w:comment>
  <w:comment w:id="132" w:author="Wetmore, Barbara" w:date="2021-05-20T16:59:00Z" w:initials="WB">
    <w:p w14:paraId="1870EA0C" w14:textId="7ECB2BEB" w:rsidR="007456D2" w:rsidRDefault="007456D2" w:rsidP="00F95958">
      <w:pPr>
        <w:pStyle w:val="CommentText"/>
      </w:pPr>
      <w:r>
        <w:rPr>
          <w:rStyle w:val="CommentReference"/>
        </w:rPr>
        <w:annotationRef/>
      </w:r>
      <w:r>
        <w:t xml:space="preserve">Should I add in volumes to run 6 analytes, 8 analytes? </w:t>
      </w:r>
    </w:p>
  </w:comment>
  <w:comment w:id="133" w:author="Swank, Adam" w:date="2021-12-11T07:01:00Z" w:initials="SA">
    <w:p w14:paraId="5360C1D1" w14:textId="5DA22A75" w:rsidR="007456D2" w:rsidRDefault="007456D2">
      <w:pPr>
        <w:pStyle w:val="CommentText"/>
      </w:pPr>
      <w:r>
        <w:rPr>
          <w:rStyle w:val="CommentReference"/>
        </w:rPr>
        <w:annotationRef/>
      </w:r>
      <w:r>
        <w:t>This is fine.</w:t>
      </w:r>
    </w:p>
  </w:comment>
  <w:comment w:id="143" w:author="Swank, Adam" w:date="2021-12-13T08:40:00Z" w:initials="SA">
    <w:p w14:paraId="48898C2B" w14:textId="2CC82719" w:rsidR="007456D2" w:rsidRDefault="007456D2">
      <w:pPr>
        <w:pStyle w:val="CommentText"/>
      </w:pPr>
      <w:r>
        <w:rPr>
          <w:rStyle w:val="CommentReference"/>
        </w:rPr>
        <w:annotationRef/>
      </w:r>
      <w:r>
        <w:t xml:space="preserve">These EQs were a little jacked so I rewrote them based on the step that follows. </w:t>
      </w:r>
    </w:p>
  </w:comment>
  <w:comment w:id="162" w:author="Swank, Adam" w:date="2021-12-13T08:48:00Z" w:initials="SA">
    <w:p w14:paraId="5D1290BD" w14:textId="63D2B77C" w:rsidR="007456D2" w:rsidRDefault="007456D2">
      <w:pPr>
        <w:pStyle w:val="CommentText"/>
      </w:pPr>
      <w:r>
        <w:rPr>
          <w:rStyle w:val="CommentReference"/>
        </w:rPr>
        <w:annotationRef/>
      </w:r>
      <w:r>
        <w:t>Guessing this should be µL based on the use of 96 well plates.</w:t>
      </w:r>
    </w:p>
  </w:comment>
  <w:comment w:id="169" w:author="Wetmore, Barbara" w:date="2021-05-18T22:57:00Z" w:initials="WB">
    <w:p w14:paraId="024CE747" w14:textId="33B8D698" w:rsidR="007456D2" w:rsidRDefault="007456D2" w:rsidP="003E2210">
      <w:pPr>
        <w:pStyle w:val="CommentText"/>
      </w:pPr>
      <w:r>
        <w:rPr>
          <w:rStyle w:val="CommentReference"/>
        </w:rPr>
        <w:annotationRef/>
      </w:r>
      <w:r>
        <w:t xml:space="preserve">Need to complete this. </w:t>
      </w:r>
    </w:p>
  </w:comment>
  <w:comment w:id="170" w:author="Swank, Adam" w:date="2021-12-13T08:56:00Z" w:initials="SA">
    <w:p w14:paraId="550D6726" w14:textId="170F2D6F" w:rsidR="007456D2" w:rsidRDefault="007456D2">
      <w:pPr>
        <w:pStyle w:val="CommentText"/>
      </w:pPr>
      <w:r>
        <w:rPr>
          <w:rStyle w:val="CommentReference"/>
        </w:rPr>
        <w:annotationRef/>
      </w:r>
      <w:r>
        <w:t>Format step using Styles – Heading 4.</w:t>
      </w:r>
    </w:p>
  </w:comment>
  <w:comment w:id="178" w:author="Swank, Adam" w:date="2021-12-13T09:22:00Z" w:initials="SA">
    <w:p w14:paraId="4A7065E1" w14:textId="572C80DC" w:rsidR="007456D2" w:rsidRDefault="007456D2">
      <w:pPr>
        <w:pStyle w:val="CommentText"/>
      </w:pPr>
      <w:r>
        <w:rPr>
          <w:rStyle w:val="CommentReference"/>
        </w:rPr>
        <w:annotationRef/>
      </w:r>
      <w:r>
        <w:t>Is this a standalone timer or part of the shaker? If it’s a standalone timer add it to the equipment list.</w:t>
      </w:r>
    </w:p>
  </w:comment>
  <w:comment w:id="179" w:author="Swank, Adam" w:date="2021-12-13T09:33:00Z" w:initials="SA">
    <w:p w14:paraId="6AB29D3D" w14:textId="4A6C2E04" w:rsidR="007456D2" w:rsidRDefault="007456D2">
      <w:pPr>
        <w:pStyle w:val="CommentText"/>
      </w:pPr>
      <w:r>
        <w:rPr>
          <w:rStyle w:val="CommentReference"/>
        </w:rPr>
        <w:annotationRef/>
      </w:r>
      <w:r>
        <w:t>Just curious, why do you bother to spin the plates when you transfer to a tube and spin at 12,000?</w:t>
      </w:r>
    </w:p>
  </w:comment>
  <w:comment w:id="180" w:author="Swank, Adam" w:date="2021-12-13T09:36:00Z" w:initials="SA">
    <w:p w14:paraId="332E3176" w14:textId="6075D8AB" w:rsidR="007456D2" w:rsidRDefault="007456D2">
      <w:pPr>
        <w:pStyle w:val="CommentText"/>
      </w:pPr>
      <w:r>
        <w:rPr>
          <w:rStyle w:val="CommentReference"/>
        </w:rPr>
        <w:annotationRef/>
      </w:r>
      <w:r>
        <w:t>Bottom of the tube?</w:t>
      </w:r>
    </w:p>
  </w:comment>
  <w:comment w:id="181" w:author="Swank, Adam" w:date="2021-12-13T09:42:00Z" w:initials="SA">
    <w:p w14:paraId="7DC38B6A" w14:textId="74A1A983" w:rsidR="007456D2" w:rsidRDefault="007456D2">
      <w:pPr>
        <w:pStyle w:val="CommentText"/>
      </w:pPr>
      <w:r>
        <w:rPr>
          <w:rStyle w:val="CommentReference"/>
        </w:rPr>
        <w:annotationRef/>
      </w:r>
      <w:r>
        <w:t>Do you mean that hepatocyte stability assay samples should be analyzed within 2 weeks of preparation?  If that is the case, I suggest rewording to place the emphasis on, “samples should be analyzed within 2 weeks of preparation.”</w:t>
      </w:r>
    </w:p>
  </w:comment>
  <w:comment w:id="182" w:author="Wetmore, Barbara" w:date="2021-12-08T08:20:00Z" w:initials="WB">
    <w:p w14:paraId="1D461743" w14:textId="77777777" w:rsidR="007456D2" w:rsidRDefault="007456D2" w:rsidP="003E2210">
      <w:pPr>
        <w:pStyle w:val="CommentText"/>
      </w:pPr>
      <w:r>
        <w:rPr>
          <w:rStyle w:val="CommentReference"/>
        </w:rPr>
        <w:annotationRef/>
      </w:r>
      <w:r>
        <w:t>Flesh out sample storage plate organization.</w:t>
      </w:r>
    </w:p>
  </w:comment>
  <w:comment w:id="184" w:author="Swank, Adam" w:date="2021-12-13T09:54:00Z" w:initials="SA">
    <w:p w14:paraId="78F1013F" w14:textId="3CCA7601" w:rsidR="007456D2" w:rsidRDefault="007456D2">
      <w:pPr>
        <w:pStyle w:val="CommentText"/>
      </w:pPr>
      <w:r>
        <w:rPr>
          <w:rStyle w:val="CommentReference"/>
        </w:rPr>
        <w:annotationRef/>
      </w:r>
      <w:r>
        <w:t xml:space="preserve">This needs to be reworked for the prep of CC’s QC’s, blanks, and samples to work in tandem with </w:t>
      </w:r>
      <w:r w:rsidRPr="001D7C51">
        <w:t>I-CCED-ETTB-SOP-3632-0</w:t>
      </w:r>
      <w:r>
        <w:t xml:space="preserve">, </w:t>
      </w:r>
      <w:r w:rsidRPr="001D7C51">
        <w:t>Assessing Per- and Polyfluoroalkyl Substances (PFAS) Solution Quality and Presence Using Ultra-High-Performance Liquid Chromatography (UPLC)-Tandem Mass Spectrometry (MS/MS)</w:t>
      </w:r>
      <w:r>
        <w:t xml:space="preserve">. </w:t>
      </w:r>
    </w:p>
  </w:comment>
  <w:comment w:id="186" w:author="Swank, Adam" w:date="2021-12-13T09:57:00Z" w:initials="SA">
    <w:p w14:paraId="3E1DDCB4" w14:textId="0F10AB7C" w:rsidR="007456D2" w:rsidRDefault="007456D2">
      <w:pPr>
        <w:pStyle w:val="CommentText"/>
      </w:pPr>
      <w:r>
        <w:rPr>
          <w:rStyle w:val="CommentReference"/>
        </w:rPr>
        <w:annotationRef/>
      </w:r>
      <w:r>
        <w:t>Do you guys have an SOP in the works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7B4565" w15:done="0"/>
  <w15:commentEx w15:paraId="162676E8" w15:paraIdParent="517B4565" w15:done="0"/>
  <w15:commentEx w15:paraId="29102E71" w15:done="0"/>
  <w15:commentEx w15:paraId="6CD27E96" w15:paraIdParent="29102E71" w15:done="0"/>
  <w15:commentEx w15:paraId="39760211" w15:done="0"/>
  <w15:commentEx w15:paraId="7F3A2602" w15:paraIdParent="39760211" w15:done="0"/>
  <w15:commentEx w15:paraId="12CF878F" w15:done="0"/>
  <w15:commentEx w15:paraId="3E90351E" w15:paraIdParent="12CF878F" w15:done="0"/>
  <w15:commentEx w15:paraId="3D529445" w15:done="0"/>
  <w15:commentEx w15:paraId="1562DE8B" w15:paraIdParent="3D529445" w15:done="0"/>
  <w15:commentEx w15:paraId="1870EA0C" w15:done="0"/>
  <w15:commentEx w15:paraId="5360C1D1" w15:paraIdParent="1870EA0C" w15:done="0"/>
  <w15:commentEx w15:paraId="48898C2B" w15:done="0"/>
  <w15:commentEx w15:paraId="5D1290BD" w15:done="0"/>
  <w15:commentEx w15:paraId="024CE747" w15:done="0"/>
  <w15:commentEx w15:paraId="550D6726" w15:paraIdParent="024CE747" w15:done="0"/>
  <w15:commentEx w15:paraId="4A7065E1" w15:done="0"/>
  <w15:commentEx w15:paraId="6AB29D3D" w15:done="0"/>
  <w15:commentEx w15:paraId="332E3176" w15:done="0"/>
  <w15:commentEx w15:paraId="7DC38B6A" w15:done="0"/>
  <w15:commentEx w15:paraId="1D461743" w15:done="0"/>
  <w15:commentEx w15:paraId="78F1013F" w15:done="0"/>
  <w15:commentEx w15:paraId="3E1DDC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CE83" w16cex:dateUtc="2021-05-04T17:45:00Z"/>
  <w16cex:commentExtensible w16cex:durableId="255AF5C0" w16cex:dateUtc="2021-12-08T14:13:00Z"/>
  <w16cex:commentExtensible w16cex:durableId="23CFC9B0" w16cex:dateUtc="2021-02-11T20:20:00Z"/>
  <w16cex:commentExtensible w16cex:durableId="23D7DD1A" w16cex:dateUtc="2021-02-17T23:21:00Z"/>
  <w16cex:commentExtensible w16cex:durableId="255AFE80" w16cex:dateUtc="2021-02-11T20:20:00Z"/>
  <w16cex:commentExtensible w16cex:durableId="255AFE7F" w16cex:dateUtc="2021-02-17T23:21:00Z"/>
  <w16cex:commentExtensible w16cex:durableId="23CFCA33" w16cex:dateUtc="2021-02-11T20:22:00Z"/>
  <w16cex:commentExtensible w16cex:durableId="23D7DF7D" w16cex:dateUtc="2021-02-17T23:31:00Z"/>
  <w16cex:commentExtensible w16cex:durableId="243BEE89" w16cex:dateUtc="2021-05-04T20:02:00Z"/>
  <w16cex:commentExtensible w16cex:durableId="255EC8A7" w16cex:dateUtc="2021-12-11T11:50:00Z"/>
  <w16cex:commentExtensible w16cex:durableId="245113F3" w16cex:dateUtc="2021-05-20T20:59:00Z"/>
  <w16cex:commentExtensible w16cex:durableId="255ECB66" w16cex:dateUtc="2021-12-11T12:01:00Z"/>
  <w16cex:commentExtensible w16cex:durableId="2561856A" w16cex:dateUtc="2021-12-13T13:40:00Z"/>
  <w16cex:commentExtensible w16cex:durableId="25618773" w16cex:dateUtc="2021-12-13T13:48:00Z"/>
  <w16cex:commentExtensible w16cex:durableId="244EC4CF" w16cex:dateUtc="2021-05-19T02:57:00Z"/>
  <w16cex:commentExtensible w16cex:durableId="2561892E" w16cex:dateUtc="2021-12-13T13:56:00Z"/>
  <w16cex:commentExtensible w16cex:durableId="25618F40" w16cex:dateUtc="2021-12-13T14:22:00Z"/>
  <w16cex:commentExtensible w16cex:durableId="256191F5" w16cex:dateUtc="2021-12-13T14:33:00Z"/>
  <w16cex:commentExtensible w16cex:durableId="2561928F" w16cex:dateUtc="2021-12-13T14:36:00Z"/>
  <w16cex:commentExtensible w16cex:durableId="2561940F" w16cex:dateUtc="2021-12-13T14:42:00Z"/>
  <w16cex:commentExtensible w16cex:durableId="255AE933" w16cex:dateUtc="2021-12-08T13:20:00Z"/>
  <w16cex:commentExtensible w16cex:durableId="256196E9" w16cex:dateUtc="2021-12-13T14:54:00Z"/>
  <w16cex:commentExtensible w16cex:durableId="2561977C" w16cex:dateUtc="2021-12-13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7B4565" w16cid:durableId="243BCE83"/>
  <w16cid:commentId w16cid:paraId="162676E8" w16cid:durableId="255AF5C0"/>
  <w16cid:commentId w16cid:paraId="29102E71" w16cid:durableId="23CFC9B0"/>
  <w16cid:commentId w16cid:paraId="6CD27E96" w16cid:durableId="23D7DD1A"/>
  <w16cid:commentId w16cid:paraId="39760211" w16cid:durableId="255AFE80"/>
  <w16cid:commentId w16cid:paraId="7F3A2602" w16cid:durableId="255AFE7F"/>
  <w16cid:commentId w16cid:paraId="12CF878F" w16cid:durableId="23CFCA33"/>
  <w16cid:commentId w16cid:paraId="3E90351E" w16cid:durableId="23D7DF7D"/>
  <w16cid:commentId w16cid:paraId="3D529445" w16cid:durableId="243BEE89"/>
  <w16cid:commentId w16cid:paraId="1562DE8B" w16cid:durableId="255EC8A7"/>
  <w16cid:commentId w16cid:paraId="1870EA0C" w16cid:durableId="245113F3"/>
  <w16cid:commentId w16cid:paraId="5360C1D1" w16cid:durableId="255ECB66"/>
  <w16cid:commentId w16cid:paraId="48898C2B" w16cid:durableId="2561856A"/>
  <w16cid:commentId w16cid:paraId="5D1290BD" w16cid:durableId="25618773"/>
  <w16cid:commentId w16cid:paraId="024CE747" w16cid:durableId="244EC4CF"/>
  <w16cid:commentId w16cid:paraId="550D6726" w16cid:durableId="2561892E"/>
  <w16cid:commentId w16cid:paraId="4A7065E1" w16cid:durableId="25618F40"/>
  <w16cid:commentId w16cid:paraId="6AB29D3D" w16cid:durableId="256191F5"/>
  <w16cid:commentId w16cid:paraId="332E3176" w16cid:durableId="2561928F"/>
  <w16cid:commentId w16cid:paraId="7DC38B6A" w16cid:durableId="2561940F"/>
  <w16cid:commentId w16cid:paraId="1D461743" w16cid:durableId="255AE933"/>
  <w16cid:commentId w16cid:paraId="78F1013F" w16cid:durableId="256196E9"/>
  <w16cid:commentId w16cid:paraId="3E1DDCB4" w16cid:durableId="256197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BB05B" w14:textId="77777777" w:rsidR="007456D2" w:rsidRDefault="007456D2" w:rsidP="00D018F5">
      <w:pPr>
        <w:spacing w:line="240" w:lineRule="auto"/>
      </w:pPr>
      <w:r>
        <w:separator/>
      </w:r>
    </w:p>
  </w:endnote>
  <w:endnote w:type="continuationSeparator" w:id="0">
    <w:p w14:paraId="60591F9B" w14:textId="77777777" w:rsidR="007456D2" w:rsidRDefault="007456D2" w:rsidP="00D0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P TypographicSymbols">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776442"/>
      <w:docPartObj>
        <w:docPartGallery w:val="Page Numbers (Bottom of Page)"/>
        <w:docPartUnique/>
      </w:docPartObj>
    </w:sdtPr>
    <w:sdtEndPr>
      <w:rPr>
        <w:noProof/>
      </w:rPr>
    </w:sdtEndPr>
    <w:sdtContent>
      <w:p w14:paraId="04474A3F" w14:textId="7157D597" w:rsidR="007456D2" w:rsidRPr="00970E67" w:rsidRDefault="007456D2">
        <w:pPr>
          <w:pStyle w:val="Footer"/>
          <w:jc w:val="right"/>
        </w:pPr>
        <w:r w:rsidRPr="00970E67">
          <w:fldChar w:fldCharType="begin"/>
        </w:r>
        <w:r w:rsidRPr="00970E67">
          <w:instrText xml:space="preserve"> PAGE   \* MERGEFORMAT </w:instrText>
        </w:r>
        <w:r w:rsidRPr="00970E67">
          <w:fldChar w:fldCharType="separate"/>
        </w:r>
        <w:r w:rsidRPr="00970E67">
          <w:rPr>
            <w:noProof/>
          </w:rPr>
          <w:t>2</w:t>
        </w:r>
        <w:r w:rsidRPr="00970E67">
          <w:rPr>
            <w:noProof/>
          </w:rPr>
          <w:fldChar w:fldCharType="end"/>
        </w:r>
      </w:p>
    </w:sdtContent>
  </w:sdt>
  <w:p w14:paraId="0AF9D8C1" w14:textId="77777777" w:rsidR="007456D2" w:rsidRDefault="00745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AAC2E" w14:textId="77777777" w:rsidR="007456D2" w:rsidRDefault="007456D2" w:rsidP="00D018F5">
      <w:pPr>
        <w:spacing w:line="240" w:lineRule="auto"/>
      </w:pPr>
      <w:r>
        <w:separator/>
      </w:r>
    </w:p>
  </w:footnote>
  <w:footnote w:type="continuationSeparator" w:id="0">
    <w:p w14:paraId="5A851581" w14:textId="77777777" w:rsidR="007456D2" w:rsidRDefault="007456D2" w:rsidP="00D018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2DCA8" w14:textId="653DEE40" w:rsidR="007456D2" w:rsidRPr="006D671A" w:rsidRDefault="007456D2" w:rsidP="00C8243A">
    <w:pPr>
      <w:pStyle w:val="Header"/>
      <w:spacing w:line="240" w:lineRule="auto"/>
      <w:jc w:val="right"/>
      <w:rPr>
        <w:sz w:val="24"/>
        <w:szCs w:val="24"/>
      </w:rPr>
    </w:pPr>
    <w:r w:rsidRPr="006D671A">
      <w:rPr>
        <w:sz w:val="24"/>
        <w:szCs w:val="24"/>
      </w:rPr>
      <w:t>SOP #</w:t>
    </w:r>
    <w:r>
      <w:rPr>
        <w:color w:val="C00000"/>
        <w:sz w:val="24"/>
        <w:szCs w:val="24"/>
      </w:rPr>
      <w:t xml:space="preserve"> </w:t>
    </w:r>
    <w:bookmarkStart w:id="1" w:name="_Hlk519152074"/>
    <w:r>
      <w:rPr>
        <w:color w:val="C00000"/>
        <w:sz w:val="24"/>
        <w:szCs w:val="24"/>
      </w:rPr>
      <w:t>I-CCED-ETTB-SOP-</w:t>
    </w:r>
    <w:bookmarkEnd w:id="1"/>
    <w:r>
      <w:rPr>
        <w:color w:val="C00000"/>
        <w:sz w:val="24"/>
        <w:szCs w:val="24"/>
      </w:rPr>
      <w:t>4554</w:t>
    </w:r>
  </w:p>
  <w:p w14:paraId="1E07DF64" w14:textId="0E5B4385" w:rsidR="007456D2" w:rsidRPr="006D671A" w:rsidRDefault="007456D2" w:rsidP="00C8243A">
    <w:pPr>
      <w:spacing w:line="240" w:lineRule="auto"/>
      <w:jc w:val="right"/>
      <w:rPr>
        <w:sz w:val="24"/>
        <w:szCs w:val="24"/>
      </w:rPr>
    </w:pPr>
    <w:r w:rsidRPr="006D671A">
      <w:rPr>
        <w:sz w:val="24"/>
        <w:szCs w:val="24"/>
      </w:rPr>
      <w:t xml:space="preserve">Effective Date: </w:t>
    </w:r>
    <w:bookmarkStart w:id="2" w:name="_Hlk519152083"/>
    <w:r>
      <w:rPr>
        <w:sz w:val="24"/>
        <w:szCs w:val="24"/>
      </w:rPr>
      <w:t>12</w:t>
    </w:r>
    <w:r w:rsidRPr="00621E01">
      <w:rPr>
        <w:sz w:val="24"/>
        <w:szCs w:val="24"/>
      </w:rPr>
      <w:t>/</w:t>
    </w:r>
    <w:r>
      <w:rPr>
        <w:sz w:val="24"/>
        <w:szCs w:val="24"/>
      </w:rPr>
      <w:t>01</w:t>
    </w:r>
    <w:r w:rsidRPr="00621E01">
      <w:rPr>
        <w:sz w:val="24"/>
        <w:szCs w:val="24"/>
      </w:rPr>
      <w:t>/20</w:t>
    </w:r>
    <w:r>
      <w:rPr>
        <w:sz w:val="24"/>
        <w:szCs w:val="24"/>
      </w:rPr>
      <w:t>21</w:t>
    </w:r>
    <w:r w:rsidRPr="006D671A">
      <w:rPr>
        <w:sz w:val="24"/>
        <w:szCs w:val="24"/>
      </w:rPr>
      <w:t xml:space="preserve"> </w:t>
    </w:r>
    <w:bookmarkEnd w:id="2"/>
    <w:r w:rsidRPr="006D671A">
      <w:rPr>
        <w:sz w:val="24"/>
        <w:szCs w:val="24"/>
      </w:rPr>
      <w:br/>
      <w:t xml:space="preserve">Page </w:t>
    </w:r>
    <w:r w:rsidRPr="006D671A">
      <w:rPr>
        <w:sz w:val="24"/>
        <w:szCs w:val="24"/>
      </w:rPr>
      <w:fldChar w:fldCharType="begin"/>
    </w:r>
    <w:r w:rsidRPr="006D671A">
      <w:rPr>
        <w:sz w:val="24"/>
        <w:szCs w:val="24"/>
      </w:rPr>
      <w:instrText xml:space="preserve"> PAGE </w:instrText>
    </w:r>
    <w:r w:rsidRPr="006D671A">
      <w:rPr>
        <w:sz w:val="24"/>
        <w:szCs w:val="24"/>
      </w:rPr>
      <w:fldChar w:fldCharType="separate"/>
    </w:r>
    <w:r>
      <w:rPr>
        <w:noProof/>
        <w:sz w:val="24"/>
        <w:szCs w:val="24"/>
      </w:rPr>
      <w:t>7</w:t>
    </w:r>
    <w:r w:rsidRPr="006D671A">
      <w:rPr>
        <w:noProof/>
        <w:sz w:val="24"/>
        <w:szCs w:val="24"/>
      </w:rPr>
      <w:fldChar w:fldCharType="end"/>
    </w:r>
    <w:r w:rsidRPr="006D671A">
      <w:rPr>
        <w:sz w:val="24"/>
        <w:szCs w:val="24"/>
      </w:rPr>
      <w:t xml:space="preserve"> of </w:t>
    </w:r>
    <w:r w:rsidRPr="006D671A">
      <w:rPr>
        <w:sz w:val="24"/>
        <w:szCs w:val="24"/>
      </w:rPr>
      <w:fldChar w:fldCharType="begin"/>
    </w:r>
    <w:r w:rsidRPr="006D671A">
      <w:rPr>
        <w:sz w:val="24"/>
        <w:szCs w:val="24"/>
      </w:rPr>
      <w:instrText xml:space="preserve"> NUMPAGES  </w:instrText>
    </w:r>
    <w:r w:rsidRPr="006D671A">
      <w:rPr>
        <w:sz w:val="24"/>
        <w:szCs w:val="24"/>
      </w:rPr>
      <w:fldChar w:fldCharType="separate"/>
    </w:r>
    <w:r>
      <w:rPr>
        <w:noProof/>
        <w:sz w:val="24"/>
        <w:szCs w:val="24"/>
      </w:rPr>
      <w:t>7</w:t>
    </w:r>
    <w:r w:rsidRPr="006D671A">
      <w:rPr>
        <w:noProof/>
        <w:sz w:val="24"/>
        <w:szCs w:val="24"/>
      </w:rPr>
      <w:fldChar w:fldCharType="end"/>
    </w:r>
  </w:p>
  <w:p w14:paraId="2F11C84F" w14:textId="77777777" w:rsidR="007456D2" w:rsidRDefault="007456D2" w:rsidP="005751B6">
    <w:pPr>
      <w:spacing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none"/>
      <w:suff w:val="nothing"/>
      <w:lvlText w:val="$"/>
      <w:lvlJc w:val="left"/>
      <w:rPr>
        <w:rFonts w:ascii="WP TypographicSymbols" w:hAnsi="WP TypographicSymbols"/>
      </w:rPr>
    </w:lvl>
    <w:lvl w:ilvl="1">
      <w:start w:val="1"/>
      <w:numFmt w:val="none"/>
      <w:suff w:val="nothing"/>
      <w:lvlText w:val="$"/>
      <w:lvlJc w:val="left"/>
      <w:rPr>
        <w:rFonts w:ascii="WP TypographicSymbols" w:hAnsi="WP TypographicSymbols"/>
      </w:rPr>
    </w:lvl>
    <w:lvl w:ilvl="2">
      <w:start w:val="1"/>
      <w:numFmt w:val="none"/>
      <w:suff w:val="nothing"/>
      <w:lvlText w:val="$"/>
      <w:lvlJc w:val="left"/>
      <w:rPr>
        <w:rFonts w:ascii="WP TypographicSymbols" w:hAnsi="WP TypographicSymbols"/>
      </w:rPr>
    </w:lvl>
    <w:lvl w:ilvl="3">
      <w:start w:val="1"/>
      <w:numFmt w:val="none"/>
      <w:suff w:val="nothing"/>
      <w:lvlText w:val="$"/>
      <w:lvlJc w:val="left"/>
      <w:rPr>
        <w:rFonts w:ascii="WP TypographicSymbols" w:hAnsi="WP TypographicSymbols"/>
      </w:rPr>
    </w:lvl>
    <w:lvl w:ilvl="4">
      <w:start w:val="1"/>
      <w:numFmt w:val="none"/>
      <w:suff w:val="nothing"/>
      <w:lvlText w:val="$"/>
      <w:lvlJc w:val="left"/>
      <w:rPr>
        <w:rFonts w:ascii="WP TypographicSymbols" w:hAnsi="WP TypographicSymbols"/>
      </w:rPr>
    </w:lvl>
    <w:lvl w:ilvl="5">
      <w:start w:val="1"/>
      <w:numFmt w:val="none"/>
      <w:suff w:val="nothing"/>
      <w:lvlText w:val="$"/>
      <w:lvlJc w:val="left"/>
      <w:rPr>
        <w:rFonts w:ascii="WP TypographicSymbols" w:hAnsi="WP TypographicSymbols"/>
      </w:rPr>
    </w:lvl>
    <w:lvl w:ilvl="6">
      <w:start w:val="1"/>
      <w:numFmt w:val="none"/>
      <w:suff w:val="nothing"/>
      <w:lvlText w:val="$"/>
      <w:lvlJc w:val="left"/>
      <w:rPr>
        <w:rFonts w:ascii="WP TypographicSymbols" w:hAnsi="WP TypographicSymbols"/>
      </w:rPr>
    </w:lvl>
    <w:lvl w:ilvl="7">
      <w:start w:val="1"/>
      <w:numFmt w:val="none"/>
      <w:suff w:val="nothing"/>
      <w:lvlText w:val="$"/>
      <w:lvlJc w:val="left"/>
      <w:rPr>
        <w:rFonts w:ascii="WP TypographicSymbols" w:hAnsi="WP TypographicSymbols"/>
      </w:rPr>
    </w:lvl>
    <w:lvl w:ilvl="8">
      <w:start w:val="1"/>
      <w:numFmt w:val="lowerRoman"/>
      <w:suff w:val="nothing"/>
      <w:lvlText w:val="%9)"/>
      <w:lvlJc w:val="left"/>
    </w:lvl>
  </w:abstractNum>
  <w:abstractNum w:abstractNumId="1" w15:restartNumberingAfterBreak="0">
    <w:nsid w:val="0114141E"/>
    <w:multiLevelType w:val="multilevel"/>
    <w:tmpl w:val="FEB4D5C2"/>
    <w:lvl w:ilvl="0">
      <w:start w:val="14"/>
      <w:numFmt w:val="decimal"/>
      <w:lvlText w:val="%1.1"/>
      <w:lvlJc w:val="left"/>
      <w:pPr>
        <w:tabs>
          <w:tab w:val="num" w:pos="360"/>
        </w:tabs>
        <w:ind w:left="360" w:hanging="360"/>
      </w:pPr>
      <w:rPr>
        <w:rFonts w:hint="default"/>
        <w:b w:val="0"/>
        <w:i w:val="0"/>
      </w:rPr>
    </w:lvl>
    <w:lvl w:ilvl="1">
      <w:start w:val="1"/>
      <w:numFmt w:val="decimal"/>
      <w:lvlText w:val="%1.%2"/>
      <w:lvlJc w:val="left"/>
      <w:pPr>
        <w:tabs>
          <w:tab w:val="num" w:pos="720"/>
        </w:tabs>
        <w:ind w:left="144" w:hanging="14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1DB54F9"/>
    <w:multiLevelType w:val="multilevel"/>
    <w:tmpl w:val="BFB28412"/>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936"/>
        </w:tabs>
        <w:ind w:left="1152" w:hanging="612"/>
      </w:pPr>
      <w:rPr>
        <w:rFonts w:hint="default"/>
      </w:rPr>
    </w:lvl>
    <w:lvl w:ilvl="2">
      <w:start w:val="1"/>
      <w:numFmt w:val="decimal"/>
      <w:lvlText w:val="%1.%2.%3"/>
      <w:lvlJc w:val="left"/>
      <w:pPr>
        <w:tabs>
          <w:tab w:val="num" w:pos="1800"/>
        </w:tabs>
        <w:ind w:left="1800" w:hanging="720"/>
      </w:pPr>
      <w:rPr>
        <w:rFonts w:hint="default"/>
        <w:b w:val="0"/>
        <w:i w:val="0"/>
      </w:rPr>
    </w:lvl>
    <w:lvl w:ilvl="3">
      <w:start w:val="1"/>
      <w:numFmt w:val="decimal"/>
      <w:lvlText w:val="%1.%2.%3.%4"/>
      <w:lvlJc w:val="left"/>
      <w:pPr>
        <w:tabs>
          <w:tab w:val="num" w:pos="2340"/>
        </w:tabs>
        <w:ind w:left="2340" w:hanging="720"/>
      </w:pPr>
      <w:rPr>
        <w:rFonts w:hint="default"/>
        <w:b w:val="0"/>
        <w:i w:val="0"/>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3" w15:restartNumberingAfterBreak="0">
    <w:nsid w:val="05617F23"/>
    <w:multiLevelType w:val="multilevel"/>
    <w:tmpl w:val="195AFF90"/>
    <w:styleLink w:val="Style1"/>
    <w:lvl w:ilvl="0">
      <w:start w:val="1"/>
      <w:numFmt w:val="decimal"/>
      <w:lvlText w:val="%1.0"/>
      <w:lvlJc w:val="left"/>
      <w:pPr>
        <w:tabs>
          <w:tab w:val="num" w:pos="1008"/>
        </w:tabs>
        <w:ind w:left="1008" w:hanging="504"/>
      </w:pPr>
      <w:rPr>
        <w:rFonts w:hint="default"/>
        <w:b/>
        <w:sz w:val="24"/>
        <w:szCs w:val="28"/>
      </w:rPr>
    </w:lvl>
    <w:lvl w:ilvl="1">
      <w:start w:val="1"/>
      <w:numFmt w:val="decimal"/>
      <w:lvlText w:val="%1.%2"/>
      <w:lvlJc w:val="left"/>
      <w:pPr>
        <w:tabs>
          <w:tab w:val="num" w:pos="1512"/>
        </w:tabs>
        <w:ind w:left="1512" w:hanging="504"/>
      </w:pPr>
      <w:rPr>
        <w:rFonts w:ascii="Times New Roman" w:hAnsi="Times New Roman"/>
        <w:sz w:val="24"/>
        <w:u w:val="none"/>
      </w:rPr>
    </w:lvl>
    <w:lvl w:ilvl="2">
      <w:start w:val="1"/>
      <w:numFmt w:val="decimal"/>
      <w:lvlText w:val="%1.%2.%3"/>
      <w:lvlJc w:val="left"/>
      <w:pPr>
        <w:tabs>
          <w:tab w:val="num" w:pos="2160"/>
        </w:tabs>
        <w:ind w:left="2160" w:hanging="648"/>
      </w:pPr>
      <w:rPr>
        <w:rFonts w:hint="default"/>
      </w:rPr>
    </w:lvl>
    <w:lvl w:ilvl="3">
      <w:start w:val="1"/>
      <w:numFmt w:val="decimal"/>
      <w:lvlText w:val="%1.%2.%3.%4"/>
      <w:lvlJc w:val="left"/>
      <w:pPr>
        <w:tabs>
          <w:tab w:val="num" w:pos="3744"/>
        </w:tabs>
        <w:ind w:left="3744" w:hanging="1080"/>
      </w:pPr>
      <w:rPr>
        <w:rFonts w:hint="default"/>
      </w:rPr>
    </w:lvl>
    <w:lvl w:ilvl="4">
      <w:start w:val="1"/>
      <w:numFmt w:val="decimal"/>
      <w:lvlText w:val="%1.%2.%3.%4.%5"/>
      <w:lvlJc w:val="left"/>
      <w:pPr>
        <w:tabs>
          <w:tab w:val="num" w:pos="4464"/>
        </w:tabs>
        <w:ind w:left="4464" w:hanging="1080"/>
      </w:pPr>
      <w:rPr>
        <w:rFonts w:hint="default"/>
      </w:rPr>
    </w:lvl>
    <w:lvl w:ilvl="5">
      <w:start w:val="1"/>
      <w:numFmt w:val="decimal"/>
      <w:lvlText w:val="%1.%2.%3.%4.%5.%6"/>
      <w:lvlJc w:val="left"/>
      <w:pPr>
        <w:tabs>
          <w:tab w:val="num" w:pos="5544"/>
        </w:tabs>
        <w:ind w:left="5544" w:hanging="1440"/>
      </w:pPr>
      <w:rPr>
        <w:rFonts w:hint="default"/>
      </w:rPr>
    </w:lvl>
    <w:lvl w:ilvl="6">
      <w:start w:val="1"/>
      <w:numFmt w:val="decimal"/>
      <w:lvlText w:val="%1.%2.%3.%4.%5.%6.%7"/>
      <w:lvlJc w:val="left"/>
      <w:pPr>
        <w:tabs>
          <w:tab w:val="num" w:pos="6624"/>
        </w:tabs>
        <w:ind w:left="6624" w:hanging="1800"/>
      </w:pPr>
      <w:rPr>
        <w:rFonts w:hint="default"/>
      </w:rPr>
    </w:lvl>
    <w:lvl w:ilvl="7">
      <w:start w:val="1"/>
      <w:numFmt w:val="decimal"/>
      <w:lvlText w:val="%1.%2.%3.%4.%5.%6.%7.%8"/>
      <w:lvlJc w:val="left"/>
      <w:pPr>
        <w:tabs>
          <w:tab w:val="num" w:pos="7344"/>
        </w:tabs>
        <w:ind w:left="7344" w:hanging="1800"/>
      </w:pPr>
      <w:rPr>
        <w:rFonts w:hint="default"/>
      </w:rPr>
    </w:lvl>
    <w:lvl w:ilvl="8">
      <w:start w:val="1"/>
      <w:numFmt w:val="decimal"/>
      <w:lvlText w:val="%1.%2.%3.%4.%5.%6.%7.%8.%9"/>
      <w:lvlJc w:val="left"/>
      <w:pPr>
        <w:tabs>
          <w:tab w:val="num" w:pos="8424"/>
        </w:tabs>
        <w:ind w:left="8424" w:hanging="2160"/>
      </w:pPr>
      <w:rPr>
        <w:rFonts w:hint="default"/>
      </w:rPr>
    </w:lvl>
  </w:abstractNum>
  <w:abstractNum w:abstractNumId="4" w15:restartNumberingAfterBreak="0">
    <w:nsid w:val="057935FC"/>
    <w:multiLevelType w:val="hybridMultilevel"/>
    <w:tmpl w:val="7E7CF8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96C1D85"/>
    <w:multiLevelType w:val="multilevel"/>
    <w:tmpl w:val="E710FD8C"/>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936"/>
        </w:tabs>
        <w:ind w:left="1152" w:hanging="612"/>
      </w:pPr>
      <w:rPr>
        <w:rFonts w:hint="default"/>
      </w:rPr>
    </w:lvl>
    <w:lvl w:ilvl="2">
      <w:start w:val="1"/>
      <w:numFmt w:val="decimal"/>
      <w:lvlText w:val="%1.%2.%3"/>
      <w:lvlJc w:val="left"/>
      <w:pPr>
        <w:tabs>
          <w:tab w:val="num" w:pos="1800"/>
        </w:tabs>
        <w:ind w:left="1800" w:hanging="720"/>
      </w:pPr>
      <w:rPr>
        <w:rFonts w:hint="default"/>
        <w:b w:val="0"/>
        <w:i w:val="0"/>
        <w:sz w:val="24"/>
      </w:rPr>
    </w:lvl>
    <w:lvl w:ilvl="3">
      <w:start w:val="1"/>
      <w:numFmt w:val="decimal"/>
      <w:lvlText w:val="%1.%2.%3.%4"/>
      <w:lvlJc w:val="left"/>
      <w:pPr>
        <w:tabs>
          <w:tab w:val="num" w:pos="2340"/>
        </w:tabs>
        <w:ind w:left="2340" w:hanging="720"/>
      </w:pPr>
      <w:rPr>
        <w:rFonts w:hint="default"/>
        <w:b w:val="0"/>
        <w:i w:val="0"/>
        <w:sz w:val="24"/>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6" w15:restartNumberingAfterBreak="0">
    <w:nsid w:val="0CF66EAE"/>
    <w:multiLevelType w:val="multilevel"/>
    <w:tmpl w:val="D1D440EC"/>
    <w:lvl w:ilvl="0">
      <w:start w:val="10"/>
      <w:numFmt w:val="decimal"/>
      <w:lvlText w:val="%1"/>
      <w:lvlJc w:val="left"/>
      <w:pPr>
        <w:tabs>
          <w:tab w:val="num" w:pos="600"/>
        </w:tabs>
        <w:ind w:left="600" w:hanging="600"/>
      </w:pPr>
      <w:rPr>
        <w:rFonts w:hint="default"/>
      </w:rPr>
    </w:lvl>
    <w:lvl w:ilvl="1">
      <w:start w:val="8"/>
      <w:numFmt w:val="decimal"/>
      <w:lvlText w:val="%1.%2"/>
      <w:lvlJc w:val="left"/>
      <w:pPr>
        <w:tabs>
          <w:tab w:val="num" w:pos="960"/>
        </w:tabs>
        <w:ind w:left="960" w:hanging="60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0EA74FAF"/>
    <w:multiLevelType w:val="multilevel"/>
    <w:tmpl w:val="DB0AA9AC"/>
    <w:styleLink w:val="Style6"/>
    <w:lvl w:ilvl="0">
      <w:start w:val="1"/>
      <w:numFmt w:val="decimal"/>
      <w:lvlText w:val="%1."/>
      <w:lvlJc w:val="left"/>
      <w:pPr>
        <w:ind w:left="504" w:hanging="504"/>
      </w:pPr>
      <w:rPr>
        <w:rFonts w:hint="default"/>
        <w:b/>
        <w:sz w:val="24"/>
        <w:szCs w:val="28"/>
      </w:rPr>
    </w:lvl>
    <w:lvl w:ilvl="1">
      <w:start w:val="1"/>
      <w:numFmt w:val="decimal"/>
      <w:lvlText w:val="%1.%2."/>
      <w:lvlJc w:val="left"/>
      <w:pPr>
        <w:ind w:left="1080" w:hanging="576"/>
      </w:pPr>
      <w:rPr>
        <w:rFonts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368" w:hanging="648"/>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8" w15:restartNumberingAfterBreak="0">
    <w:nsid w:val="12393DF2"/>
    <w:multiLevelType w:val="hybridMultilevel"/>
    <w:tmpl w:val="625848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0F562D"/>
    <w:multiLevelType w:val="multilevel"/>
    <w:tmpl w:val="AA90D41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148A35F0"/>
    <w:multiLevelType w:val="hybridMultilevel"/>
    <w:tmpl w:val="E8F8F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157113"/>
    <w:multiLevelType w:val="multilevel"/>
    <w:tmpl w:val="F3B2B0AA"/>
    <w:styleLink w:val="Style7"/>
    <w:lvl w:ilvl="0">
      <w:start w:val="1"/>
      <w:numFmt w:val="decimal"/>
      <w:lvlText w:val="%1."/>
      <w:lvlJc w:val="left"/>
      <w:pPr>
        <w:ind w:left="504" w:hanging="504"/>
      </w:pPr>
      <w:rPr>
        <w:rFonts w:hint="default"/>
        <w:b/>
        <w:sz w:val="24"/>
        <w:szCs w:val="28"/>
      </w:rPr>
    </w:lvl>
    <w:lvl w:ilvl="1">
      <w:start w:val="1"/>
      <w:numFmt w:val="decimal"/>
      <w:lvlText w:val="%1.%2."/>
      <w:lvlJc w:val="left"/>
      <w:pPr>
        <w:ind w:left="1080" w:hanging="576"/>
      </w:pPr>
      <w:rPr>
        <w:rFonts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656" w:hanging="936"/>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2" w15:restartNumberingAfterBreak="0">
    <w:nsid w:val="182E6362"/>
    <w:multiLevelType w:val="hybridMultilevel"/>
    <w:tmpl w:val="F746E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9F91BCA"/>
    <w:multiLevelType w:val="multilevel"/>
    <w:tmpl w:val="3C64523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936"/>
        </w:tabs>
        <w:ind w:left="1152" w:hanging="612"/>
      </w:pPr>
      <w:rPr>
        <w:rFonts w:hint="default"/>
      </w:rPr>
    </w:lvl>
    <w:lvl w:ilvl="2">
      <w:start w:val="1"/>
      <w:numFmt w:val="decimal"/>
      <w:lvlText w:val="%1.%2.%3"/>
      <w:lvlJc w:val="left"/>
      <w:pPr>
        <w:tabs>
          <w:tab w:val="num" w:pos="1800"/>
        </w:tabs>
        <w:ind w:left="1800" w:hanging="720"/>
      </w:pPr>
      <w:rPr>
        <w:rFonts w:hint="default"/>
        <w:b w:val="0"/>
        <w:i w:val="0"/>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4" w15:restartNumberingAfterBreak="0">
    <w:nsid w:val="1E880AA2"/>
    <w:multiLevelType w:val="multilevel"/>
    <w:tmpl w:val="5A98E80C"/>
    <w:styleLink w:val="Style8"/>
    <w:lvl w:ilvl="0">
      <w:start w:val="1"/>
      <w:numFmt w:val="decimal"/>
      <w:lvlText w:val="%1."/>
      <w:lvlJc w:val="left"/>
      <w:pPr>
        <w:ind w:left="504" w:hanging="504"/>
      </w:pPr>
      <w:rPr>
        <w:rFonts w:hint="default"/>
        <w:b/>
        <w:sz w:val="24"/>
        <w:szCs w:val="28"/>
      </w:rPr>
    </w:lvl>
    <w:lvl w:ilvl="1">
      <w:start w:val="1"/>
      <w:numFmt w:val="decimal"/>
      <w:lvlText w:val="%1.%2."/>
      <w:lvlJc w:val="left"/>
      <w:pPr>
        <w:ind w:left="1080" w:hanging="576"/>
      </w:pPr>
      <w:rPr>
        <w:rFonts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800" w:hanging="1080"/>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5" w15:restartNumberingAfterBreak="0">
    <w:nsid w:val="1EDC2665"/>
    <w:multiLevelType w:val="multilevel"/>
    <w:tmpl w:val="9B9ADB1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936"/>
        </w:tabs>
        <w:ind w:left="1152" w:hanging="612"/>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6" w15:restartNumberingAfterBreak="0">
    <w:nsid w:val="20244C24"/>
    <w:multiLevelType w:val="hybridMultilevel"/>
    <w:tmpl w:val="843C73CE"/>
    <w:lvl w:ilvl="0" w:tplc="9686352A">
      <w:start w:val="70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6B6E1E"/>
    <w:multiLevelType w:val="hybridMultilevel"/>
    <w:tmpl w:val="859E644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22C04DF4"/>
    <w:multiLevelType w:val="hybridMultilevel"/>
    <w:tmpl w:val="7DF4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FE5A09"/>
    <w:multiLevelType w:val="hybridMultilevel"/>
    <w:tmpl w:val="A526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A56690"/>
    <w:multiLevelType w:val="hybridMultilevel"/>
    <w:tmpl w:val="FBFE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8441D"/>
    <w:multiLevelType w:val="hybridMultilevel"/>
    <w:tmpl w:val="8B74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422152"/>
    <w:multiLevelType w:val="hybridMultilevel"/>
    <w:tmpl w:val="D2E0985C"/>
    <w:lvl w:ilvl="0" w:tplc="9686352A">
      <w:start w:val="70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7374D"/>
    <w:multiLevelType w:val="multilevel"/>
    <w:tmpl w:val="459E1232"/>
    <w:lvl w:ilvl="0">
      <w:start w:val="8"/>
      <w:numFmt w:val="decimal"/>
      <w:lvlText w:val="%1.0"/>
      <w:lvlJc w:val="left"/>
      <w:pPr>
        <w:tabs>
          <w:tab w:val="num" w:pos="1008"/>
        </w:tabs>
        <w:ind w:left="1008" w:hanging="504"/>
      </w:pPr>
      <w:rPr>
        <w:rFonts w:hint="default"/>
        <w:b/>
        <w:sz w:val="24"/>
        <w:szCs w:val="28"/>
      </w:rPr>
    </w:lvl>
    <w:lvl w:ilvl="1">
      <w:start w:val="1"/>
      <w:numFmt w:val="decimal"/>
      <w:lvlText w:val="%1.%2"/>
      <w:lvlJc w:val="left"/>
      <w:pPr>
        <w:tabs>
          <w:tab w:val="num" w:pos="1512"/>
        </w:tabs>
        <w:ind w:left="1512" w:hanging="504"/>
      </w:pPr>
      <w:rPr>
        <w:rFonts w:ascii="Times New Roman" w:hAnsi="Times New Roman" w:hint="default"/>
        <w:sz w:val="24"/>
        <w:u w:val="none"/>
      </w:rPr>
    </w:lvl>
    <w:lvl w:ilvl="2">
      <w:start w:val="1"/>
      <w:numFmt w:val="decimal"/>
      <w:lvlText w:val="%1.%2.%3"/>
      <w:lvlJc w:val="left"/>
      <w:pPr>
        <w:tabs>
          <w:tab w:val="num" w:pos="2160"/>
        </w:tabs>
        <w:ind w:left="2160" w:hanging="648"/>
      </w:pPr>
      <w:rPr>
        <w:rFonts w:hint="default"/>
      </w:rPr>
    </w:lvl>
    <w:lvl w:ilvl="3">
      <w:start w:val="1"/>
      <w:numFmt w:val="decimal"/>
      <w:lvlText w:val="%1.%2.%3.%4"/>
      <w:lvlJc w:val="left"/>
      <w:pPr>
        <w:tabs>
          <w:tab w:val="num" w:pos="3744"/>
        </w:tabs>
        <w:ind w:left="3744" w:hanging="1080"/>
      </w:pPr>
      <w:rPr>
        <w:rFonts w:hint="default"/>
      </w:rPr>
    </w:lvl>
    <w:lvl w:ilvl="4">
      <w:start w:val="1"/>
      <w:numFmt w:val="decimal"/>
      <w:lvlText w:val="%1.%2.%3.%4.%5"/>
      <w:lvlJc w:val="left"/>
      <w:pPr>
        <w:tabs>
          <w:tab w:val="num" w:pos="4464"/>
        </w:tabs>
        <w:ind w:left="4464" w:hanging="1080"/>
      </w:pPr>
      <w:rPr>
        <w:rFonts w:hint="default"/>
      </w:rPr>
    </w:lvl>
    <w:lvl w:ilvl="5">
      <w:start w:val="1"/>
      <w:numFmt w:val="decimal"/>
      <w:lvlText w:val="%1.%2.%3.%4.%5.%6"/>
      <w:lvlJc w:val="left"/>
      <w:pPr>
        <w:tabs>
          <w:tab w:val="num" w:pos="5544"/>
        </w:tabs>
        <w:ind w:left="5544" w:hanging="1440"/>
      </w:pPr>
      <w:rPr>
        <w:rFonts w:hint="default"/>
      </w:rPr>
    </w:lvl>
    <w:lvl w:ilvl="6">
      <w:start w:val="1"/>
      <w:numFmt w:val="decimal"/>
      <w:lvlText w:val="%1.%2.%3.%4.%5.%6.%7"/>
      <w:lvlJc w:val="left"/>
      <w:pPr>
        <w:tabs>
          <w:tab w:val="num" w:pos="6624"/>
        </w:tabs>
        <w:ind w:left="6624" w:hanging="1800"/>
      </w:pPr>
      <w:rPr>
        <w:rFonts w:hint="default"/>
      </w:rPr>
    </w:lvl>
    <w:lvl w:ilvl="7">
      <w:start w:val="1"/>
      <w:numFmt w:val="decimal"/>
      <w:lvlText w:val="%1.%2.%3.%4.%5.%6.%7.%8"/>
      <w:lvlJc w:val="left"/>
      <w:pPr>
        <w:tabs>
          <w:tab w:val="num" w:pos="7344"/>
        </w:tabs>
        <w:ind w:left="7344" w:hanging="1800"/>
      </w:pPr>
      <w:rPr>
        <w:rFonts w:hint="default"/>
      </w:rPr>
    </w:lvl>
    <w:lvl w:ilvl="8">
      <w:start w:val="1"/>
      <w:numFmt w:val="decimal"/>
      <w:lvlText w:val="%1.%2.%3.%4.%5.%6.%7.%8.%9"/>
      <w:lvlJc w:val="left"/>
      <w:pPr>
        <w:tabs>
          <w:tab w:val="num" w:pos="8424"/>
        </w:tabs>
        <w:ind w:left="8424" w:hanging="2160"/>
      </w:pPr>
      <w:rPr>
        <w:rFonts w:hint="default"/>
      </w:rPr>
    </w:lvl>
  </w:abstractNum>
  <w:abstractNum w:abstractNumId="24" w15:restartNumberingAfterBreak="0">
    <w:nsid w:val="3A4530DD"/>
    <w:multiLevelType w:val="hybridMultilevel"/>
    <w:tmpl w:val="AA424E7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3AF62775"/>
    <w:multiLevelType w:val="hybridMultilevel"/>
    <w:tmpl w:val="B7DC1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925C12"/>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2F6209E"/>
    <w:multiLevelType w:val="multilevel"/>
    <w:tmpl w:val="F15881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5C96F1D"/>
    <w:multiLevelType w:val="multilevel"/>
    <w:tmpl w:val="BCC68EAE"/>
    <w:styleLink w:val="Style2"/>
    <w:lvl w:ilvl="0">
      <w:start w:val="1"/>
      <w:numFmt w:val="decimal"/>
      <w:lvlText w:val="%1.0"/>
      <w:lvlJc w:val="left"/>
      <w:pPr>
        <w:tabs>
          <w:tab w:val="num" w:pos="1008"/>
        </w:tabs>
        <w:ind w:left="1008" w:hanging="504"/>
      </w:pPr>
      <w:rPr>
        <w:rFonts w:hint="default"/>
        <w:b/>
        <w:sz w:val="24"/>
        <w:szCs w:val="28"/>
      </w:rPr>
    </w:lvl>
    <w:lvl w:ilvl="1">
      <w:start w:val="1"/>
      <w:numFmt w:val="decimal"/>
      <w:lvlText w:val="%1.%2"/>
      <w:lvlJc w:val="left"/>
      <w:pPr>
        <w:tabs>
          <w:tab w:val="num" w:pos="1512"/>
        </w:tabs>
        <w:ind w:left="1512" w:hanging="504"/>
      </w:pPr>
      <w:rPr>
        <w:rFonts w:ascii="Times New Roman" w:hAnsi="Times New Roman"/>
        <w:dstrike w:val="0"/>
        <w:sz w:val="24"/>
        <w:u w:val="none"/>
        <w:vertAlign w:val="baseline"/>
      </w:rPr>
    </w:lvl>
    <w:lvl w:ilvl="2">
      <w:start w:val="1"/>
      <w:numFmt w:val="decimal"/>
      <w:lvlText w:val="%1.%2.%3"/>
      <w:lvlJc w:val="left"/>
      <w:pPr>
        <w:tabs>
          <w:tab w:val="num" w:pos="2160"/>
        </w:tabs>
        <w:ind w:left="2160" w:hanging="648"/>
      </w:pPr>
      <w:rPr>
        <w:rFonts w:hint="default"/>
      </w:rPr>
    </w:lvl>
    <w:lvl w:ilvl="3">
      <w:start w:val="1"/>
      <w:numFmt w:val="decimal"/>
      <w:lvlText w:val="%1.%2.%3.%4"/>
      <w:lvlJc w:val="left"/>
      <w:pPr>
        <w:tabs>
          <w:tab w:val="num" w:pos="3744"/>
        </w:tabs>
        <w:ind w:left="3744" w:hanging="1080"/>
      </w:pPr>
      <w:rPr>
        <w:rFonts w:hint="default"/>
      </w:rPr>
    </w:lvl>
    <w:lvl w:ilvl="4">
      <w:start w:val="1"/>
      <w:numFmt w:val="decimal"/>
      <w:lvlText w:val="%1.%2.%3.%4.%5"/>
      <w:lvlJc w:val="left"/>
      <w:pPr>
        <w:tabs>
          <w:tab w:val="num" w:pos="4464"/>
        </w:tabs>
        <w:ind w:left="4464" w:hanging="1080"/>
      </w:pPr>
      <w:rPr>
        <w:rFonts w:hint="default"/>
      </w:rPr>
    </w:lvl>
    <w:lvl w:ilvl="5">
      <w:start w:val="1"/>
      <w:numFmt w:val="decimal"/>
      <w:lvlText w:val="%1.%2.%3.%4.%5.%6"/>
      <w:lvlJc w:val="left"/>
      <w:pPr>
        <w:tabs>
          <w:tab w:val="num" w:pos="5544"/>
        </w:tabs>
        <w:ind w:left="5544" w:hanging="1440"/>
      </w:pPr>
      <w:rPr>
        <w:rFonts w:hint="default"/>
      </w:rPr>
    </w:lvl>
    <w:lvl w:ilvl="6">
      <w:start w:val="1"/>
      <w:numFmt w:val="decimal"/>
      <w:lvlText w:val="%1.%2.%3.%4.%5.%6.%7"/>
      <w:lvlJc w:val="left"/>
      <w:pPr>
        <w:tabs>
          <w:tab w:val="num" w:pos="6624"/>
        </w:tabs>
        <w:ind w:left="6624" w:hanging="1800"/>
      </w:pPr>
      <w:rPr>
        <w:rFonts w:hint="default"/>
      </w:rPr>
    </w:lvl>
    <w:lvl w:ilvl="7">
      <w:start w:val="1"/>
      <w:numFmt w:val="decimal"/>
      <w:lvlText w:val="%1.%2.%3.%4.%5.%6.%7.%8"/>
      <w:lvlJc w:val="left"/>
      <w:pPr>
        <w:tabs>
          <w:tab w:val="num" w:pos="7344"/>
        </w:tabs>
        <w:ind w:left="7344" w:hanging="1800"/>
      </w:pPr>
      <w:rPr>
        <w:rFonts w:hint="default"/>
      </w:rPr>
    </w:lvl>
    <w:lvl w:ilvl="8">
      <w:start w:val="1"/>
      <w:numFmt w:val="decimal"/>
      <w:lvlText w:val="%1.%2.%3.%4.%5.%6.%7.%8.%9"/>
      <w:lvlJc w:val="left"/>
      <w:pPr>
        <w:tabs>
          <w:tab w:val="num" w:pos="8424"/>
        </w:tabs>
        <w:ind w:left="8424" w:hanging="2160"/>
      </w:pPr>
      <w:rPr>
        <w:rFonts w:hint="default"/>
      </w:rPr>
    </w:lvl>
  </w:abstractNum>
  <w:abstractNum w:abstractNumId="29" w15:restartNumberingAfterBreak="0">
    <w:nsid w:val="49267BE4"/>
    <w:multiLevelType w:val="hybridMultilevel"/>
    <w:tmpl w:val="80163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C00C53"/>
    <w:multiLevelType w:val="multilevel"/>
    <w:tmpl w:val="B8D2C6F6"/>
    <w:lvl w:ilvl="0">
      <w:start w:val="1"/>
      <w:numFmt w:val="decimal"/>
      <w:pStyle w:val="Style9"/>
      <w:lvlText w:val="%1."/>
      <w:lvlJc w:val="left"/>
      <w:pPr>
        <w:ind w:left="504" w:hanging="504"/>
      </w:pPr>
      <w:rPr>
        <w:rFonts w:ascii="Times New Roman" w:hAnsi="Times New Roman" w:cs="Times New Roman" w:hint="default"/>
        <w:b/>
        <w:i w:val="0"/>
        <w:sz w:val="24"/>
        <w:szCs w:val="24"/>
      </w:rPr>
    </w:lvl>
    <w:lvl w:ilvl="1">
      <w:start w:val="1"/>
      <w:numFmt w:val="decimal"/>
      <w:lvlText w:val="%1.%2."/>
      <w:lvlJc w:val="left"/>
      <w:pPr>
        <w:ind w:left="1368" w:hanging="648"/>
      </w:pPr>
      <w:rPr>
        <w:rFonts w:ascii="Times New Roman" w:hAnsi="Times New Roman" w:cs="Times New Roman" w:hint="default"/>
        <w:b/>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944" w:hanging="792"/>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31" w15:restartNumberingAfterBreak="0">
    <w:nsid w:val="4E6F50E9"/>
    <w:multiLevelType w:val="hybridMultilevel"/>
    <w:tmpl w:val="70DAD9D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2" w15:restartNumberingAfterBreak="0">
    <w:nsid w:val="4F1927DE"/>
    <w:multiLevelType w:val="multilevel"/>
    <w:tmpl w:val="F852FE4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06D2336"/>
    <w:multiLevelType w:val="multilevel"/>
    <w:tmpl w:val="BFB28412"/>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936"/>
        </w:tabs>
        <w:ind w:left="1152" w:hanging="612"/>
      </w:pPr>
      <w:rPr>
        <w:rFonts w:hint="default"/>
      </w:rPr>
    </w:lvl>
    <w:lvl w:ilvl="2">
      <w:start w:val="1"/>
      <w:numFmt w:val="decimal"/>
      <w:lvlText w:val="%1.%2.%3"/>
      <w:lvlJc w:val="left"/>
      <w:pPr>
        <w:tabs>
          <w:tab w:val="num" w:pos="1800"/>
        </w:tabs>
        <w:ind w:left="1800" w:hanging="720"/>
      </w:pPr>
      <w:rPr>
        <w:rFonts w:hint="default"/>
        <w:b w:val="0"/>
        <w:i w:val="0"/>
      </w:rPr>
    </w:lvl>
    <w:lvl w:ilvl="3">
      <w:start w:val="1"/>
      <w:numFmt w:val="decimal"/>
      <w:lvlText w:val="%1.%2.%3.%4"/>
      <w:lvlJc w:val="left"/>
      <w:pPr>
        <w:tabs>
          <w:tab w:val="num" w:pos="2340"/>
        </w:tabs>
        <w:ind w:left="2340" w:hanging="720"/>
      </w:pPr>
      <w:rPr>
        <w:rFonts w:hint="default"/>
        <w:b w:val="0"/>
        <w:i w:val="0"/>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34" w15:restartNumberingAfterBreak="0">
    <w:nsid w:val="514F0CF0"/>
    <w:multiLevelType w:val="multilevel"/>
    <w:tmpl w:val="BDD668E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i w:val="0"/>
        <w:i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54B5AB3"/>
    <w:multiLevelType w:val="multilevel"/>
    <w:tmpl w:val="B780622C"/>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936"/>
        </w:tabs>
        <w:ind w:left="1152" w:hanging="612"/>
      </w:pPr>
      <w:rPr>
        <w:rFonts w:hint="default"/>
      </w:rPr>
    </w:lvl>
    <w:lvl w:ilvl="2">
      <w:start w:val="1"/>
      <w:numFmt w:val="decimal"/>
      <w:lvlText w:val="%1.%2.%3"/>
      <w:lvlJc w:val="left"/>
      <w:pPr>
        <w:tabs>
          <w:tab w:val="num" w:pos="1800"/>
        </w:tabs>
        <w:ind w:left="1800" w:hanging="720"/>
      </w:pPr>
      <w:rPr>
        <w:rFonts w:hint="default"/>
        <w:b w:val="0"/>
        <w:i w:val="0"/>
        <w:sz w:val="24"/>
      </w:rPr>
    </w:lvl>
    <w:lvl w:ilvl="3">
      <w:start w:val="1"/>
      <w:numFmt w:val="decimal"/>
      <w:lvlText w:val="%1.%2.%3.%4"/>
      <w:lvlJc w:val="left"/>
      <w:pPr>
        <w:tabs>
          <w:tab w:val="num" w:pos="2340"/>
        </w:tabs>
        <w:ind w:left="2340" w:hanging="720"/>
      </w:pPr>
      <w:rPr>
        <w:rFonts w:hint="default"/>
        <w:b w:val="0"/>
        <w:i w:val="0"/>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36" w15:restartNumberingAfterBreak="0">
    <w:nsid w:val="5811420E"/>
    <w:multiLevelType w:val="multilevel"/>
    <w:tmpl w:val="788ACE1A"/>
    <w:lvl w:ilvl="0">
      <w:start w:val="1"/>
      <w:numFmt w:val="upperLetter"/>
      <w:lvlText w:val="%1."/>
      <w:lvlJc w:val="left"/>
      <w:pPr>
        <w:ind w:left="504" w:hanging="504"/>
      </w:pPr>
      <w:rPr>
        <w:rFonts w:ascii="Times New Roman" w:hAnsi="Times New Roman" w:hint="default"/>
        <w:b/>
        <w:i w:val="0"/>
        <w:sz w:val="24"/>
        <w:szCs w:val="28"/>
      </w:rPr>
    </w:lvl>
    <w:lvl w:ilvl="1">
      <w:start w:val="1"/>
      <w:numFmt w:val="decimal"/>
      <w:lvlText w:val="%1.%2."/>
      <w:lvlJc w:val="left"/>
      <w:pPr>
        <w:ind w:left="1080" w:hanging="576"/>
      </w:pPr>
      <w:rPr>
        <w:rFonts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656" w:hanging="936"/>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37" w15:restartNumberingAfterBreak="0">
    <w:nsid w:val="5CC83C08"/>
    <w:multiLevelType w:val="hybridMultilevel"/>
    <w:tmpl w:val="76FA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0D0BCC"/>
    <w:multiLevelType w:val="multilevel"/>
    <w:tmpl w:val="9B9ADB1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936"/>
        </w:tabs>
        <w:ind w:left="1152" w:hanging="612"/>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39" w15:restartNumberingAfterBreak="0">
    <w:nsid w:val="62C73E9C"/>
    <w:multiLevelType w:val="hybridMultilevel"/>
    <w:tmpl w:val="39FCF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66B5AF3"/>
    <w:multiLevelType w:val="hybridMultilevel"/>
    <w:tmpl w:val="8BEEA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70E540D"/>
    <w:multiLevelType w:val="multilevel"/>
    <w:tmpl w:val="B2423768"/>
    <w:styleLink w:val="Style5"/>
    <w:lvl w:ilvl="0">
      <w:start w:val="1"/>
      <w:numFmt w:val="decimal"/>
      <w:lvlText w:val="%1."/>
      <w:lvlJc w:val="left"/>
      <w:pPr>
        <w:ind w:left="1224" w:hanging="504"/>
      </w:pPr>
      <w:rPr>
        <w:rFonts w:hint="default"/>
        <w:b/>
        <w:sz w:val="24"/>
        <w:szCs w:val="28"/>
      </w:rPr>
    </w:lvl>
    <w:lvl w:ilvl="1">
      <w:start w:val="1"/>
      <w:numFmt w:val="decimal"/>
      <w:lvlText w:val="%1.%2."/>
      <w:lvlJc w:val="left"/>
      <w:pPr>
        <w:ind w:left="1800" w:hanging="576"/>
      </w:pPr>
      <w:rPr>
        <w:rFonts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160" w:hanging="720"/>
      </w:pPr>
      <w:rPr>
        <w:rFonts w:hint="default"/>
        <w:b w:val="0"/>
      </w:rPr>
    </w:lvl>
    <w:lvl w:ilvl="3">
      <w:start w:val="1"/>
      <w:numFmt w:val="decimal"/>
      <w:lvlText w:val="%1.%2.%3.%4."/>
      <w:lvlJc w:val="left"/>
      <w:pPr>
        <w:ind w:left="2448" w:hanging="648"/>
      </w:pPr>
      <w:rPr>
        <w:rFonts w:hint="default"/>
        <w:b w:val="0"/>
      </w:rPr>
    </w:lvl>
    <w:lvl w:ilvl="4">
      <w:start w:val="1"/>
      <w:numFmt w:val="decimal"/>
      <w:lvlText w:val="%1.%2.%3.%4.%5."/>
      <w:lvlJc w:val="left"/>
      <w:pPr>
        <w:ind w:left="2952" w:hanging="792"/>
      </w:pPr>
      <w:rPr>
        <w:rFonts w:hint="default"/>
        <w:b w:val="0"/>
      </w:rPr>
    </w:lvl>
    <w:lvl w:ilvl="5">
      <w:start w:val="1"/>
      <w:numFmt w:val="decimal"/>
      <w:lvlText w:val="%1.%2.%3.%4.%5.%6."/>
      <w:lvlJc w:val="left"/>
      <w:pPr>
        <w:ind w:left="3456" w:hanging="936"/>
      </w:pPr>
      <w:rPr>
        <w:rFonts w:hint="default"/>
        <w:b w:val="0"/>
      </w:rPr>
    </w:lvl>
    <w:lvl w:ilvl="6">
      <w:start w:val="1"/>
      <w:numFmt w:val="decimal"/>
      <w:lvlText w:val="%1.%2.%3.%4.%5.%6.%7."/>
      <w:lvlJc w:val="left"/>
      <w:pPr>
        <w:ind w:left="3960" w:hanging="1080"/>
      </w:pPr>
      <w:rPr>
        <w:rFonts w:hint="default"/>
        <w:b w:val="0"/>
      </w:rPr>
    </w:lvl>
    <w:lvl w:ilvl="7">
      <w:start w:val="1"/>
      <w:numFmt w:val="decimal"/>
      <w:lvlText w:val="%1.%2.%3.%4.%5.%6.%7.%8."/>
      <w:lvlJc w:val="left"/>
      <w:pPr>
        <w:ind w:left="4464" w:hanging="1224"/>
      </w:pPr>
      <w:rPr>
        <w:rFonts w:hint="default"/>
        <w:b w:val="0"/>
      </w:rPr>
    </w:lvl>
    <w:lvl w:ilvl="8">
      <w:start w:val="1"/>
      <w:numFmt w:val="decimal"/>
      <w:lvlText w:val="%1.%2.%3.%4.%5.%6.%7.%8.%9."/>
      <w:lvlJc w:val="left"/>
      <w:pPr>
        <w:ind w:left="5040" w:hanging="1440"/>
      </w:pPr>
      <w:rPr>
        <w:rFonts w:hint="default"/>
        <w:b w:val="0"/>
      </w:rPr>
    </w:lvl>
  </w:abstractNum>
  <w:abstractNum w:abstractNumId="42" w15:restartNumberingAfterBreak="0">
    <w:nsid w:val="67B71E1C"/>
    <w:multiLevelType w:val="hybridMultilevel"/>
    <w:tmpl w:val="97007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7100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8C7634D"/>
    <w:multiLevelType w:val="hybridMultilevel"/>
    <w:tmpl w:val="7E96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A53107"/>
    <w:multiLevelType w:val="multilevel"/>
    <w:tmpl w:val="0409001D"/>
    <w:styleLink w:val="Style10"/>
    <w:lvl w:ilvl="0">
      <w:start w:val="8"/>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3F555FD"/>
    <w:multiLevelType w:val="hybridMultilevel"/>
    <w:tmpl w:val="48D2F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E6660C"/>
    <w:multiLevelType w:val="hybridMultilevel"/>
    <w:tmpl w:val="4694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8259C"/>
    <w:multiLevelType w:val="multilevel"/>
    <w:tmpl w:val="F15881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C547EEC"/>
    <w:multiLevelType w:val="multilevel"/>
    <w:tmpl w:val="AB90642A"/>
    <w:styleLink w:val="Style3"/>
    <w:lvl w:ilvl="0">
      <w:start w:val="1"/>
      <w:numFmt w:val="decimal"/>
      <w:lvlText w:val="%1.0"/>
      <w:lvlJc w:val="left"/>
      <w:pPr>
        <w:tabs>
          <w:tab w:val="num" w:pos="1008"/>
        </w:tabs>
        <w:ind w:left="1008" w:hanging="504"/>
      </w:pPr>
      <w:rPr>
        <w:rFonts w:hint="default"/>
        <w:b/>
        <w:sz w:val="24"/>
        <w:szCs w:val="28"/>
      </w:rPr>
    </w:lvl>
    <w:lvl w:ilvl="1">
      <w:start w:val="1"/>
      <w:numFmt w:val="decimal"/>
      <w:lvlText w:val="%1.%2"/>
      <w:lvlJc w:val="left"/>
      <w:pPr>
        <w:tabs>
          <w:tab w:val="num" w:pos="1512"/>
        </w:tabs>
        <w:ind w:left="1512" w:hanging="504"/>
      </w:pPr>
      <w:rPr>
        <w:rFonts w:ascii="Times New Roman" w:hAnsi="Times New Roman" w:hint="default"/>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2160" w:hanging="648"/>
      </w:pPr>
      <w:rPr>
        <w:rFonts w:hint="default"/>
      </w:rPr>
    </w:lvl>
    <w:lvl w:ilvl="3">
      <w:start w:val="1"/>
      <w:numFmt w:val="decimal"/>
      <w:lvlText w:val="%1.%2.%3.%4"/>
      <w:lvlJc w:val="left"/>
      <w:pPr>
        <w:tabs>
          <w:tab w:val="num" w:pos="3744"/>
        </w:tabs>
        <w:ind w:left="3744" w:hanging="1080"/>
      </w:pPr>
      <w:rPr>
        <w:rFonts w:hint="default"/>
      </w:rPr>
    </w:lvl>
    <w:lvl w:ilvl="4">
      <w:start w:val="1"/>
      <w:numFmt w:val="decimal"/>
      <w:lvlText w:val="%1.%2.%3.%4.%5"/>
      <w:lvlJc w:val="left"/>
      <w:pPr>
        <w:tabs>
          <w:tab w:val="num" w:pos="4464"/>
        </w:tabs>
        <w:ind w:left="4464" w:hanging="1080"/>
      </w:pPr>
      <w:rPr>
        <w:rFonts w:hint="default"/>
      </w:rPr>
    </w:lvl>
    <w:lvl w:ilvl="5">
      <w:start w:val="1"/>
      <w:numFmt w:val="decimal"/>
      <w:lvlText w:val="%1.%2.%3.%4.%5.%6"/>
      <w:lvlJc w:val="left"/>
      <w:pPr>
        <w:tabs>
          <w:tab w:val="num" w:pos="5544"/>
        </w:tabs>
        <w:ind w:left="5544" w:hanging="1440"/>
      </w:pPr>
      <w:rPr>
        <w:rFonts w:hint="default"/>
      </w:rPr>
    </w:lvl>
    <w:lvl w:ilvl="6">
      <w:start w:val="1"/>
      <w:numFmt w:val="decimal"/>
      <w:lvlText w:val="%1.%2.%3.%4.%5.%6.%7"/>
      <w:lvlJc w:val="left"/>
      <w:pPr>
        <w:tabs>
          <w:tab w:val="num" w:pos="6624"/>
        </w:tabs>
        <w:ind w:left="6624" w:hanging="1800"/>
      </w:pPr>
      <w:rPr>
        <w:rFonts w:hint="default"/>
      </w:rPr>
    </w:lvl>
    <w:lvl w:ilvl="7">
      <w:start w:val="1"/>
      <w:numFmt w:val="decimal"/>
      <w:lvlText w:val="%1.%2.%3.%4.%5.%6.%7.%8"/>
      <w:lvlJc w:val="left"/>
      <w:pPr>
        <w:tabs>
          <w:tab w:val="num" w:pos="7344"/>
        </w:tabs>
        <w:ind w:left="7344" w:hanging="1800"/>
      </w:pPr>
      <w:rPr>
        <w:rFonts w:hint="default"/>
      </w:rPr>
    </w:lvl>
    <w:lvl w:ilvl="8">
      <w:start w:val="1"/>
      <w:numFmt w:val="decimal"/>
      <w:lvlText w:val="%1.%2.%3.%4.%5.%6.%7.%8.%9"/>
      <w:lvlJc w:val="left"/>
      <w:pPr>
        <w:tabs>
          <w:tab w:val="num" w:pos="8424"/>
        </w:tabs>
        <w:ind w:left="8424" w:hanging="2160"/>
      </w:pPr>
      <w:rPr>
        <w:rFonts w:hint="default"/>
      </w:rPr>
    </w:lvl>
  </w:abstractNum>
  <w:num w:numId="1">
    <w:abstractNumId w:val="30"/>
  </w:num>
  <w:num w:numId="2">
    <w:abstractNumId w:val="3"/>
  </w:num>
  <w:num w:numId="3">
    <w:abstractNumId w:val="28"/>
  </w:num>
  <w:num w:numId="4">
    <w:abstractNumId w:val="49"/>
  </w:num>
  <w:num w:numId="5">
    <w:abstractNumId w:val="26"/>
  </w:num>
  <w:num w:numId="6">
    <w:abstractNumId w:val="41"/>
  </w:num>
  <w:num w:numId="7">
    <w:abstractNumId w:val="7"/>
  </w:num>
  <w:num w:numId="8">
    <w:abstractNumId w:val="11"/>
  </w:num>
  <w:num w:numId="9">
    <w:abstractNumId w:val="14"/>
  </w:num>
  <w:num w:numId="10">
    <w:abstractNumId w:val="45"/>
  </w:num>
  <w:num w:numId="11">
    <w:abstractNumId w:val="34"/>
  </w:num>
  <w:num w:numId="12">
    <w:abstractNumId w:val="40"/>
  </w:num>
  <w:num w:numId="13">
    <w:abstractNumId w:val="29"/>
  </w:num>
  <w:num w:numId="14">
    <w:abstractNumId w:val="10"/>
  </w:num>
  <w:num w:numId="15">
    <w:abstractNumId w:val="20"/>
  </w:num>
  <w:num w:numId="16">
    <w:abstractNumId w:val="44"/>
  </w:num>
  <w:num w:numId="17">
    <w:abstractNumId w:val="18"/>
  </w:num>
  <w:num w:numId="18">
    <w:abstractNumId w:val="47"/>
  </w:num>
  <w:num w:numId="19">
    <w:abstractNumId w:val="37"/>
  </w:num>
  <w:num w:numId="20">
    <w:abstractNumId w:val="21"/>
  </w:num>
  <w:num w:numId="21">
    <w:abstractNumId w:val="12"/>
  </w:num>
  <w:num w:numId="22">
    <w:abstractNumId w:val="31"/>
  </w:num>
  <w:num w:numId="23">
    <w:abstractNumId w:val="19"/>
  </w:num>
  <w:num w:numId="24">
    <w:abstractNumId w:val="36"/>
  </w:num>
  <w:num w:numId="25">
    <w:abstractNumId w:val="5"/>
  </w:num>
  <w:num w:numId="26">
    <w:abstractNumId w:val="1"/>
  </w:num>
  <w:num w:numId="27">
    <w:abstractNumId w:val="6"/>
  </w:num>
  <w:num w:numId="28">
    <w:abstractNumId w:val="9"/>
  </w:num>
  <w:num w:numId="29">
    <w:abstractNumId w:val="38"/>
  </w:num>
  <w:num w:numId="30">
    <w:abstractNumId w:val="15"/>
  </w:num>
  <w:num w:numId="31">
    <w:abstractNumId w:val="13"/>
  </w:num>
  <w:num w:numId="32">
    <w:abstractNumId w:val="2"/>
  </w:num>
  <w:num w:numId="33">
    <w:abstractNumId w:val="33"/>
  </w:num>
  <w:num w:numId="34">
    <w:abstractNumId w:val="35"/>
  </w:num>
  <w:num w:numId="35">
    <w:abstractNumId w:val="23"/>
  </w:num>
  <w:num w:numId="36">
    <w:abstractNumId w:val="32"/>
  </w:num>
  <w:num w:numId="37">
    <w:abstractNumId w:val="43"/>
  </w:num>
  <w:num w:numId="38">
    <w:abstractNumId w:val="48"/>
  </w:num>
  <w:num w:numId="39">
    <w:abstractNumId w:val="27"/>
  </w:num>
  <w:num w:numId="40">
    <w:abstractNumId w:val="0"/>
  </w:num>
  <w:num w:numId="41">
    <w:abstractNumId w:val="22"/>
  </w:num>
  <w:num w:numId="42">
    <w:abstractNumId w:val="16"/>
  </w:num>
  <w:num w:numId="43">
    <w:abstractNumId w:val="25"/>
  </w:num>
  <w:num w:numId="44">
    <w:abstractNumId w:val="8"/>
  </w:num>
  <w:num w:numId="45">
    <w:abstractNumId w:val="4"/>
  </w:num>
  <w:num w:numId="46">
    <w:abstractNumId w:val="39"/>
  </w:num>
  <w:num w:numId="47">
    <w:abstractNumId w:val="42"/>
  </w:num>
  <w:num w:numId="48">
    <w:abstractNumId w:val="17"/>
  </w:num>
  <w:num w:numId="49">
    <w:abstractNumId w:val="24"/>
  </w:num>
  <w:num w:numId="50">
    <w:abstractNumId w:val="4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wank, Adam">
    <w15:presenceInfo w15:providerId="AD" w15:userId="S::Swank.Adam@epa.gov::7e299d1c-dc8c-4250-98ee-23e30c40c369"/>
  </w15:person>
  <w15:person w15:author="Wetmore, Barbara">
    <w15:presenceInfo w15:providerId="AD" w15:userId="S::wetmore.barbara@epa.gov::baf4a6c9-2a37-40e0-9905-eddedea5226a"/>
  </w15:person>
  <w15:person w15:author="Hughes, MichaelF">
    <w15:presenceInfo w15:providerId="AD" w15:userId="S::Hughes.MichaelF@epa.gov::b7889be6-9cdb-45a0-a85b-1e44fe576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542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EDA"/>
    <w:rsid w:val="000011E4"/>
    <w:rsid w:val="0000191D"/>
    <w:rsid w:val="00006A54"/>
    <w:rsid w:val="00012F0F"/>
    <w:rsid w:val="00012F8B"/>
    <w:rsid w:val="00013758"/>
    <w:rsid w:val="000145C4"/>
    <w:rsid w:val="000146DD"/>
    <w:rsid w:val="0001541E"/>
    <w:rsid w:val="00021073"/>
    <w:rsid w:val="00023B21"/>
    <w:rsid w:val="00026C45"/>
    <w:rsid w:val="00036216"/>
    <w:rsid w:val="00036A51"/>
    <w:rsid w:val="00042153"/>
    <w:rsid w:val="00043F6F"/>
    <w:rsid w:val="00045536"/>
    <w:rsid w:val="00045BA5"/>
    <w:rsid w:val="000474B0"/>
    <w:rsid w:val="00047C51"/>
    <w:rsid w:val="00052FAD"/>
    <w:rsid w:val="00053088"/>
    <w:rsid w:val="000564DB"/>
    <w:rsid w:val="00061976"/>
    <w:rsid w:val="00065BBE"/>
    <w:rsid w:val="0007610A"/>
    <w:rsid w:val="00077537"/>
    <w:rsid w:val="0007783E"/>
    <w:rsid w:val="00081BEA"/>
    <w:rsid w:val="00082C01"/>
    <w:rsid w:val="00083C10"/>
    <w:rsid w:val="0008444F"/>
    <w:rsid w:val="00084D87"/>
    <w:rsid w:val="00085C8E"/>
    <w:rsid w:val="000863F4"/>
    <w:rsid w:val="00087689"/>
    <w:rsid w:val="00090C2C"/>
    <w:rsid w:val="00092F48"/>
    <w:rsid w:val="000937C0"/>
    <w:rsid w:val="000A245A"/>
    <w:rsid w:val="000A348D"/>
    <w:rsid w:val="000A3504"/>
    <w:rsid w:val="000A48E3"/>
    <w:rsid w:val="000A56B5"/>
    <w:rsid w:val="000A5C8D"/>
    <w:rsid w:val="000A7EA1"/>
    <w:rsid w:val="000B0332"/>
    <w:rsid w:val="000B0641"/>
    <w:rsid w:val="000B375F"/>
    <w:rsid w:val="000B4F22"/>
    <w:rsid w:val="000B6E1F"/>
    <w:rsid w:val="000B7D34"/>
    <w:rsid w:val="000C00BB"/>
    <w:rsid w:val="000C11D4"/>
    <w:rsid w:val="000C69EE"/>
    <w:rsid w:val="000C6FC6"/>
    <w:rsid w:val="000D0AF2"/>
    <w:rsid w:val="000D2143"/>
    <w:rsid w:val="000D29A2"/>
    <w:rsid w:val="000D442D"/>
    <w:rsid w:val="000D5379"/>
    <w:rsid w:val="000D6607"/>
    <w:rsid w:val="000E0EA0"/>
    <w:rsid w:val="000E3EFD"/>
    <w:rsid w:val="000E456F"/>
    <w:rsid w:val="000E4967"/>
    <w:rsid w:val="000F0BA7"/>
    <w:rsid w:val="000F17FB"/>
    <w:rsid w:val="000F27FC"/>
    <w:rsid w:val="000F333C"/>
    <w:rsid w:val="000F3660"/>
    <w:rsid w:val="000F3839"/>
    <w:rsid w:val="000F4B04"/>
    <w:rsid w:val="00102E2A"/>
    <w:rsid w:val="001051D6"/>
    <w:rsid w:val="00120CFE"/>
    <w:rsid w:val="00121B70"/>
    <w:rsid w:val="00123219"/>
    <w:rsid w:val="001239FA"/>
    <w:rsid w:val="00126011"/>
    <w:rsid w:val="00127B5F"/>
    <w:rsid w:val="001324FD"/>
    <w:rsid w:val="00136004"/>
    <w:rsid w:val="001443FB"/>
    <w:rsid w:val="00144589"/>
    <w:rsid w:val="00150867"/>
    <w:rsid w:val="00151905"/>
    <w:rsid w:val="001544F6"/>
    <w:rsid w:val="00154B77"/>
    <w:rsid w:val="00154D81"/>
    <w:rsid w:val="00157118"/>
    <w:rsid w:val="00157870"/>
    <w:rsid w:val="001663A5"/>
    <w:rsid w:val="00166D2C"/>
    <w:rsid w:val="001675E1"/>
    <w:rsid w:val="00173F28"/>
    <w:rsid w:val="0017697F"/>
    <w:rsid w:val="00176BF7"/>
    <w:rsid w:val="00177E84"/>
    <w:rsid w:val="001801C3"/>
    <w:rsid w:val="001838C2"/>
    <w:rsid w:val="0019361B"/>
    <w:rsid w:val="0019418F"/>
    <w:rsid w:val="00195855"/>
    <w:rsid w:val="0019593E"/>
    <w:rsid w:val="0019672E"/>
    <w:rsid w:val="001A182E"/>
    <w:rsid w:val="001A1A6A"/>
    <w:rsid w:val="001A22C8"/>
    <w:rsid w:val="001A3E16"/>
    <w:rsid w:val="001A7A97"/>
    <w:rsid w:val="001B01D7"/>
    <w:rsid w:val="001B33B2"/>
    <w:rsid w:val="001B3EC3"/>
    <w:rsid w:val="001B45F0"/>
    <w:rsid w:val="001B67E1"/>
    <w:rsid w:val="001B7C66"/>
    <w:rsid w:val="001C00C6"/>
    <w:rsid w:val="001C39FF"/>
    <w:rsid w:val="001C4226"/>
    <w:rsid w:val="001D23C7"/>
    <w:rsid w:val="001D39C1"/>
    <w:rsid w:val="001D3B59"/>
    <w:rsid w:val="001D3E33"/>
    <w:rsid w:val="001D3FC0"/>
    <w:rsid w:val="001D7348"/>
    <w:rsid w:val="001D7853"/>
    <w:rsid w:val="001D7C51"/>
    <w:rsid w:val="001D7D77"/>
    <w:rsid w:val="001E69F4"/>
    <w:rsid w:val="001E7204"/>
    <w:rsid w:val="001E76CC"/>
    <w:rsid w:val="001F19D3"/>
    <w:rsid w:val="001F69B7"/>
    <w:rsid w:val="00200C9B"/>
    <w:rsid w:val="002033A6"/>
    <w:rsid w:val="002045FA"/>
    <w:rsid w:val="002136B1"/>
    <w:rsid w:val="00216AFF"/>
    <w:rsid w:val="00217DB4"/>
    <w:rsid w:val="00223C08"/>
    <w:rsid w:val="00226121"/>
    <w:rsid w:val="0023297A"/>
    <w:rsid w:val="002444A4"/>
    <w:rsid w:val="00246EA0"/>
    <w:rsid w:val="00250A21"/>
    <w:rsid w:val="00252146"/>
    <w:rsid w:val="0025302B"/>
    <w:rsid w:val="00253092"/>
    <w:rsid w:val="002542F4"/>
    <w:rsid w:val="00255D1D"/>
    <w:rsid w:val="00256AE9"/>
    <w:rsid w:val="00262B61"/>
    <w:rsid w:val="0026361B"/>
    <w:rsid w:val="00265355"/>
    <w:rsid w:val="00266C0C"/>
    <w:rsid w:val="002703FF"/>
    <w:rsid w:val="00270730"/>
    <w:rsid w:val="002713EC"/>
    <w:rsid w:val="00274033"/>
    <w:rsid w:val="00274813"/>
    <w:rsid w:val="00277BE9"/>
    <w:rsid w:val="0028415C"/>
    <w:rsid w:val="00284E0E"/>
    <w:rsid w:val="00284ED4"/>
    <w:rsid w:val="00285107"/>
    <w:rsid w:val="00285B56"/>
    <w:rsid w:val="00291977"/>
    <w:rsid w:val="00294215"/>
    <w:rsid w:val="0029545E"/>
    <w:rsid w:val="00295F43"/>
    <w:rsid w:val="002965A3"/>
    <w:rsid w:val="002970FF"/>
    <w:rsid w:val="00297E0B"/>
    <w:rsid w:val="002A19CD"/>
    <w:rsid w:val="002A5712"/>
    <w:rsid w:val="002A7AF9"/>
    <w:rsid w:val="002B13F5"/>
    <w:rsid w:val="002B2233"/>
    <w:rsid w:val="002B75AB"/>
    <w:rsid w:val="002C0885"/>
    <w:rsid w:val="002C16AF"/>
    <w:rsid w:val="002C2770"/>
    <w:rsid w:val="002C29E8"/>
    <w:rsid w:val="002C69BA"/>
    <w:rsid w:val="002C6F7F"/>
    <w:rsid w:val="002C71FD"/>
    <w:rsid w:val="002D2F06"/>
    <w:rsid w:val="002D5099"/>
    <w:rsid w:val="002E0912"/>
    <w:rsid w:val="002E1557"/>
    <w:rsid w:val="002E24F2"/>
    <w:rsid w:val="002E2C96"/>
    <w:rsid w:val="002E417B"/>
    <w:rsid w:val="002F0EB8"/>
    <w:rsid w:val="002F2ADF"/>
    <w:rsid w:val="00300E31"/>
    <w:rsid w:val="00302152"/>
    <w:rsid w:val="0030242A"/>
    <w:rsid w:val="00304228"/>
    <w:rsid w:val="003118AB"/>
    <w:rsid w:val="00311960"/>
    <w:rsid w:val="00315C26"/>
    <w:rsid w:val="00317303"/>
    <w:rsid w:val="003204AA"/>
    <w:rsid w:val="0032121F"/>
    <w:rsid w:val="003215FB"/>
    <w:rsid w:val="003229F5"/>
    <w:rsid w:val="0032407B"/>
    <w:rsid w:val="003259AA"/>
    <w:rsid w:val="00327EE2"/>
    <w:rsid w:val="00336DF5"/>
    <w:rsid w:val="00336DF6"/>
    <w:rsid w:val="00340C8D"/>
    <w:rsid w:val="00341BB9"/>
    <w:rsid w:val="003475BD"/>
    <w:rsid w:val="003479A2"/>
    <w:rsid w:val="00347AA6"/>
    <w:rsid w:val="00350620"/>
    <w:rsid w:val="0035366A"/>
    <w:rsid w:val="003602D8"/>
    <w:rsid w:val="003642D4"/>
    <w:rsid w:val="003650BE"/>
    <w:rsid w:val="0036744A"/>
    <w:rsid w:val="00367EFF"/>
    <w:rsid w:val="0037003E"/>
    <w:rsid w:val="003758C1"/>
    <w:rsid w:val="00377358"/>
    <w:rsid w:val="00377CA5"/>
    <w:rsid w:val="00377CF9"/>
    <w:rsid w:val="00380331"/>
    <w:rsid w:val="00380D3F"/>
    <w:rsid w:val="00384CBE"/>
    <w:rsid w:val="003852F7"/>
    <w:rsid w:val="003A194F"/>
    <w:rsid w:val="003A1CCB"/>
    <w:rsid w:val="003A26A7"/>
    <w:rsid w:val="003A3436"/>
    <w:rsid w:val="003A5C4A"/>
    <w:rsid w:val="003B33CE"/>
    <w:rsid w:val="003B445E"/>
    <w:rsid w:val="003B4770"/>
    <w:rsid w:val="003B541E"/>
    <w:rsid w:val="003B6146"/>
    <w:rsid w:val="003C2EBE"/>
    <w:rsid w:val="003D34DA"/>
    <w:rsid w:val="003E1B95"/>
    <w:rsid w:val="003E2210"/>
    <w:rsid w:val="003E5164"/>
    <w:rsid w:val="003E61D6"/>
    <w:rsid w:val="003E6E8D"/>
    <w:rsid w:val="003F144D"/>
    <w:rsid w:val="003F1507"/>
    <w:rsid w:val="003F3D38"/>
    <w:rsid w:val="003F4893"/>
    <w:rsid w:val="003F4CAB"/>
    <w:rsid w:val="003F7668"/>
    <w:rsid w:val="003F78B8"/>
    <w:rsid w:val="00401BDB"/>
    <w:rsid w:val="00402808"/>
    <w:rsid w:val="00410B9F"/>
    <w:rsid w:val="00411962"/>
    <w:rsid w:val="004129E4"/>
    <w:rsid w:val="0041364C"/>
    <w:rsid w:val="00416089"/>
    <w:rsid w:val="0041663E"/>
    <w:rsid w:val="004169B4"/>
    <w:rsid w:val="004170E5"/>
    <w:rsid w:val="00417FC5"/>
    <w:rsid w:val="004221FE"/>
    <w:rsid w:val="004233AB"/>
    <w:rsid w:val="004248C5"/>
    <w:rsid w:val="00425AC0"/>
    <w:rsid w:val="004330A9"/>
    <w:rsid w:val="0043473E"/>
    <w:rsid w:val="00434B42"/>
    <w:rsid w:val="00435E0D"/>
    <w:rsid w:val="00436A38"/>
    <w:rsid w:val="00444013"/>
    <w:rsid w:val="004448AB"/>
    <w:rsid w:val="00445FAE"/>
    <w:rsid w:val="00446573"/>
    <w:rsid w:val="00450FF9"/>
    <w:rsid w:val="00451DBA"/>
    <w:rsid w:val="00452BAE"/>
    <w:rsid w:val="0045306A"/>
    <w:rsid w:val="00457399"/>
    <w:rsid w:val="00460A10"/>
    <w:rsid w:val="00460A4D"/>
    <w:rsid w:val="00461DDC"/>
    <w:rsid w:val="00462A8A"/>
    <w:rsid w:val="00465196"/>
    <w:rsid w:val="004657F1"/>
    <w:rsid w:val="0046592D"/>
    <w:rsid w:val="00470C53"/>
    <w:rsid w:val="00472910"/>
    <w:rsid w:val="00473E65"/>
    <w:rsid w:val="004759A6"/>
    <w:rsid w:val="00475E1A"/>
    <w:rsid w:val="0047780A"/>
    <w:rsid w:val="004878E0"/>
    <w:rsid w:val="00487FA5"/>
    <w:rsid w:val="004930F2"/>
    <w:rsid w:val="0049796E"/>
    <w:rsid w:val="004A06E0"/>
    <w:rsid w:val="004A0B5E"/>
    <w:rsid w:val="004A302B"/>
    <w:rsid w:val="004A356E"/>
    <w:rsid w:val="004A4014"/>
    <w:rsid w:val="004B0446"/>
    <w:rsid w:val="004B0D96"/>
    <w:rsid w:val="004C1455"/>
    <w:rsid w:val="004C32F4"/>
    <w:rsid w:val="004C435B"/>
    <w:rsid w:val="004C43CC"/>
    <w:rsid w:val="004C5CD9"/>
    <w:rsid w:val="004C5E08"/>
    <w:rsid w:val="004D1602"/>
    <w:rsid w:val="004D3CE7"/>
    <w:rsid w:val="004D7F9D"/>
    <w:rsid w:val="004E1F48"/>
    <w:rsid w:val="004E2793"/>
    <w:rsid w:val="004E4D08"/>
    <w:rsid w:val="004E53DB"/>
    <w:rsid w:val="004F0D26"/>
    <w:rsid w:val="004F0DE6"/>
    <w:rsid w:val="004F18A4"/>
    <w:rsid w:val="004F4608"/>
    <w:rsid w:val="004F656F"/>
    <w:rsid w:val="00500810"/>
    <w:rsid w:val="0050118F"/>
    <w:rsid w:val="005026FB"/>
    <w:rsid w:val="0051058F"/>
    <w:rsid w:val="00513ADF"/>
    <w:rsid w:val="00516573"/>
    <w:rsid w:val="0052041B"/>
    <w:rsid w:val="00521004"/>
    <w:rsid w:val="005223CF"/>
    <w:rsid w:val="00522838"/>
    <w:rsid w:val="0052291F"/>
    <w:rsid w:val="005277AF"/>
    <w:rsid w:val="005302E6"/>
    <w:rsid w:val="00531413"/>
    <w:rsid w:val="005319C5"/>
    <w:rsid w:val="00531F84"/>
    <w:rsid w:val="005352E5"/>
    <w:rsid w:val="005403DD"/>
    <w:rsid w:val="0054046A"/>
    <w:rsid w:val="00540824"/>
    <w:rsid w:val="0054175B"/>
    <w:rsid w:val="0054256E"/>
    <w:rsid w:val="005445CC"/>
    <w:rsid w:val="00544C8C"/>
    <w:rsid w:val="005507E0"/>
    <w:rsid w:val="0055205F"/>
    <w:rsid w:val="00553254"/>
    <w:rsid w:val="00556D45"/>
    <w:rsid w:val="0056093E"/>
    <w:rsid w:val="00562A26"/>
    <w:rsid w:val="00564BEE"/>
    <w:rsid w:val="00564D2C"/>
    <w:rsid w:val="005650AC"/>
    <w:rsid w:val="00566509"/>
    <w:rsid w:val="00570CA3"/>
    <w:rsid w:val="0057120C"/>
    <w:rsid w:val="005747F5"/>
    <w:rsid w:val="005751B6"/>
    <w:rsid w:val="005824C3"/>
    <w:rsid w:val="00583540"/>
    <w:rsid w:val="00585436"/>
    <w:rsid w:val="00586E88"/>
    <w:rsid w:val="0058708B"/>
    <w:rsid w:val="00587929"/>
    <w:rsid w:val="00593472"/>
    <w:rsid w:val="00595F61"/>
    <w:rsid w:val="00596019"/>
    <w:rsid w:val="005A1CD5"/>
    <w:rsid w:val="005A431B"/>
    <w:rsid w:val="005B2575"/>
    <w:rsid w:val="005B61B8"/>
    <w:rsid w:val="005C3D8E"/>
    <w:rsid w:val="005C4355"/>
    <w:rsid w:val="005D010B"/>
    <w:rsid w:val="005D0B0E"/>
    <w:rsid w:val="005D2392"/>
    <w:rsid w:val="005D23ED"/>
    <w:rsid w:val="005D4BBB"/>
    <w:rsid w:val="005D6A3C"/>
    <w:rsid w:val="005D74FB"/>
    <w:rsid w:val="005E1F21"/>
    <w:rsid w:val="005E3226"/>
    <w:rsid w:val="005E42F3"/>
    <w:rsid w:val="005E5649"/>
    <w:rsid w:val="005E6748"/>
    <w:rsid w:val="005F3FD9"/>
    <w:rsid w:val="005F3FF4"/>
    <w:rsid w:val="005F47C3"/>
    <w:rsid w:val="005F60B2"/>
    <w:rsid w:val="005F6FF6"/>
    <w:rsid w:val="00602D1A"/>
    <w:rsid w:val="00603D2F"/>
    <w:rsid w:val="0060492D"/>
    <w:rsid w:val="00605C1E"/>
    <w:rsid w:val="006123E2"/>
    <w:rsid w:val="00613E42"/>
    <w:rsid w:val="00620545"/>
    <w:rsid w:val="00621E01"/>
    <w:rsid w:val="00623C00"/>
    <w:rsid w:val="00623EE4"/>
    <w:rsid w:val="00624088"/>
    <w:rsid w:val="00624E8B"/>
    <w:rsid w:val="0062640B"/>
    <w:rsid w:val="006318B7"/>
    <w:rsid w:val="006323A6"/>
    <w:rsid w:val="00634131"/>
    <w:rsid w:val="0063451F"/>
    <w:rsid w:val="00635E4B"/>
    <w:rsid w:val="00636325"/>
    <w:rsid w:val="00641DD1"/>
    <w:rsid w:val="00643043"/>
    <w:rsid w:val="00643146"/>
    <w:rsid w:val="00644613"/>
    <w:rsid w:val="00646CC6"/>
    <w:rsid w:val="00651160"/>
    <w:rsid w:val="00651222"/>
    <w:rsid w:val="006521F0"/>
    <w:rsid w:val="00654DE5"/>
    <w:rsid w:val="006571F7"/>
    <w:rsid w:val="0065783E"/>
    <w:rsid w:val="006578A6"/>
    <w:rsid w:val="00664893"/>
    <w:rsid w:val="006659B2"/>
    <w:rsid w:val="00665AB4"/>
    <w:rsid w:val="00673216"/>
    <w:rsid w:val="006733D9"/>
    <w:rsid w:val="00673950"/>
    <w:rsid w:val="006744EA"/>
    <w:rsid w:val="00674909"/>
    <w:rsid w:val="00675CFA"/>
    <w:rsid w:val="00675FA5"/>
    <w:rsid w:val="00677693"/>
    <w:rsid w:val="00684EF2"/>
    <w:rsid w:val="00692EEF"/>
    <w:rsid w:val="006936C7"/>
    <w:rsid w:val="00694B1B"/>
    <w:rsid w:val="00694FC3"/>
    <w:rsid w:val="006A0E4B"/>
    <w:rsid w:val="006A3546"/>
    <w:rsid w:val="006A36FC"/>
    <w:rsid w:val="006A3779"/>
    <w:rsid w:val="006A7B01"/>
    <w:rsid w:val="006B0234"/>
    <w:rsid w:val="006B3401"/>
    <w:rsid w:val="006B37AD"/>
    <w:rsid w:val="006B6052"/>
    <w:rsid w:val="006B65E0"/>
    <w:rsid w:val="006C6904"/>
    <w:rsid w:val="006D0581"/>
    <w:rsid w:val="006D671A"/>
    <w:rsid w:val="006E1683"/>
    <w:rsid w:val="006E4B6C"/>
    <w:rsid w:val="006E6F35"/>
    <w:rsid w:val="006F0887"/>
    <w:rsid w:val="006F09F3"/>
    <w:rsid w:val="006F21A7"/>
    <w:rsid w:val="006F512F"/>
    <w:rsid w:val="006F5EE2"/>
    <w:rsid w:val="00700AF9"/>
    <w:rsid w:val="00701226"/>
    <w:rsid w:val="00702186"/>
    <w:rsid w:val="00710123"/>
    <w:rsid w:val="00710561"/>
    <w:rsid w:val="00722554"/>
    <w:rsid w:val="00725DC3"/>
    <w:rsid w:val="0072774B"/>
    <w:rsid w:val="00731F4A"/>
    <w:rsid w:val="007328F1"/>
    <w:rsid w:val="007337D0"/>
    <w:rsid w:val="0074096F"/>
    <w:rsid w:val="00740E2F"/>
    <w:rsid w:val="007419F9"/>
    <w:rsid w:val="00741DF5"/>
    <w:rsid w:val="00742118"/>
    <w:rsid w:val="0074440A"/>
    <w:rsid w:val="00744EF8"/>
    <w:rsid w:val="007456D2"/>
    <w:rsid w:val="00746BD5"/>
    <w:rsid w:val="00750F61"/>
    <w:rsid w:val="00751E81"/>
    <w:rsid w:val="00752248"/>
    <w:rsid w:val="00754AE2"/>
    <w:rsid w:val="007552D7"/>
    <w:rsid w:val="007552F7"/>
    <w:rsid w:val="00755766"/>
    <w:rsid w:val="00760A14"/>
    <w:rsid w:val="00763295"/>
    <w:rsid w:val="00763CDB"/>
    <w:rsid w:val="007654DB"/>
    <w:rsid w:val="00767A04"/>
    <w:rsid w:val="007765E9"/>
    <w:rsid w:val="0077752B"/>
    <w:rsid w:val="00777785"/>
    <w:rsid w:val="00777C0E"/>
    <w:rsid w:val="00784261"/>
    <w:rsid w:val="00784A90"/>
    <w:rsid w:val="00784D7B"/>
    <w:rsid w:val="00785DD2"/>
    <w:rsid w:val="00786776"/>
    <w:rsid w:val="00786BFF"/>
    <w:rsid w:val="00786E23"/>
    <w:rsid w:val="007917DB"/>
    <w:rsid w:val="00794109"/>
    <w:rsid w:val="00795201"/>
    <w:rsid w:val="00795C40"/>
    <w:rsid w:val="007B2CB3"/>
    <w:rsid w:val="007B5A10"/>
    <w:rsid w:val="007C2243"/>
    <w:rsid w:val="007C332E"/>
    <w:rsid w:val="007C35F6"/>
    <w:rsid w:val="007C3705"/>
    <w:rsid w:val="007C38D3"/>
    <w:rsid w:val="007C4067"/>
    <w:rsid w:val="007C5482"/>
    <w:rsid w:val="007D0EB7"/>
    <w:rsid w:val="007D300B"/>
    <w:rsid w:val="007D4BB7"/>
    <w:rsid w:val="007D6806"/>
    <w:rsid w:val="007D7DFA"/>
    <w:rsid w:val="007E0538"/>
    <w:rsid w:val="007E1353"/>
    <w:rsid w:val="007E5B13"/>
    <w:rsid w:val="007F1CA2"/>
    <w:rsid w:val="007F68B9"/>
    <w:rsid w:val="00801B80"/>
    <w:rsid w:val="0080269A"/>
    <w:rsid w:val="00802E88"/>
    <w:rsid w:val="00803771"/>
    <w:rsid w:val="00805B54"/>
    <w:rsid w:val="00805F02"/>
    <w:rsid w:val="00806778"/>
    <w:rsid w:val="008069A4"/>
    <w:rsid w:val="00813C3C"/>
    <w:rsid w:val="008157AC"/>
    <w:rsid w:val="00816007"/>
    <w:rsid w:val="00816531"/>
    <w:rsid w:val="00816625"/>
    <w:rsid w:val="008231D8"/>
    <w:rsid w:val="00823B0F"/>
    <w:rsid w:val="00823E17"/>
    <w:rsid w:val="008262CF"/>
    <w:rsid w:val="008273B0"/>
    <w:rsid w:val="0083058F"/>
    <w:rsid w:val="00830965"/>
    <w:rsid w:val="00830989"/>
    <w:rsid w:val="0083200E"/>
    <w:rsid w:val="00840450"/>
    <w:rsid w:val="00842A70"/>
    <w:rsid w:val="008449C1"/>
    <w:rsid w:val="00847037"/>
    <w:rsid w:val="00847DAE"/>
    <w:rsid w:val="00850899"/>
    <w:rsid w:val="0085146A"/>
    <w:rsid w:val="0085226B"/>
    <w:rsid w:val="008563AD"/>
    <w:rsid w:val="00856594"/>
    <w:rsid w:val="00856C21"/>
    <w:rsid w:val="008609F7"/>
    <w:rsid w:val="00861C06"/>
    <w:rsid w:val="00863578"/>
    <w:rsid w:val="0086788F"/>
    <w:rsid w:val="008715B1"/>
    <w:rsid w:val="008762B7"/>
    <w:rsid w:val="00880E76"/>
    <w:rsid w:val="00882BF1"/>
    <w:rsid w:val="0088522A"/>
    <w:rsid w:val="00887631"/>
    <w:rsid w:val="00887AD0"/>
    <w:rsid w:val="00891024"/>
    <w:rsid w:val="008930B8"/>
    <w:rsid w:val="008975AC"/>
    <w:rsid w:val="008A25AD"/>
    <w:rsid w:val="008B4342"/>
    <w:rsid w:val="008B56E6"/>
    <w:rsid w:val="008B63B1"/>
    <w:rsid w:val="008B7BE8"/>
    <w:rsid w:val="008C3635"/>
    <w:rsid w:val="008C5C0A"/>
    <w:rsid w:val="008D1A14"/>
    <w:rsid w:val="008D707F"/>
    <w:rsid w:val="008D7187"/>
    <w:rsid w:val="008E18D3"/>
    <w:rsid w:val="008E561E"/>
    <w:rsid w:val="008E6882"/>
    <w:rsid w:val="008E6A31"/>
    <w:rsid w:val="008F44BB"/>
    <w:rsid w:val="008F636C"/>
    <w:rsid w:val="008F6DB5"/>
    <w:rsid w:val="00900A10"/>
    <w:rsid w:val="00901A01"/>
    <w:rsid w:val="00904D5D"/>
    <w:rsid w:val="009055CE"/>
    <w:rsid w:val="00907360"/>
    <w:rsid w:val="00912F91"/>
    <w:rsid w:val="00915062"/>
    <w:rsid w:val="00920C74"/>
    <w:rsid w:val="009230BE"/>
    <w:rsid w:val="00923A6D"/>
    <w:rsid w:val="009279F2"/>
    <w:rsid w:val="00927C52"/>
    <w:rsid w:val="009305FA"/>
    <w:rsid w:val="00930996"/>
    <w:rsid w:val="009311E8"/>
    <w:rsid w:val="0093212D"/>
    <w:rsid w:val="00937212"/>
    <w:rsid w:val="0093753F"/>
    <w:rsid w:val="0094059D"/>
    <w:rsid w:val="00942428"/>
    <w:rsid w:val="00942A53"/>
    <w:rsid w:val="00942DB8"/>
    <w:rsid w:val="00942EF8"/>
    <w:rsid w:val="00944D4B"/>
    <w:rsid w:val="00945C55"/>
    <w:rsid w:val="009479AA"/>
    <w:rsid w:val="00950DAD"/>
    <w:rsid w:val="00955048"/>
    <w:rsid w:val="00956FD6"/>
    <w:rsid w:val="009575A2"/>
    <w:rsid w:val="0096112F"/>
    <w:rsid w:val="00966038"/>
    <w:rsid w:val="00967EC0"/>
    <w:rsid w:val="009708AC"/>
    <w:rsid w:val="00970E67"/>
    <w:rsid w:val="00973F43"/>
    <w:rsid w:val="009767E7"/>
    <w:rsid w:val="00981832"/>
    <w:rsid w:val="00981F58"/>
    <w:rsid w:val="00983583"/>
    <w:rsid w:val="009836A3"/>
    <w:rsid w:val="00984D0D"/>
    <w:rsid w:val="00985A31"/>
    <w:rsid w:val="0099009E"/>
    <w:rsid w:val="00993E38"/>
    <w:rsid w:val="00996077"/>
    <w:rsid w:val="009A2285"/>
    <w:rsid w:val="009A2894"/>
    <w:rsid w:val="009A3BE7"/>
    <w:rsid w:val="009A4627"/>
    <w:rsid w:val="009B0171"/>
    <w:rsid w:val="009B16EC"/>
    <w:rsid w:val="009B2C9D"/>
    <w:rsid w:val="009B4E17"/>
    <w:rsid w:val="009B6D13"/>
    <w:rsid w:val="009C17C1"/>
    <w:rsid w:val="009C2A4E"/>
    <w:rsid w:val="009C31DD"/>
    <w:rsid w:val="009C63E2"/>
    <w:rsid w:val="009C7A8E"/>
    <w:rsid w:val="009D0035"/>
    <w:rsid w:val="009D16F3"/>
    <w:rsid w:val="009D2942"/>
    <w:rsid w:val="009D3127"/>
    <w:rsid w:val="009D424E"/>
    <w:rsid w:val="009D5D17"/>
    <w:rsid w:val="009E3D36"/>
    <w:rsid w:val="009E43F8"/>
    <w:rsid w:val="009E5781"/>
    <w:rsid w:val="009E7B1C"/>
    <w:rsid w:val="009F0B20"/>
    <w:rsid w:val="009F2239"/>
    <w:rsid w:val="00A03D82"/>
    <w:rsid w:val="00A05A4F"/>
    <w:rsid w:val="00A062D6"/>
    <w:rsid w:val="00A11B4B"/>
    <w:rsid w:val="00A17F2F"/>
    <w:rsid w:val="00A21B42"/>
    <w:rsid w:val="00A23B13"/>
    <w:rsid w:val="00A25B1D"/>
    <w:rsid w:val="00A26019"/>
    <w:rsid w:val="00A27C83"/>
    <w:rsid w:val="00A36A10"/>
    <w:rsid w:val="00A37048"/>
    <w:rsid w:val="00A3718C"/>
    <w:rsid w:val="00A407C3"/>
    <w:rsid w:val="00A4225F"/>
    <w:rsid w:val="00A4351F"/>
    <w:rsid w:val="00A43FAC"/>
    <w:rsid w:val="00A5102B"/>
    <w:rsid w:val="00A529A1"/>
    <w:rsid w:val="00A52F1D"/>
    <w:rsid w:val="00A55AE3"/>
    <w:rsid w:val="00A56831"/>
    <w:rsid w:val="00A570A9"/>
    <w:rsid w:val="00A63FB5"/>
    <w:rsid w:val="00A65431"/>
    <w:rsid w:val="00A66B57"/>
    <w:rsid w:val="00A70B1E"/>
    <w:rsid w:val="00A72595"/>
    <w:rsid w:val="00A72FB2"/>
    <w:rsid w:val="00A730C4"/>
    <w:rsid w:val="00A84F96"/>
    <w:rsid w:val="00A8647E"/>
    <w:rsid w:val="00A91D9E"/>
    <w:rsid w:val="00A9522F"/>
    <w:rsid w:val="00A979BC"/>
    <w:rsid w:val="00AA150F"/>
    <w:rsid w:val="00AA2317"/>
    <w:rsid w:val="00AA3865"/>
    <w:rsid w:val="00AA44FC"/>
    <w:rsid w:val="00AB250A"/>
    <w:rsid w:val="00AB3E63"/>
    <w:rsid w:val="00AB56E8"/>
    <w:rsid w:val="00AB5B96"/>
    <w:rsid w:val="00AB64A4"/>
    <w:rsid w:val="00AB6FED"/>
    <w:rsid w:val="00AC2B88"/>
    <w:rsid w:val="00AC2ED2"/>
    <w:rsid w:val="00AC4DEF"/>
    <w:rsid w:val="00AC5241"/>
    <w:rsid w:val="00AC52BA"/>
    <w:rsid w:val="00AC5E35"/>
    <w:rsid w:val="00AC7866"/>
    <w:rsid w:val="00AD0757"/>
    <w:rsid w:val="00AD28D4"/>
    <w:rsid w:val="00AD3B25"/>
    <w:rsid w:val="00AD42D3"/>
    <w:rsid w:val="00AD48B9"/>
    <w:rsid w:val="00AD4B32"/>
    <w:rsid w:val="00AD5CCC"/>
    <w:rsid w:val="00AD6BC3"/>
    <w:rsid w:val="00AD7D7B"/>
    <w:rsid w:val="00AD7F9D"/>
    <w:rsid w:val="00AD7FD7"/>
    <w:rsid w:val="00AE19CB"/>
    <w:rsid w:val="00AE1BB3"/>
    <w:rsid w:val="00AF356C"/>
    <w:rsid w:val="00AF66F9"/>
    <w:rsid w:val="00AF778A"/>
    <w:rsid w:val="00B00EF3"/>
    <w:rsid w:val="00B0337C"/>
    <w:rsid w:val="00B06C06"/>
    <w:rsid w:val="00B1116C"/>
    <w:rsid w:val="00B136CF"/>
    <w:rsid w:val="00B16427"/>
    <w:rsid w:val="00B17D35"/>
    <w:rsid w:val="00B23DA7"/>
    <w:rsid w:val="00B278DB"/>
    <w:rsid w:val="00B30824"/>
    <w:rsid w:val="00B359FE"/>
    <w:rsid w:val="00B37721"/>
    <w:rsid w:val="00B378A4"/>
    <w:rsid w:val="00B40E02"/>
    <w:rsid w:val="00B41D92"/>
    <w:rsid w:val="00B4211F"/>
    <w:rsid w:val="00B422C0"/>
    <w:rsid w:val="00B42421"/>
    <w:rsid w:val="00B42A3E"/>
    <w:rsid w:val="00B436BF"/>
    <w:rsid w:val="00B47258"/>
    <w:rsid w:val="00B4729F"/>
    <w:rsid w:val="00B514D6"/>
    <w:rsid w:val="00B627C9"/>
    <w:rsid w:val="00B63BE6"/>
    <w:rsid w:val="00B648FA"/>
    <w:rsid w:val="00B74066"/>
    <w:rsid w:val="00B75BC8"/>
    <w:rsid w:val="00B76D94"/>
    <w:rsid w:val="00B803E4"/>
    <w:rsid w:val="00B84160"/>
    <w:rsid w:val="00B84B15"/>
    <w:rsid w:val="00B90285"/>
    <w:rsid w:val="00B954C3"/>
    <w:rsid w:val="00B95DEE"/>
    <w:rsid w:val="00B95EE2"/>
    <w:rsid w:val="00BA4F0C"/>
    <w:rsid w:val="00BA5FCC"/>
    <w:rsid w:val="00BA77B0"/>
    <w:rsid w:val="00BB2044"/>
    <w:rsid w:val="00BB2FE2"/>
    <w:rsid w:val="00BB54CA"/>
    <w:rsid w:val="00BB5F0B"/>
    <w:rsid w:val="00BB61B4"/>
    <w:rsid w:val="00BB634D"/>
    <w:rsid w:val="00BC1019"/>
    <w:rsid w:val="00BC3CD9"/>
    <w:rsid w:val="00BC79AB"/>
    <w:rsid w:val="00BD4A3F"/>
    <w:rsid w:val="00BD5BF1"/>
    <w:rsid w:val="00BF138F"/>
    <w:rsid w:val="00BF3AC8"/>
    <w:rsid w:val="00BF3EDA"/>
    <w:rsid w:val="00BF6733"/>
    <w:rsid w:val="00BF6D05"/>
    <w:rsid w:val="00C03884"/>
    <w:rsid w:val="00C07415"/>
    <w:rsid w:val="00C14882"/>
    <w:rsid w:val="00C14BB8"/>
    <w:rsid w:val="00C14BE0"/>
    <w:rsid w:val="00C16890"/>
    <w:rsid w:val="00C17559"/>
    <w:rsid w:val="00C22329"/>
    <w:rsid w:val="00C24C40"/>
    <w:rsid w:val="00C26B7F"/>
    <w:rsid w:val="00C27783"/>
    <w:rsid w:val="00C27E69"/>
    <w:rsid w:val="00C333CA"/>
    <w:rsid w:val="00C348C2"/>
    <w:rsid w:val="00C35275"/>
    <w:rsid w:val="00C3712C"/>
    <w:rsid w:val="00C41B77"/>
    <w:rsid w:val="00C4303F"/>
    <w:rsid w:val="00C44CF0"/>
    <w:rsid w:val="00C46D89"/>
    <w:rsid w:val="00C47E40"/>
    <w:rsid w:val="00C50ACD"/>
    <w:rsid w:val="00C51122"/>
    <w:rsid w:val="00C516C1"/>
    <w:rsid w:val="00C53D1D"/>
    <w:rsid w:val="00C57DEA"/>
    <w:rsid w:val="00C646E1"/>
    <w:rsid w:val="00C67396"/>
    <w:rsid w:val="00C72686"/>
    <w:rsid w:val="00C7293C"/>
    <w:rsid w:val="00C73379"/>
    <w:rsid w:val="00C73535"/>
    <w:rsid w:val="00C76140"/>
    <w:rsid w:val="00C762FF"/>
    <w:rsid w:val="00C80E0C"/>
    <w:rsid w:val="00C821E4"/>
    <w:rsid w:val="00C8243A"/>
    <w:rsid w:val="00C82EEF"/>
    <w:rsid w:val="00C83819"/>
    <w:rsid w:val="00C845E2"/>
    <w:rsid w:val="00C92A22"/>
    <w:rsid w:val="00C931A2"/>
    <w:rsid w:val="00C93D71"/>
    <w:rsid w:val="00C940BF"/>
    <w:rsid w:val="00C96489"/>
    <w:rsid w:val="00C97E4F"/>
    <w:rsid w:val="00CA027A"/>
    <w:rsid w:val="00CA1DB9"/>
    <w:rsid w:val="00CA2771"/>
    <w:rsid w:val="00CA6421"/>
    <w:rsid w:val="00CB07F0"/>
    <w:rsid w:val="00CB16E2"/>
    <w:rsid w:val="00CB2649"/>
    <w:rsid w:val="00CB51B5"/>
    <w:rsid w:val="00CB5AF9"/>
    <w:rsid w:val="00CB5D59"/>
    <w:rsid w:val="00CB78EA"/>
    <w:rsid w:val="00CC6575"/>
    <w:rsid w:val="00CD2113"/>
    <w:rsid w:val="00CD27A7"/>
    <w:rsid w:val="00CD5257"/>
    <w:rsid w:val="00CD5944"/>
    <w:rsid w:val="00CE237F"/>
    <w:rsid w:val="00CE5061"/>
    <w:rsid w:val="00CF1802"/>
    <w:rsid w:val="00CF2D7C"/>
    <w:rsid w:val="00D008B1"/>
    <w:rsid w:val="00D018F5"/>
    <w:rsid w:val="00D02BD6"/>
    <w:rsid w:val="00D0602B"/>
    <w:rsid w:val="00D06384"/>
    <w:rsid w:val="00D073EE"/>
    <w:rsid w:val="00D10125"/>
    <w:rsid w:val="00D1482C"/>
    <w:rsid w:val="00D149C5"/>
    <w:rsid w:val="00D14C3D"/>
    <w:rsid w:val="00D1796D"/>
    <w:rsid w:val="00D21253"/>
    <w:rsid w:val="00D304BD"/>
    <w:rsid w:val="00D307DA"/>
    <w:rsid w:val="00D314E7"/>
    <w:rsid w:val="00D32BD5"/>
    <w:rsid w:val="00D40EF1"/>
    <w:rsid w:val="00D41B36"/>
    <w:rsid w:val="00D50785"/>
    <w:rsid w:val="00D558BF"/>
    <w:rsid w:val="00D60E72"/>
    <w:rsid w:val="00D61642"/>
    <w:rsid w:val="00D61F00"/>
    <w:rsid w:val="00D62A78"/>
    <w:rsid w:val="00D64022"/>
    <w:rsid w:val="00D64267"/>
    <w:rsid w:val="00D7007A"/>
    <w:rsid w:val="00D70917"/>
    <w:rsid w:val="00D72686"/>
    <w:rsid w:val="00D74BA5"/>
    <w:rsid w:val="00D74C8A"/>
    <w:rsid w:val="00D74E21"/>
    <w:rsid w:val="00D80BE0"/>
    <w:rsid w:val="00D81FE0"/>
    <w:rsid w:val="00D83034"/>
    <w:rsid w:val="00D84FA7"/>
    <w:rsid w:val="00D85E22"/>
    <w:rsid w:val="00D864E6"/>
    <w:rsid w:val="00D9064E"/>
    <w:rsid w:val="00D90703"/>
    <w:rsid w:val="00D91D82"/>
    <w:rsid w:val="00D92580"/>
    <w:rsid w:val="00D9336C"/>
    <w:rsid w:val="00D96FE3"/>
    <w:rsid w:val="00DA00A9"/>
    <w:rsid w:val="00DA5347"/>
    <w:rsid w:val="00DB517C"/>
    <w:rsid w:val="00DB51FB"/>
    <w:rsid w:val="00DC27C5"/>
    <w:rsid w:val="00DC477F"/>
    <w:rsid w:val="00DE222F"/>
    <w:rsid w:val="00DE33A8"/>
    <w:rsid w:val="00DE6646"/>
    <w:rsid w:val="00DF0DC1"/>
    <w:rsid w:val="00DF534D"/>
    <w:rsid w:val="00DF536E"/>
    <w:rsid w:val="00E0027B"/>
    <w:rsid w:val="00E02EC5"/>
    <w:rsid w:val="00E04711"/>
    <w:rsid w:val="00E1486F"/>
    <w:rsid w:val="00E14D10"/>
    <w:rsid w:val="00E14DB6"/>
    <w:rsid w:val="00E17EED"/>
    <w:rsid w:val="00E216B1"/>
    <w:rsid w:val="00E23FF7"/>
    <w:rsid w:val="00E24071"/>
    <w:rsid w:val="00E25102"/>
    <w:rsid w:val="00E261C6"/>
    <w:rsid w:val="00E274E8"/>
    <w:rsid w:val="00E40378"/>
    <w:rsid w:val="00E40E75"/>
    <w:rsid w:val="00E41596"/>
    <w:rsid w:val="00E4367B"/>
    <w:rsid w:val="00E45E87"/>
    <w:rsid w:val="00E45E94"/>
    <w:rsid w:val="00E4679A"/>
    <w:rsid w:val="00E50B13"/>
    <w:rsid w:val="00E50F51"/>
    <w:rsid w:val="00E510DC"/>
    <w:rsid w:val="00E51C2A"/>
    <w:rsid w:val="00E603AF"/>
    <w:rsid w:val="00E60942"/>
    <w:rsid w:val="00E60948"/>
    <w:rsid w:val="00E61855"/>
    <w:rsid w:val="00E714A2"/>
    <w:rsid w:val="00E71883"/>
    <w:rsid w:val="00E7218D"/>
    <w:rsid w:val="00E73C2F"/>
    <w:rsid w:val="00E74571"/>
    <w:rsid w:val="00E76FB2"/>
    <w:rsid w:val="00E800A7"/>
    <w:rsid w:val="00E80F5C"/>
    <w:rsid w:val="00E8589A"/>
    <w:rsid w:val="00E85C56"/>
    <w:rsid w:val="00E867E1"/>
    <w:rsid w:val="00E91C4C"/>
    <w:rsid w:val="00E92F0F"/>
    <w:rsid w:val="00E93132"/>
    <w:rsid w:val="00E95D09"/>
    <w:rsid w:val="00E96FE5"/>
    <w:rsid w:val="00E97600"/>
    <w:rsid w:val="00EA1D98"/>
    <w:rsid w:val="00EB0B37"/>
    <w:rsid w:val="00EB28E8"/>
    <w:rsid w:val="00EC29AF"/>
    <w:rsid w:val="00EC2B22"/>
    <w:rsid w:val="00EC2F54"/>
    <w:rsid w:val="00EE28D5"/>
    <w:rsid w:val="00EE5687"/>
    <w:rsid w:val="00EF2DE2"/>
    <w:rsid w:val="00EF6170"/>
    <w:rsid w:val="00EF7315"/>
    <w:rsid w:val="00F0005E"/>
    <w:rsid w:val="00F00A06"/>
    <w:rsid w:val="00F02C8B"/>
    <w:rsid w:val="00F055A6"/>
    <w:rsid w:val="00F0751A"/>
    <w:rsid w:val="00F13B1F"/>
    <w:rsid w:val="00F22734"/>
    <w:rsid w:val="00F24705"/>
    <w:rsid w:val="00F25D17"/>
    <w:rsid w:val="00F278B2"/>
    <w:rsid w:val="00F279CD"/>
    <w:rsid w:val="00F32C74"/>
    <w:rsid w:val="00F33D90"/>
    <w:rsid w:val="00F34D8E"/>
    <w:rsid w:val="00F422AA"/>
    <w:rsid w:val="00F42740"/>
    <w:rsid w:val="00F43520"/>
    <w:rsid w:val="00F44CBC"/>
    <w:rsid w:val="00F4555B"/>
    <w:rsid w:val="00F46BE7"/>
    <w:rsid w:val="00F53DA8"/>
    <w:rsid w:val="00F54F78"/>
    <w:rsid w:val="00F62963"/>
    <w:rsid w:val="00F6394B"/>
    <w:rsid w:val="00F6594E"/>
    <w:rsid w:val="00F66971"/>
    <w:rsid w:val="00F7067E"/>
    <w:rsid w:val="00F737C7"/>
    <w:rsid w:val="00F76EC3"/>
    <w:rsid w:val="00F77712"/>
    <w:rsid w:val="00F77C0B"/>
    <w:rsid w:val="00F77F8E"/>
    <w:rsid w:val="00F8473A"/>
    <w:rsid w:val="00F8720B"/>
    <w:rsid w:val="00F92EDE"/>
    <w:rsid w:val="00F930B2"/>
    <w:rsid w:val="00F9340C"/>
    <w:rsid w:val="00F938F1"/>
    <w:rsid w:val="00F9415D"/>
    <w:rsid w:val="00F95814"/>
    <w:rsid w:val="00F95958"/>
    <w:rsid w:val="00FA02DD"/>
    <w:rsid w:val="00FA67F1"/>
    <w:rsid w:val="00FB0D73"/>
    <w:rsid w:val="00FB2004"/>
    <w:rsid w:val="00FB242B"/>
    <w:rsid w:val="00FB62BD"/>
    <w:rsid w:val="00FB654E"/>
    <w:rsid w:val="00FB734A"/>
    <w:rsid w:val="00FC0A35"/>
    <w:rsid w:val="00FC2CC4"/>
    <w:rsid w:val="00FC3859"/>
    <w:rsid w:val="00FC66D4"/>
    <w:rsid w:val="00FC677E"/>
    <w:rsid w:val="00FD00D1"/>
    <w:rsid w:val="00FD1359"/>
    <w:rsid w:val="00FD140B"/>
    <w:rsid w:val="00FD1C60"/>
    <w:rsid w:val="00FD39A1"/>
    <w:rsid w:val="00FD3DC4"/>
    <w:rsid w:val="00FD648A"/>
    <w:rsid w:val="00FD7BA3"/>
    <w:rsid w:val="00FE162D"/>
    <w:rsid w:val="00FE1C23"/>
    <w:rsid w:val="00FE387F"/>
    <w:rsid w:val="00FE5845"/>
    <w:rsid w:val="00FE5890"/>
    <w:rsid w:val="00FF1355"/>
    <w:rsid w:val="00FF2EDD"/>
    <w:rsid w:val="00FF48EA"/>
    <w:rsid w:val="00FF57A4"/>
    <w:rsid w:val="00FF67C1"/>
    <w:rsid w:val="00FF730D"/>
    <w:rsid w:val="00FF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3"/>
    <o:shapelayout v:ext="edit">
      <o:idmap v:ext="edit" data="1"/>
    </o:shapelayout>
  </w:shapeDefaults>
  <w:decimalSymbol w:val="."/>
  <w:listSeparator w:val=","/>
  <w14:docId w14:val="2BC99DC8"/>
  <w15:docId w15:val="{430A7DB2-7168-4549-998C-B306BF73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107"/>
    <w:pPr>
      <w:spacing w:line="276" w:lineRule="auto"/>
    </w:pPr>
    <w:rPr>
      <w:rFonts w:ascii="Times New Roman" w:hAnsi="Times New Roman"/>
      <w:sz w:val="22"/>
      <w:szCs w:val="22"/>
    </w:rPr>
  </w:style>
  <w:style w:type="paragraph" w:styleId="Heading1">
    <w:name w:val="heading 1"/>
    <w:basedOn w:val="ListParagraph"/>
    <w:next w:val="Normal"/>
    <w:link w:val="Heading1Char"/>
    <w:uiPriority w:val="9"/>
    <w:qFormat/>
    <w:rsid w:val="00285107"/>
    <w:pPr>
      <w:numPr>
        <w:numId w:val="11"/>
      </w:numPr>
      <w:outlineLvl w:val="0"/>
    </w:pPr>
    <w:rPr>
      <w:rFonts w:ascii="Cambria" w:hAnsi="Cambria"/>
      <w:b/>
      <w:sz w:val="24"/>
    </w:rPr>
  </w:style>
  <w:style w:type="paragraph" w:styleId="Heading2">
    <w:name w:val="heading 2"/>
    <w:basedOn w:val="ListParagraph"/>
    <w:next w:val="Normal"/>
    <w:link w:val="Heading2Char"/>
    <w:uiPriority w:val="9"/>
    <w:qFormat/>
    <w:rsid w:val="007F1CA2"/>
    <w:pPr>
      <w:numPr>
        <w:ilvl w:val="1"/>
        <w:numId w:val="11"/>
      </w:numPr>
      <w:ind w:left="810"/>
      <w:outlineLvl w:val="1"/>
    </w:pPr>
    <w:rPr>
      <w:rFonts w:ascii="Cambria" w:hAnsi="Cambria"/>
      <w:b/>
      <w:sz w:val="24"/>
      <w:szCs w:val="24"/>
    </w:rPr>
  </w:style>
  <w:style w:type="paragraph" w:styleId="Heading3">
    <w:name w:val="heading 3"/>
    <w:basedOn w:val="ListParagraph"/>
    <w:next w:val="Normal"/>
    <w:link w:val="Heading3Char"/>
    <w:uiPriority w:val="9"/>
    <w:qFormat/>
    <w:rsid w:val="00EF7315"/>
    <w:pPr>
      <w:numPr>
        <w:ilvl w:val="2"/>
        <w:numId w:val="11"/>
      </w:numPr>
      <w:ind w:left="1440" w:hanging="720"/>
      <w:outlineLvl w:val="2"/>
    </w:pPr>
    <w:rPr>
      <w:rFonts w:ascii="Cambria" w:hAnsi="Cambria"/>
      <w:b/>
      <w:sz w:val="24"/>
      <w:szCs w:val="24"/>
    </w:rPr>
  </w:style>
  <w:style w:type="paragraph" w:styleId="Heading4">
    <w:name w:val="heading 4"/>
    <w:basedOn w:val="ListParagraph"/>
    <w:next w:val="Normal"/>
    <w:link w:val="Heading4Char"/>
    <w:uiPriority w:val="9"/>
    <w:unhideWhenUsed/>
    <w:qFormat/>
    <w:rsid w:val="00285107"/>
    <w:pPr>
      <w:numPr>
        <w:ilvl w:val="3"/>
        <w:numId w:val="11"/>
      </w:numPr>
      <w:outlineLvl w:val="3"/>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279CD"/>
    <w:pPr>
      <w:numPr>
        <w:numId w:val="2"/>
      </w:numPr>
    </w:pPr>
  </w:style>
  <w:style w:type="numbering" w:customStyle="1" w:styleId="Style2">
    <w:name w:val="Style2"/>
    <w:uiPriority w:val="99"/>
    <w:rsid w:val="00BF3AC8"/>
    <w:pPr>
      <w:numPr>
        <w:numId w:val="3"/>
      </w:numPr>
    </w:pPr>
  </w:style>
  <w:style w:type="numbering" w:customStyle="1" w:styleId="Style3">
    <w:name w:val="Style3"/>
    <w:uiPriority w:val="99"/>
    <w:rsid w:val="00BF3AC8"/>
    <w:pPr>
      <w:numPr>
        <w:numId w:val="4"/>
      </w:numPr>
    </w:pPr>
  </w:style>
  <w:style w:type="numbering" w:customStyle="1" w:styleId="Style4">
    <w:name w:val="Style4"/>
    <w:uiPriority w:val="99"/>
    <w:rsid w:val="00BF3AC8"/>
    <w:pPr>
      <w:numPr>
        <w:numId w:val="5"/>
      </w:numPr>
    </w:pPr>
  </w:style>
  <w:style w:type="table" w:styleId="TableGrid">
    <w:name w:val="Table Grid"/>
    <w:basedOn w:val="TableNormal"/>
    <w:uiPriority w:val="39"/>
    <w:rsid w:val="000210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02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152"/>
    <w:rPr>
      <w:rFonts w:ascii="Tahoma" w:hAnsi="Tahoma" w:cs="Tahoma"/>
      <w:sz w:val="16"/>
      <w:szCs w:val="16"/>
    </w:rPr>
  </w:style>
  <w:style w:type="character" w:styleId="Hyperlink">
    <w:name w:val="Hyperlink"/>
    <w:basedOn w:val="DefaultParagraphFont"/>
    <w:uiPriority w:val="99"/>
    <w:unhideWhenUsed/>
    <w:rsid w:val="00E74571"/>
    <w:rPr>
      <w:color w:val="0000FF"/>
      <w:u w:val="single"/>
    </w:rPr>
  </w:style>
  <w:style w:type="character" w:styleId="CommentReference">
    <w:name w:val="annotation reference"/>
    <w:basedOn w:val="DefaultParagraphFont"/>
    <w:uiPriority w:val="99"/>
    <w:semiHidden/>
    <w:unhideWhenUsed/>
    <w:rsid w:val="00D21253"/>
    <w:rPr>
      <w:sz w:val="16"/>
      <w:szCs w:val="16"/>
    </w:rPr>
  </w:style>
  <w:style w:type="paragraph" w:styleId="CommentText">
    <w:name w:val="annotation text"/>
    <w:basedOn w:val="Normal"/>
    <w:link w:val="CommentTextChar"/>
    <w:uiPriority w:val="99"/>
    <w:semiHidden/>
    <w:unhideWhenUsed/>
    <w:rsid w:val="004A302B"/>
    <w:rPr>
      <w:rFonts w:ascii="Verdana" w:hAnsi="Verdana"/>
      <w:sz w:val="20"/>
      <w:szCs w:val="20"/>
    </w:rPr>
  </w:style>
  <w:style w:type="character" w:customStyle="1" w:styleId="CommentTextChar">
    <w:name w:val="Comment Text Char"/>
    <w:basedOn w:val="DefaultParagraphFont"/>
    <w:link w:val="CommentText"/>
    <w:uiPriority w:val="99"/>
    <w:semiHidden/>
    <w:rsid w:val="004A302B"/>
    <w:rPr>
      <w:rFonts w:ascii="Verdana" w:hAnsi="Verdana"/>
    </w:rPr>
  </w:style>
  <w:style w:type="paragraph" w:styleId="CommentSubject">
    <w:name w:val="annotation subject"/>
    <w:basedOn w:val="CommentText"/>
    <w:next w:val="CommentText"/>
    <w:link w:val="CommentSubjectChar"/>
    <w:uiPriority w:val="99"/>
    <w:semiHidden/>
    <w:unhideWhenUsed/>
    <w:rsid w:val="00D21253"/>
    <w:rPr>
      <w:b/>
      <w:bCs/>
    </w:rPr>
  </w:style>
  <w:style w:type="character" w:customStyle="1" w:styleId="CommentSubjectChar">
    <w:name w:val="Comment Subject Char"/>
    <w:basedOn w:val="CommentTextChar"/>
    <w:link w:val="CommentSubject"/>
    <w:uiPriority w:val="99"/>
    <w:semiHidden/>
    <w:rsid w:val="00D21253"/>
    <w:rPr>
      <w:rFonts w:ascii="Verdana" w:hAnsi="Verdana"/>
      <w:b/>
      <w:bCs/>
    </w:rPr>
  </w:style>
  <w:style w:type="paragraph" w:styleId="Revision">
    <w:name w:val="Revision"/>
    <w:hidden/>
    <w:uiPriority w:val="99"/>
    <w:semiHidden/>
    <w:rsid w:val="00154B77"/>
    <w:rPr>
      <w:sz w:val="22"/>
      <w:szCs w:val="22"/>
    </w:rPr>
  </w:style>
  <w:style w:type="numbering" w:customStyle="1" w:styleId="Style5">
    <w:name w:val="Style5"/>
    <w:uiPriority w:val="99"/>
    <w:rsid w:val="003852F7"/>
    <w:pPr>
      <w:numPr>
        <w:numId w:val="6"/>
      </w:numPr>
    </w:pPr>
  </w:style>
  <w:style w:type="numbering" w:customStyle="1" w:styleId="Style6">
    <w:name w:val="Style6"/>
    <w:uiPriority w:val="99"/>
    <w:rsid w:val="003852F7"/>
    <w:pPr>
      <w:numPr>
        <w:numId w:val="7"/>
      </w:numPr>
    </w:pPr>
  </w:style>
  <w:style w:type="numbering" w:customStyle="1" w:styleId="Style7">
    <w:name w:val="Style7"/>
    <w:uiPriority w:val="99"/>
    <w:rsid w:val="003852F7"/>
    <w:pPr>
      <w:numPr>
        <w:numId w:val="8"/>
      </w:numPr>
    </w:pPr>
  </w:style>
  <w:style w:type="numbering" w:customStyle="1" w:styleId="Style8">
    <w:name w:val="Style8"/>
    <w:uiPriority w:val="99"/>
    <w:rsid w:val="003852F7"/>
    <w:pPr>
      <w:numPr>
        <w:numId w:val="9"/>
      </w:numPr>
    </w:pPr>
  </w:style>
  <w:style w:type="paragraph" w:styleId="Caption">
    <w:name w:val="caption"/>
    <w:basedOn w:val="Normal"/>
    <w:next w:val="Normal"/>
    <w:uiPriority w:val="35"/>
    <w:qFormat/>
    <w:rsid w:val="00B627C9"/>
    <w:rPr>
      <w:b/>
      <w:bCs/>
      <w:sz w:val="20"/>
      <w:szCs w:val="20"/>
    </w:rPr>
  </w:style>
  <w:style w:type="character" w:customStyle="1" w:styleId="Heading2Char">
    <w:name w:val="Heading 2 Char"/>
    <w:basedOn w:val="DefaultParagraphFont"/>
    <w:link w:val="Heading2"/>
    <w:uiPriority w:val="9"/>
    <w:rsid w:val="007F1CA2"/>
    <w:rPr>
      <w:rFonts w:ascii="Cambria" w:hAnsi="Cambria"/>
      <w:b/>
      <w:sz w:val="24"/>
      <w:szCs w:val="24"/>
    </w:rPr>
  </w:style>
  <w:style w:type="paragraph" w:customStyle="1" w:styleId="Style9">
    <w:name w:val="Style9"/>
    <w:basedOn w:val="Heading1"/>
    <w:link w:val="Style9Char"/>
    <w:qFormat/>
    <w:rsid w:val="003602D8"/>
    <w:pPr>
      <w:numPr>
        <w:numId w:val="1"/>
      </w:numPr>
      <w:spacing w:line="240" w:lineRule="auto"/>
    </w:pPr>
    <w:rPr>
      <w:i/>
      <w:sz w:val="28"/>
    </w:rPr>
  </w:style>
  <w:style w:type="paragraph" w:styleId="Header">
    <w:name w:val="header"/>
    <w:basedOn w:val="Normal"/>
    <w:link w:val="HeaderChar"/>
    <w:uiPriority w:val="99"/>
    <w:unhideWhenUsed/>
    <w:rsid w:val="00D018F5"/>
    <w:pPr>
      <w:tabs>
        <w:tab w:val="center" w:pos="4680"/>
        <w:tab w:val="right" w:pos="9360"/>
      </w:tabs>
    </w:pPr>
  </w:style>
  <w:style w:type="character" w:customStyle="1" w:styleId="Style9Char">
    <w:name w:val="Style9 Char"/>
    <w:basedOn w:val="DefaultParagraphFont"/>
    <w:link w:val="Style9"/>
    <w:rsid w:val="003602D8"/>
    <w:rPr>
      <w:rFonts w:ascii="Cambria" w:hAnsi="Cambria"/>
      <w:b/>
      <w:i/>
      <w:sz w:val="28"/>
      <w:szCs w:val="22"/>
    </w:rPr>
  </w:style>
  <w:style w:type="character" w:customStyle="1" w:styleId="HeaderChar">
    <w:name w:val="Header Char"/>
    <w:basedOn w:val="DefaultParagraphFont"/>
    <w:link w:val="Header"/>
    <w:uiPriority w:val="99"/>
    <w:rsid w:val="00D018F5"/>
    <w:rPr>
      <w:sz w:val="22"/>
      <w:szCs w:val="22"/>
    </w:rPr>
  </w:style>
  <w:style w:type="paragraph" w:styleId="Footer">
    <w:name w:val="footer"/>
    <w:basedOn w:val="Normal"/>
    <w:link w:val="FooterChar"/>
    <w:uiPriority w:val="99"/>
    <w:unhideWhenUsed/>
    <w:rsid w:val="00D018F5"/>
    <w:pPr>
      <w:tabs>
        <w:tab w:val="center" w:pos="4680"/>
        <w:tab w:val="right" w:pos="9360"/>
      </w:tabs>
    </w:pPr>
  </w:style>
  <w:style w:type="character" w:customStyle="1" w:styleId="FooterChar">
    <w:name w:val="Footer Char"/>
    <w:basedOn w:val="DefaultParagraphFont"/>
    <w:link w:val="Footer"/>
    <w:uiPriority w:val="99"/>
    <w:rsid w:val="00D018F5"/>
    <w:rPr>
      <w:sz w:val="22"/>
      <w:szCs w:val="22"/>
    </w:rPr>
  </w:style>
  <w:style w:type="character" w:customStyle="1" w:styleId="Heading1Char">
    <w:name w:val="Heading 1 Char"/>
    <w:basedOn w:val="DefaultParagraphFont"/>
    <w:link w:val="Heading1"/>
    <w:uiPriority w:val="9"/>
    <w:rsid w:val="00285107"/>
    <w:rPr>
      <w:rFonts w:ascii="Cambria" w:hAnsi="Cambria"/>
      <w:b/>
      <w:sz w:val="24"/>
      <w:szCs w:val="22"/>
    </w:rPr>
  </w:style>
  <w:style w:type="paragraph" w:styleId="TOCHeading">
    <w:name w:val="TOC Heading"/>
    <w:basedOn w:val="Heading1"/>
    <w:next w:val="Normal"/>
    <w:uiPriority w:val="39"/>
    <w:qFormat/>
    <w:rsid w:val="000F4B04"/>
    <w:pPr>
      <w:keepLines/>
      <w:spacing w:before="480"/>
      <w:outlineLvl w:val="9"/>
    </w:pPr>
    <w:rPr>
      <w:color w:val="365F91"/>
      <w:sz w:val="28"/>
      <w:szCs w:val="28"/>
    </w:rPr>
  </w:style>
  <w:style w:type="paragraph" w:styleId="TOC2">
    <w:name w:val="toc 2"/>
    <w:basedOn w:val="Normal"/>
    <w:next w:val="Normal"/>
    <w:autoRedefine/>
    <w:uiPriority w:val="39"/>
    <w:unhideWhenUsed/>
    <w:qFormat/>
    <w:rsid w:val="001F69B7"/>
    <w:pPr>
      <w:ind w:left="220"/>
    </w:pPr>
    <w:rPr>
      <w:sz w:val="24"/>
      <w:szCs w:val="20"/>
    </w:rPr>
  </w:style>
  <w:style w:type="paragraph" w:styleId="TOC1">
    <w:name w:val="toc 1"/>
    <w:basedOn w:val="Normal"/>
    <w:next w:val="Normal"/>
    <w:autoRedefine/>
    <w:uiPriority w:val="39"/>
    <w:unhideWhenUsed/>
    <w:qFormat/>
    <w:rsid w:val="00AD6BC3"/>
    <w:pPr>
      <w:tabs>
        <w:tab w:val="left" w:pos="540"/>
        <w:tab w:val="right" w:leader="dot" w:pos="9638"/>
      </w:tabs>
      <w:spacing w:before="120" w:after="120"/>
    </w:pPr>
    <w:rPr>
      <w:b/>
      <w:bCs/>
      <w:sz w:val="24"/>
      <w:szCs w:val="20"/>
    </w:rPr>
  </w:style>
  <w:style w:type="paragraph" w:styleId="TOC3">
    <w:name w:val="toc 3"/>
    <w:basedOn w:val="Normal"/>
    <w:next w:val="Normal"/>
    <w:autoRedefine/>
    <w:uiPriority w:val="39"/>
    <w:unhideWhenUsed/>
    <w:qFormat/>
    <w:rsid w:val="00285107"/>
    <w:pPr>
      <w:tabs>
        <w:tab w:val="left" w:pos="1320"/>
        <w:tab w:val="right" w:leader="dot" w:pos="9350"/>
      </w:tabs>
      <w:ind w:left="440"/>
    </w:pPr>
    <w:rPr>
      <w:iCs/>
      <w:noProof/>
      <w:sz w:val="20"/>
      <w:szCs w:val="20"/>
    </w:rPr>
  </w:style>
  <w:style w:type="paragraph" w:styleId="TOC4">
    <w:name w:val="toc 4"/>
    <w:basedOn w:val="Normal"/>
    <w:next w:val="Normal"/>
    <w:autoRedefine/>
    <w:uiPriority w:val="39"/>
    <w:unhideWhenUsed/>
    <w:rsid w:val="000F4B04"/>
    <w:pPr>
      <w:ind w:left="660"/>
    </w:pPr>
    <w:rPr>
      <w:sz w:val="18"/>
      <w:szCs w:val="18"/>
    </w:rPr>
  </w:style>
  <w:style w:type="paragraph" w:styleId="TOC5">
    <w:name w:val="toc 5"/>
    <w:basedOn w:val="Normal"/>
    <w:next w:val="Normal"/>
    <w:autoRedefine/>
    <w:uiPriority w:val="39"/>
    <w:unhideWhenUsed/>
    <w:rsid w:val="000F4B04"/>
    <w:pPr>
      <w:ind w:left="880"/>
    </w:pPr>
    <w:rPr>
      <w:sz w:val="18"/>
      <w:szCs w:val="18"/>
    </w:rPr>
  </w:style>
  <w:style w:type="paragraph" w:styleId="TOC6">
    <w:name w:val="toc 6"/>
    <w:basedOn w:val="Normal"/>
    <w:next w:val="Normal"/>
    <w:autoRedefine/>
    <w:uiPriority w:val="39"/>
    <w:unhideWhenUsed/>
    <w:rsid w:val="000F4B04"/>
    <w:pPr>
      <w:ind w:left="1100"/>
    </w:pPr>
    <w:rPr>
      <w:sz w:val="18"/>
      <w:szCs w:val="18"/>
    </w:rPr>
  </w:style>
  <w:style w:type="paragraph" w:styleId="TOC7">
    <w:name w:val="toc 7"/>
    <w:basedOn w:val="Normal"/>
    <w:next w:val="Normal"/>
    <w:autoRedefine/>
    <w:uiPriority w:val="39"/>
    <w:unhideWhenUsed/>
    <w:rsid w:val="000F4B04"/>
    <w:pPr>
      <w:ind w:left="1320"/>
    </w:pPr>
    <w:rPr>
      <w:sz w:val="18"/>
      <w:szCs w:val="18"/>
    </w:rPr>
  </w:style>
  <w:style w:type="paragraph" w:styleId="TOC8">
    <w:name w:val="toc 8"/>
    <w:basedOn w:val="Normal"/>
    <w:next w:val="Normal"/>
    <w:autoRedefine/>
    <w:uiPriority w:val="39"/>
    <w:unhideWhenUsed/>
    <w:rsid w:val="000F4B04"/>
    <w:pPr>
      <w:ind w:left="1540"/>
    </w:pPr>
    <w:rPr>
      <w:sz w:val="18"/>
      <w:szCs w:val="18"/>
    </w:rPr>
  </w:style>
  <w:style w:type="paragraph" w:styleId="TOC9">
    <w:name w:val="toc 9"/>
    <w:basedOn w:val="Normal"/>
    <w:next w:val="Normal"/>
    <w:autoRedefine/>
    <w:uiPriority w:val="39"/>
    <w:unhideWhenUsed/>
    <w:rsid w:val="000F4B04"/>
    <w:pPr>
      <w:ind w:left="1760"/>
    </w:pPr>
    <w:rPr>
      <w:sz w:val="18"/>
      <w:szCs w:val="18"/>
    </w:rPr>
  </w:style>
  <w:style w:type="character" w:customStyle="1" w:styleId="Heading3Char">
    <w:name w:val="Heading 3 Char"/>
    <w:basedOn w:val="DefaultParagraphFont"/>
    <w:link w:val="Heading3"/>
    <w:uiPriority w:val="9"/>
    <w:rsid w:val="00EF7315"/>
    <w:rPr>
      <w:rFonts w:ascii="Cambria" w:hAnsi="Cambria"/>
      <w:b/>
      <w:sz w:val="24"/>
      <w:szCs w:val="24"/>
    </w:rPr>
  </w:style>
  <w:style w:type="character" w:styleId="FollowedHyperlink">
    <w:name w:val="FollowedHyperlink"/>
    <w:basedOn w:val="DefaultParagraphFont"/>
    <w:uiPriority w:val="99"/>
    <w:semiHidden/>
    <w:unhideWhenUsed/>
    <w:rsid w:val="00744EF8"/>
    <w:rPr>
      <w:color w:val="800080"/>
      <w:u w:val="single"/>
    </w:rPr>
  </w:style>
  <w:style w:type="numbering" w:customStyle="1" w:styleId="Style10">
    <w:name w:val="Style10"/>
    <w:uiPriority w:val="99"/>
    <w:rsid w:val="00A26019"/>
    <w:pPr>
      <w:numPr>
        <w:numId w:val="10"/>
      </w:numPr>
    </w:pPr>
  </w:style>
  <w:style w:type="paragraph" w:styleId="ListParagraph">
    <w:name w:val="List Paragraph"/>
    <w:basedOn w:val="Normal"/>
    <w:uiPriority w:val="34"/>
    <w:qFormat/>
    <w:rsid w:val="006323A6"/>
    <w:pPr>
      <w:ind w:left="720"/>
      <w:contextualSpacing/>
    </w:pPr>
  </w:style>
  <w:style w:type="paragraph" w:customStyle="1" w:styleId="Level1">
    <w:name w:val="Level 1"/>
    <w:basedOn w:val="Normal"/>
    <w:rsid w:val="00255D1D"/>
    <w:pPr>
      <w:widowControl w:val="0"/>
      <w:spacing w:line="240" w:lineRule="auto"/>
    </w:pPr>
    <w:rPr>
      <w:rFonts w:eastAsia="Times New Roman"/>
      <w:sz w:val="24"/>
      <w:szCs w:val="20"/>
    </w:rPr>
  </w:style>
  <w:style w:type="character" w:styleId="PlaceholderText">
    <w:name w:val="Placeholder Text"/>
    <w:basedOn w:val="DefaultParagraphFont"/>
    <w:uiPriority w:val="99"/>
    <w:semiHidden/>
    <w:rsid w:val="00AB250A"/>
    <w:rPr>
      <w:color w:val="808080"/>
    </w:rPr>
  </w:style>
  <w:style w:type="character" w:styleId="Mention">
    <w:name w:val="Mention"/>
    <w:basedOn w:val="DefaultParagraphFont"/>
    <w:uiPriority w:val="99"/>
    <w:semiHidden/>
    <w:unhideWhenUsed/>
    <w:rsid w:val="00347AA6"/>
    <w:rPr>
      <w:color w:val="2B579A"/>
      <w:shd w:val="clear" w:color="auto" w:fill="E6E6E6"/>
    </w:rPr>
  </w:style>
  <w:style w:type="paragraph" w:styleId="FootnoteText">
    <w:name w:val="footnote text"/>
    <w:basedOn w:val="Normal"/>
    <w:link w:val="FootnoteTextChar"/>
    <w:uiPriority w:val="99"/>
    <w:semiHidden/>
    <w:unhideWhenUsed/>
    <w:rsid w:val="00985A31"/>
    <w:pPr>
      <w:spacing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985A31"/>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85A31"/>
    <w:rPr>
      <w:vertAlign w:val="superscript"/>
    </w:rPr>
  </w:style>
  <w:style w:type="character" w:styleId="UnresolvedMention">
    <w:name w:val="Unresolved Mention"/>
    <w:basedOn w:val="DefaultParagraphFont"/>
    <w:uiPriority w:val="99"/>
    <w:semiHidden/>
    <w:unhideWhenUsed/>
    <w:rsid w:val="004129E4"/>
    <w:rPr>
      <w:color w:val="605E5C"/>
      <w:shd w:val="clear" w:color="auto" w:fill="E1DFDD"/>
    </w:rPr>
  </w:style>
  <w:style w:type="paragraph" w:customStyle="1" w:styleId="msonormal0">
    <w:name w:val="msonormal"/>
    <w:basedOn w:val="Normal"/>
    <w:rsid w:val="00674909"/>
    <w:pPr>
      <w:spacing w:before="100" w:beforeAutospacing="1" w:after="100" w:afterAutospacing="1" w:line="240" w:lineRule="auto"/>
    </w:pPr>
    <w:rPr>
      <w:rFonts w:eastAsia="Times New Roman"/>
      <w:sz w:val="24"/>
      <w:szCs w:val="24"/>
    </w:rPr>
  </w:style>
  <w:style w:type="paragraph" w:customStyle="1" w:styleId="font5">
    <w:name w:val="font5"/>
    <w:basedOn w:val="Normal"/>
    <w:rsid w:val="00674909"/>
    <w:pPr>
      <w:spacing w:before="100" w:beforeAutospacing="1" w:after="100" w:afterAutospacing="1" w:line="240" w:lineRule="auto"/>
    </w:pPr>
    <w:rPr>
      <w:rFonts w:eastAsia="Times New Roman"/>
      <w:color w:val="000000"/>
      <w:sz w:val="24"/>
      <w:szCs w:val="24"/>
    </w:rPr>
  </w:style>
  <w:style w:type="paragraph" w:customStyle="1" w:styleId="font6">
    <w:name w:val="font6"/>
    <w:basedOn w:val="Normal"/>
    <w:rsid w:val="00674909"/>
    <w:pPr>
      <w:spacing w:before="100" w:beforeAutospacing="1" w:after="100" w:afterAutospacing="1" w:line="240" w:lineRule="auto"/>
    </w:pPr>
    <w:rPr>
      <w:rFonts w:ascii="Wingdings" w:eastAsia="Times New Roman" w:hAnsi="Wingdings"/>
      <w:color w:val="000000"/>
      <w:sz w:val="24"/>
      <w:szCs w:val="24"/>
    </w:rPr>
  </w:style>
  <w:style w:type="paragraph" w:customStyle="1" w:styleId="font7">
    <w:name w:val="font7"/>
    <w:basedOn w:val="Normal"/>
    <w:rsid w:val="00674909"/>
    <w:pPr>
      <w:spacing w:before="100" w:beforeAutospacing="1" w:after="100" w:afterAutospacing="1" w:line="240" w:lineRule="auto"/>
    </w:pPr>
    <w:rPr>
      <w:rFonts w:eastAsia="Times New Roman"/>
      <w:color w:val="000000"/>
      <w:sz w:val="24"/>
      <w:szCs w:val="24"/>
    </w:rPr>
  </w:style>
  <w:style w:type="paragraph" w:customStyle="1" w:styleId="font8">
    <w:name w:val="font8"/>
    <w:basedOn w:val="Normal"/>
    <w:rsid w:val="00674909"/>
    <w:pPr>
      <w:spacing w:before="100" w:beforeAutospacing="1" w:after="100" w:afterAutospacing="1" w:line="240" w:lineRule="auto"/>
    </w:pPr>
    <w:rPr>
      <w:rFonts w:eastAsia="Times New Roman"/>
      <w:color w:val="000000"/>
      <w:sz w:val="24"/>
      <w:szCs w:val="24"/>
    </w:rPr>
  </w:style>
  <w:style w:type="paragraph" w:customStyle="1" w:styleId="xl65">
    <w:name w:val="xl65"/>
    <w:basedOn w:val="Normal"/>
    <w:rsid w:val="0067490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66">
    <w:name w:val="xl66"/>
    <w:basedOn w:val="Normal"/>
    <w:rsid w:val="0067490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67">
    <w:name w:val="xl67"/>
    <w:basedOn w:val="Normal"/>
    <w:rsid w:val="0067490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rPr>
  </w:style>
  <w:style w:type="paragraph" w:customStyle="1" w:styleId="xl68">
    <w:name w:val="xl68"/>
    <w:basedOn w:val="Normal"/>
    <w:rsid w:val="0067490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69">
    <w:name w:val="xl69"/>
    <w:basedOn w:val="Normal"/>
    <w:rsid w:val="0067490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rPr>
  </w:style>
  <w:style w:type="paragraph" w:customStyle="1" w:styleId="xl70">
    <w:name w:val="xl70"/>
    <w:basedOn w:val="Normal"/>
    <w:rsid w:val="00674909"/>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sz w:val="24"/>
      <w:szCs w:val="24"/>
    </w:rPr>
  </w:style>
  <w:style w:type="paragraph" w:customStyle="1" w:styleId="xl71">
    <w:name w:val="xl71"/>
    <w:basedOn w:val="Normal"/>
    <w:rsid w:val="00674909"/>
    <w:pPr>
      <w:pBdr>
        <w:top w:val="single" w:sz="4" w:space="0" w:color="auto"/>
        <w:bottom w:val="single" w:sz="4" w:space="0" w:color="auto"/>
      </w:pBdr>
      <w:spacing w:before="100" w:beforeAutospacing="1" w:after="100" w:afterAutospacing="1" w:line="240" w:lineRule="auto"/>
      <w:jc w:val="center"/>
    </w:pPr>
    <w:rPr>
      <w:rFonts w:eastAsia="Times New Roman"/>
      <w:sz w:val="24"/>
      <w:szCs w:val="24"/>
    </w:rPr>
  </w:style>
  <w:style w:type="paragraph" w:customStyle="1" w:styleId="xl72">
    <w:name w:val="xl72"/>
    <w:basedOn w:val="Normal"/>
    <w:rsid w:val="00674909"/>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rPr>
  </w:style>
  <w:style w:type="paragraph" w:customStyle="1" w:styleId="xl73">
    <w:name w:val="xl73"/>
    <w:basedOn w:val="Normal"/>
    <w:rsid w:val="0067490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74">
    <w:name w:val="xl74"/>
    <w:basedOn w:val="Normal"/>
    <w:rsid w:val="0067490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character" w:styleId="LineNumber">
    <w:name w:val="line number"/>
    <w:basedOn w:val="DefaultParagraphFont"/>
    <w:uiPriority w:val="99"/>
    <w:semiHidden/>
    <w:unhideWhenUsed/>
    <w:rsid w:val="00176BF7"/>
  </w:style>
  <w:style w:type="character" w:customStyle="1" w:styleId="Heading4Char">
    <w:name w:val="Heading 4 Char"/>
    <w:basedOn w:val="DefaultParagraphFont"/>
    <w:link w:val="Heading4"/>
    <w:uiPriority w:val="9"/>
    <w:rsid w:val="00285107"/>
    <w:rPr>
      <w:rFonts w:ascii="Cambria" w:hAnsi="Cambria"/>
      <w:sz w:val="24"/>
      <w:szCs w:val="24"/>
    </w:rPr>
  </w:style>
  <w:style w:type="paragraph" w:styleId="List">
    <w:name w:val="List"/>
    <w:basedOn w:val="Normal"/>
    <w:uiPriority w:val="99"/>
    <w:semiHidden/>
    <w:unhideWhenUsed/>
    <w:rsid w:val="002F2ADF"/>
    <w:pPr>
      <w:ind w:left="360" w:hanging="360"/>
      <w:contextualSpacing/>
    </w:pPr>
  </w:style>
  <w:style w:type="paragraph" w:styleId="List2">
    <w:name w:val="List 2"/>
    <w:basedOn w:val="Normal"/>
    <w:uiPriority w:val="99"/>
    <w:semiHidden/>
    <w:unhideWhenUsed/>
    <w:rsid w:val="002F2ADF"/>
    <w:pPr>
      <w:ind w:left="720" w:hanging="360"/>
      <w:contextualSpacing/>
    </w:pPr>
  </w:style>
  <w:style w:type="paragraph" w:styleId="NoSpacing">
    <w:name w:val="No Spacing"/>
    <w:uiPriority w:val="1"/>
    <w:qFormat/>
    <w:rsid w:val="003B4770"/>
    <w:rPr>
      <w:rFonts w:asciiTheme="minorHAnsi" w:eastAsiaTheme="minorHAnsi" w:hAnsiTheme="minorHAnsi" w:cstheme="minorBidi"/>
      <w:sz w:val="22"/>
      <w:szCs w:val="22"/>
    </w:rPr>
  </w:style>
  <w:style w:type="paragraph" w:customStyle="1" w:styleId="Default">
    <w:name w:val="Default"/>
    <w:rsid w:val="00887631"/>
    <w:pPr>
      <w:autoSpaceDE w:val="0"/>
      <w:autoSpaceDN w:val="0"/>
      <w:adjustRightInd w:val="0"/>
    </w:pPr>
    <w:rPr>
      <w:rFonts w:ascii="Times New Roman" w:hAnsi="Times New Roman"/>
      <w:color w:val="000000"/>
      <w:sz w:val="24"/>
      <w:szCs w:val="24"/>
    </w:rPr>
  </w:style>
  <w:style w:type="paragraph" w:customStyle="1" w:styleId="TableParagraph">
    <w:name w:val="Table Paragraph"/>
    <w:basedOn w:val="Normal"/>
    <w:uiPriority w:val="1"/>
    <w:qFormat/>
    <w:rsid w:val="00061976"/>
    <w:pPr>
      <w:widowControl w:val="0"/>
      <w:autoSpaceDE w:val="0"/>
      <w:autoSpaceDN w:val="0"/>
      <w:spacing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903681">
      <w:bodyDiv w:val="1"/>
      <w:marLeft w:val="0"/>
      <w:marRight w:val="0"/>
      <w:marTop w:val="0"/>
      <w:marBottom w:val="0"/>
      <w:divBdr>
        <w:top w:val="none" w:sz="0" w:space="0" w:color="auto"/>
        <w:left w:val="none" w:sz="0" w:space="0" w:color="auto"/>
        <w:bottom w:val="none" w:sz="0" w:space="0" w:color="auto"/>
        <w:right w:val="none" w:sz="0" w:space="0" w:color="auto"/>
      </w:divBdr>
    </w:div>
    <w:div w:id="881593092">
      <w:bodyDiv w:val="1"/>
      <w:marLeft w:val="0"/>
      <w:marRight w:val="0"/>
      <w:marTop w:val="0"/>
      <w:marBottom w:val="0"/>
      <w:divBdr>
        <w:top w:val="none" w:sz="0" w:space="0" w:color="auto"/>
        <w:left w:val="none" w:sz="0" w:space="0" w:color="auto"/>
        <w:bottom w:val="none" w:sz="0" w:space="0" w:color="auto"/>
        <w:right w:val="none" w:sz="0" w:space="0" w:color="auto"/>
      </w:divBdr>
    </w:div>
    <w:div w:id="942112719">
      <w:bodyDiv w:val="1"/>
      <w:marLeft w:val="0"/>
      <w:marRight w:val="0"/>
      <w:marTop w:val="0"/>
      <w:marBottom w:val="0"/>
      <w:divBdr>
        <w:top w:val="none" w:sz="0" w:space="0" w:color="auto"/>
        <w:left w:val="none" w:sz="0" w:space="0" w:color="auto"/>
        <w:bottom w:val="none" w:sz="0" w:space="0" w:color="auto"/>
        <w:right w:val="none" w:sz="0" w:space="0" w:color="auto"/>
      </w:divBdr>
    </w:div>
    <w:div w:id="1182473188">
      <w:bodyDiv w:val="1"/>
      <w:marLeft w:val="0"/>
      <w:marRight w:val="0"/>
      <w:marTop w:val="0"/>
      <w:marBottom w:val="0"/>
      <w:divBdr>
        <w:top w:val="none" w:sz="0" w:space="0" w:color="auto"/>
        <w:left w:val="none" w:sz="0" w:space="0" w:color="auto"/>
        <w:bottom w:val="none" w:sz="0" w:space="0" w:color="auto"/>
        <w:right w:val="none" w:sz="0" w:space="0" w:color="auto"/>
      </w:divBdr>
    </w:div>
    <w:div w:id="1346129432">
      <w:bodyDiv w:val="1"/>
      <w:marLeft w:val="0"/>
      <w:marRight w:val="0"/>
      <w:marTop w:val="0"/>
      <w:marBottom w:val="0"/>
      <w:divBdr>
        <w:top w:val="none" w:sz="0" w:space="0" w:color="auto"/>
        <w:left w:val="none" w:sz="0" w:space="0" w:color="auto"/>
        <w:bottom w:val="none" w:sz="0" w:space="0" w:color="auto"/>
        <w:right w:val="none" w:sz="0" w:space="0" w:color="auto"/>
      </w:divBdr>
    </w:div>
    <w:div w:id="1351950828">
      <w:bodyDiv w:val="1"/>
      <w:marLeft w:val="0"/>
      <w:marRight w:val="0"/>
      <w:marTop w:val="0"/>
      <w:marBottom w:val="0"/>
      <w:divBdr>
        <w:top w:val="none" w:sz="0" w:space="0" w:color="auto"/>
        <w:left w:val="none" w:sz="0" w:space="0" w:color="auto"/>
        <w:bottom w:val="none" w:sz="0" w:space="0" w:color="auto"/>
        <w:right w:val="none" w:sz="0" w:space="0" w:color="auto"/>
      </w:divBdr>
    </w:div>
    <w:div w:id="1630671424">
      <w:bodyDiv w:val="1"/>
      <w:marLeft w:val="0"/>
      <w:marRight w:val="0"/>
      <w:marTop w:val="0"/>
      <w:marBottom w:val="0"/>
      <w:divBdr>
        <w:top w:val="none" w:sz="0" w:space="0" w:color="auto"/>
        <w:left w:val="none" w:sz="0" w:space="0" w:color="auto"/>
        <w:bottom w:val="none" w:sz="0" w:space="0" w:color="auto"/>
        <w:right w:val="none" w:sz="0" w:space="0" w:color="auto"/>
      </w:divBdr>
    </w:div>
    <w:div w:id="1682506558">
      <w:bodyDiv w:val="1"/>
      <w:marLeft w:val="0"/>
      <w:marRight w:val="0"/>
      <w:marTop w:val="0"/>
      <w:marBottom w:val="0"/>
      <w:divBdr>
        <w:top w:val="none" w:sz="0" w:space="0" w:color="auto"/>
        <w:left w:val="none" w:sz="0" w:space="0" w:color="auto"/>
        <w:bottom w:val="none" w:sz="0" w:space="0" w:color="auto"/>
        <w:right w:val="none" w:sz="0" w:space="0" w:color="auto"/>
      </w:divBdr>
    </w:div>
    <w:div w:id="1731999815">
      <w:bodyDiv w:val="1"/>
      <w:marLeft w:val="0"/>
      <w:marRight w:val="0"/>
      <w:marTop w:val="0"/>
      <w:marBottom w:val="0"/>
      <w:divBdr>
        <w:top w:val="none" w:sz="0" w:space="0" w:color="auto"/>
        <w:left w:val="none" w:sz="0" w:space="0" w:color="auto"/>
        <w:bottom w:val="none" w:sz="0" w:space="0" w:color="auto"/>
        <w:right w:val="none" w:sz="0" w:space="0" w:color="auto"/>
      </w:divBdr>
    </w:div>
    <w:div w:id="2029915126">
      <w:bodyDiv w:val="1"/>
      <w:marLeft w:val="0"/>
      <w:marRight w:val="0"/>
      <w:marTop w:val="0"/>
      <w:marBottom w:val="0"/>
      <w:divBdr>
        <w:top w:val="none" w:sz="0" w:space="0" w:color="auto"/>
        <w:left w:val="none" w:sz="0" w:space="0" w:color="auto"/>
        <w:bottom w:val="none" w:sz="0" w:space="0" w:color="auto"/>
        <w:right w:val="none" w:sz="0" w:space="0" w:color="auto"/>
      </w:divBdr>
    </w:div>
    <w:div w:id="2039158869">
      <w:bodyDiv w:val="1"/>
      <w:marLeft w:val="0"/>
      <w:marRight w:val="0"/>
      <w:marTop w:val="0"/>
      <w:marBottom w:val="0"/>
      <w:divBdr>
        <w:top w:val="none" w:sz="0" w:space="0" w:color="auto"/>
        <w:left w:val="none" w:sz="0" w:space="0" w:color="auto"/>
        <w:bottom w:val="none" w:sz="0" w:space="0" w:color="auto"/>
        <w:right w:val="none" w:sz="0" w:space="0" w:color="auto"/>
      </w:divBdr>
    </w:div>
    <w:div w:id="21163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omments" Target="comments.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ebx.ord.epa.gov/quality-assurance/standard-operating-procedures-sops" TargetMode="External"/><Relationship Id="rId23" Type="http://schemas.microsoft.com/office/2011/relationships/people" Target="people.xml"/><Relationship Id="rId10" Type="http://schemas.openxmlformats.org/officeDocument/2006/relationships/settings" Target="setting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2D6D13DC3A94322922518CA5AD9925A"/>
        <w:category>
          <w:name w:val="General"/>
          <w:gallery w:val="placeholder"/>
        </w:category>
        <w:types>
          <w:type w:val="bbPlcHdr"/>
        </w:types>
        <w:behaviors>
          <w:behavior w:val="content"/>
        </w:behaviors>
        <w:guid w:val="{BB8B393E-382B-446B-9E32-36A61A578186}"/>
      </w:docPartPr>
      <w:docPartBody>
        <w:p w:rsidR="004F5B91" w:rsidRDefault="00DA4B92" w:rsidP="00DA4B92">
          <w:pPr>
            <w:pStyle w:val="D2D6D13DC3A94322922518CA5AD9925A21"/>
          </w:pPr>
          <w:r w:rsidRPr="00923A6D">
            <w:rPr>
              <w:rStyle w:val="PlaceholderText"/>
              <w:color w:val="7030A0"/>
            </w:rPr>
            <w:t>Click here to enter Title.</w:t>
          </w:r>
        </w:p>
      </w:docPartBody>
    </w:docPart>
    <w:docPart>
      <w:docPartPr>
        <w:name w:val="7C6A648ECB544D60BCB45C09C6F25B8E"/>
        <w:category>
          <w:name w:val="General"/>
          <w:gallery w:val="placeholder"/>
        </w:category>
        <w:types>
          <w:type w:val="bbPlcHdr"/>
        </w:types>
        <w:behaviors>
          <w:behavior w:val="content"/>
        </w:behaviors>
        <w:guid w:val="{55555F37-8388-490E-896A-7483C365981A}"/>
      </w:docPartPr>
      <w:docPartBody>
        <w:p w:rsidR="006B72EC" w:rsidRDefault="00B24D0E" w:rsidP="00B24D0E">
          <w:pPr>
            <w:pStyle w:val="7C6A648ECB544D60BCB45C09C6F25B8E"/>
          </w:pPr>
          <w:r>
            <w:rPr>
              <w:rStyle w:val="PlaceholderText"/>
            </w:rPr>
            <w:t xml:space="preserve">enter organization </w:t>
          </w:r>
        </w:p>
      </w:docPartBody>
    </w:docPart>
    <w:docPart>
      <w:docPartPr>
        <w:name w:val="B0BDEB782CDC40A29490B27C2D385A12"/>
        <w:category>
          <w:name w:val="General"/>
          <w:gallery w:val="placeholder"/>
        </w:category>
        <w:types>
          <w:type w:val="bbPlcHdr"/>
        </w:types>
        <w:behaviors>
          <w:behavior w:val="content"/>
        </w:behaviors>
        <w:guid w:val="{8039894C-2B1C-4B9A-995B-1FA3BF2EFE97}"/>
      </w:docPartPr>
      <w:docPartBody>
        <w:p w:rsidR="006B72EC" w:rsidRDefault="00B24D0E" w:rsidP="00B24D0E">
          <w:pPr>
            <w:pStyle w:val="B0BDEB782CDC40A29490B27C2D385A12"/>
          </w:pPr>
          <w:r w:rsidRPr="003C3617">
            <w:rPr>
              <w:rStyle w:val="PlaceholderText"/>
            </w:rPr>
            <w:t>Choose an item.</w:t>
          </w:r>
        </w:p>
      </w:docPartBody>
    </w:docPart>
    <w:docPart>
      <w:docPartPr>
        <w:name w:val="C79ED1F1452348A888B85BF1A9E749D0"/>
        <w:category>
          <w:name w:val="General"/>
          <w:gallery w:val="placeholder"/>
        </w:category>
        <w:types>
          <w:type w:val="bbPlcHdr"/>
        </w:types>
        <w:behaviors>
          <w:behavior w:val="content"/>
        </w:behaviors>
        <w:guid w:val="{43F87442-EFE1-4046-94DD-C3DCBA570B1C}"/>
      </w:docPartPr>
      <w:docPartBody>
        <w:p w:rsidR="007C12B2" w:rsidRDefault="007C12B2" w:rsidP="007C12B2">
          <w:pPr>
            <w:pStyle w:val="C79ED1F1452348A888B85BF1A9E749D0"/>
          </w:pPr>
          <w:r w:rsidRPr="00923A6D">
            <w:rPr>
              <w:rStyle w:val="PlaceholderText"/>
              <w:color w:val="7030A0"/>
            </w:rPr>
            <w:t>Click here to enter Title.</w:t>
          </w:r>
        </w:p>
      </w:docPartBody>
    </w:docPart>
    <w:docPart>
      <w:docPartPr>
        <w:name w:val="2E89143CDF5147A6958342B5ADCE92CD"/>
        <w:category>
          <w:name w:val="General"/>
          <w:gallery w:val="placeholder"/>
        </w:category>
        <w:types>
          <w:type w:val="bbPlcHdr"/>
        </w:types>
        <w:behaviors>
          <w:behavior w:val="content"/>
        </w:behaviors>
        <w:guid w:val="{276FAC3B-E336-4DF5-B798-BDB27DBE4ADD}"/>
      </w:docPartPr>
      <w:docPartBody>
        <w:p w:rsidR="007C12B2" w:rsidRDefault="007C12B2" w:rsidP="007C12B2">
          <w:pPr>
            <w:pStyle w:val="2E89143CDF5147A6958342B5ADCE92CD"/>
          </w:pPr>
          <w:r w:rsidRPr="00923A6D">
            <w:rPr>
              <w:rStyle w:val="PlaceholderText"/>
              <w:color w:val="7030A0"/>
            </w:rPr>
            <w:t>Click here to enter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P TypographicSymbols">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00C53"/>
    <w:multiLevelType w:val="multilevel"/>
    <w:tmpl w:val="0F9660FE"/>
    <w:lvl w:ilvl="0">
      <w:start w:val="1"/>
      <w:numFmt w:val="decimal"/>
      <w:lvlText w:val="%1."/>
      <w:lvlJc w:val="left"/>
      <w:pPr>
        <w:ind w:left="504" w:hanging="504"/>
      </w:pPr>
      <w:rPr>
        <w:rFonts w:hint="default"/>
        <w:b/>
        <w:i w:val="0"/>
        <w:sz w:val="24"/>
        <w:szCs w:val="28"/>
      </w:rPr>
    </w:lvl>
    <w:lvl w:ilvl="1">
      <w:start w:val="1"/>
      <w:numFmt w:val="decimal"/>
      <w:lvlText w:val="%1.%2."/>
      <w:lvlJc w:val="left"/>
      <w:pPr>
        <w:ind w:left="1368" w:hanging="648"/>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944" w:hanging="792"/>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A38"/>
    <w:rsid w:val="000411F5"/>
    <w:rsid w:val="000B65E3"/>
    <w:rsid w:val="00146BB8"/>
    <w:rsid w:val="00157A3E"/>
    <w:rsid w:val="001A697C"/>
    <w:rsid w:val="00264DE1"/>
    <w:rsid w:val="002845F9"/>
    <w:rsid w:val="002D681E"/>
    <w:rsid w:val="002F1256"/>
    <w:rsid w:val="00324833"/>
    <w:rsid w:val="00342747"/>
    <w:rsid w:val="00346976"/>
    <w:rsid w:val="0037035B"/>
    <w:rsid w:val="00377CF6"/>
    <w:rsid w:val="003857D4"/>
    <w:rsid w:val="0042785D"/>
    <w:rsid w:val="004F5B91"/>
    <w:rsid w:val="00511990"/>
    <w:rsid w:val="00585925"/>
    <w:rsid w:val="005C3E31"/>
    <w:rsid w:val="0061312F"/>
    <w:rsid w:val="006267E0"/>
    <w:rsid w:val="006B72EC"/>
    <w:rsid w:val="006E6815"/>
    <w:rsid w:val="00730815"/>
    <w:rsid w:val="007C12B2"/>
    <w:rsid w:val="008B107E"/>
    <w:rsid w:val="008F03A7"/>
    <w:rsid w:val="008F4335"/>
    <w:rsid w:val="009B6552"/>
    <w:rsid w:val="009C4A38"/>
    <w:rsid w:val="009C69EC"/>
    <w:rsid w:val="00A263CD"/>
    <w:rsid w:val="00B24D0E"/>
    <w:rsid w:val="00B52E37"/>
    <w:rsid w:val="00CE19B4"/>
    <w:rsid w:val="00D24E3D"/>
    <w:rsid w:val="00DA352A"/>
    <w:rsid w:val="00DA4B92"/>
    <w:rsid w:val="00DE5FD5"/>
    <w:rsid w:val="00DF55E5"/>
    <w:rsid w:val="00E17A7D"/>
    <w:rsid w:val="00E314F0"/>
    <w:rsid w:val="00E3323F"/>
    <w:rsid w:val="00E6181B"/>
    <w:rsid w:val="00E73F01"/>
    <w:rsid w:val="00E759E2"/>
    <w:rsid w:val="00F11A2C"/>
    <w:rsid w:val="00F4504D"/>
    <w:rsid w:val="00FD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A3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24833"/>
    <w:rPr>
      <w:color w:val="808080"/>
    </w:rPr>
  </w:style>
  <w:style w:type="paragraph" w:customStyle="1" w:styleId="D2D6D13DC3A94322922518CA5AD9925A21">
    <w:name w:val="D2D6D13DC3A94322922518CA5AD9925A21"/>
    <w:rsid w:val="00DA4B92"/>
    <w:pPr>
      <w:spacing w:after="0" w:line="276" w:lineRule="auto"/>
    </w:pPr>
    <w:rPr>
      <w:rFonts w:ascii="Calibri" w:eastAsia="Calibri" w:hAnsi="Calibri" w:cs="Times New Roman"/>
    </w:rPr>
  </w:style>
  <w:style w:type="paragraph" w:customStyle="1" w:styleId="7C6A648ECB544D60BCB45C09C6F25B8E">
    <w:name w:val="7C6A648ECB544D60BCB45C09C6F25B8E"/>
    <w:rsid w:val="00B24D0E"/>
  </w:style>
  <w:style w:type="paragraph" w:customStyle="1" w:styleId="B0BDEB782CDC40A29490B27C2D385A12">
    <w:name w:val="B0BDEB782CDC40A29490B27C2D385A12"/>
    <w:rsid w:val="00B24D0E"/>
  </w:style>
  <w:style w:type="paragraph" w:customStyle="1" w:styleId="C79ED1F1452348A888B85BF1A9E749D0">
    <w:name w:val="C79ED1F1452348A888B85BF1A9E749D0"/>
    <w:rsid w:val="007C12B2"/>
  </w:style>
  <w:style w:type="paragraph" w:customStyle="1" w:styleId="2E89143CDF5147A6958342B5ADCE92CD">
    <w:name w:val="2E89143CDF5147A6958342B5ADCE92CD"/>
    <w:rsid w:val="007C1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ermInfo xmlns="http://schemas.microsoft.com/office/infopath/2007/PartnerControls">
          <TermName xmlns="http://schemas.microsoft.com/office/infopath/2007/PartnerControls">standard operating procedure</TermName>
          <TermId xmlns="http://schemas.microsoft.com/office/infopath/2007/PartnerControls">76d27d45-54df-4d0e-ab62-848f89acd426</TermId>
        </TermInfo>
        <TermInfo xmlns="http://schemas.microsoft.com/office/infopath/2007/PartnerControls">
          <TermName xmlns="http://schemas.microsoft.com/office/infopath/2007/PartnerControls">SOP</TermName>
          <TermId xmlns="http://schemas.microsoft.com/office/infopath/2007/PartnerControls">5596b500-ec29-47a6-804b-df13b8953aa1</TermId>
        </TermInfo>
      </Terms>
    </TaxKeywordTaxHTField>
    <Record xmlns="4ffa91fb-a0ff-4ac5-b2db-65c790d184a4">Shared</Record>
    <Rights xmlns="4ffa91fb-a0ff-4ac5-b2db-65c790d184a4" xsi:nil="true"/>
    <Document_x0020_Creation_x0020_Date xmlns="4ffa91fb-a0ff-4ac5-b2db-65c790d184a4">2016-03-04T05:00:00+00:00</Document_x0020_Creation_x0020_Date>
    <EPA_x0020_Office xmlns="4ffa91fb-a0ff-4ac5-b2db-65c790d184a4" xsi:nil="true"/>
    <CategoryDescription xmlns="http://schemas.microsoft.com/sharepoint.v3">Template created by Sania and Margie from Brittany's template and notes from Barbara Collins</CategoryDescription>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Value>388</Value>
      <Value>219</Value>
    </TaxCatchAll>
    <e3f09c3df709400db2417a7161762d62 xmlns="4ffa91fb-a0ff-4ac5-b2db-65c790d184a4">
      <Terms xmlns="http://schemas.microsoft.com/office/infopath/2007/PartnerControls"/>
    </e3f09c3df709400db2417a7161762d62>
    <_dlc_DocId xmlns="2fe5acc1-9310-4462-a44a-3cad32217294">SSYEHYHTR5TA-534310560-1609</_dlc_DocId>
    <_dlc_DocIdUrl xmlns="2fe5acc1-9310-4462-a44a-3cad32217294">
      <Url>https://usepa.sharepoint.com/sites/ORD_Work/ccte_qa/_layouts/15/DocIdRedir.aspx?ID=SSYEHYHTR5TA-534310560-1609</Url>
      <Description>SSYEHYHTR5TA-534310560-1609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F8CF80760504479C2825DA24E9D482" ma:contentTypeVersion="12" ma:contentTypeDescription="Create a new document." ma:contentTypeScope="" ma:versionID="125e9ea86b29cec315b0a03832bab97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fe5acc1-9310-4462-a44a-3cad32217294" xmlns:ns6="56e0de01-277e-465e-b304-b596a91009fa" targetNamespace="http://schemas.microsoft.com/office/2006/metadata/properties" ma:root="true" ma:fieldsID="7df3faafd2e68fc5bb2f4eec4eee6150" ns1:_="" ns2:_="" ns3:_="" ns4:_="" ns5:_="" ns6:_="">
    <xsd:import namespace="http://schemas.microsoft.com/sharepoint/v3"/>
    <xsd:import namespace="4ffa91fb-a0ff-4ac5-b2db-65c790d184a4"/>
    <xsd:import namespace="http://schemas.microsoft.com/sharepoint.v3"/>
    <xsd:import namespace="http://schemas.microsoft.com/sharepoint/v3/fields"/>
    <xsd:import namespace="2fe5acc1-9310-4462-a44a-3cad32217294"/>
    <xsd:import namespace="56e0de01-277e-465e-b304-b596a91009fa"/>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_dlc_DocId" minOccurs="0"/>
                <xsd:element ref="ns5:_dlc_DocIdUrl" minOccurs="0"/>
                <xsd:element ref="ns5:_dlc_DocIdPersistId" minOccurs="0"/>
                <xsd:element ref="ns2:e3f09c3df709400db2417a7161762d62" minOccurs="0"/>
                <xsd:element ref="ns6:MediaServiceMetadata" minOccurs="0"/>
                <xsd:element ref="ns6:MediaServiceFastMetadata" minOccurs="0"/>
                <xsd:element ref="ns6:MediaServiceAutoTags" minOccurs="0"/>
                <xsd:element ref="ns6:MediaServiceOCR" minOccurs="0"/>
                <xsd:element ref="ns6:MediaServiceGenerationTime" minOccurs="0"/>
                <xsd:element ref="ns6:MediaServiceEventHashCode" minOccurs="0"/>
                <xsd:element ref="ns6:MediaServiceDateTaken" minOccurs="0"/>
                <xsd:element ref="ns6: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e45b6655-e6a6-40d9-8e2b-c93e42c0dbf8}" ma:internalName="TaxCatchAllLabel" ma:readOnly="true" ma:showField="CatchAllDataLabel"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e45b6655-e6a6-40d9-8e2b-c93e42c0dbf8}" ma:internalName="TaxCatchAll" ma:showField="CatchAllData"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31"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5acc1-9310-4462-a44a-3cad32217294"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6e0de01-277e-465e-b304-b596a91009fa"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DateTaken" ma:index="38" nillable="true" ma:displayName="MediaServiceDateTaken" ma:hidden="true" ma:internalName="MediaServiceDateTaken" ma:readOnly="true">
      <xsd:simpleType>
        <xsd:restriction base="dms:Text"/>
      </xsd:simpleType>
    </xsd:element>
    <xsd:element name="MediaServiceLocation" ma:index="3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29f62856-1543-49d4-a736-4569d363f533" ContentTypeId="0x0101" PreviousValue="false"/>
</file>

<file path=customXml/item7.xml>��< ? x m l   v e r s i o n = " 1 . 0 "   e n c o d i n g = " u t f - 1 6 " ? > < S i m c y p D a t a V 2 0   x m l n s = " h t t p : / / w w w . c e r t a r a . c o m / " >  
     < P r o f i l e C h a r t s / >  
     < I n p u t T a b l e s / >  
     < R e g i o n a l F r a c t i o n C h a r t s / >  
     < F o r e s t P l o t s / >  
     < S t a t i s t i c s C h a r t s / >  
     < P i e C h a r t s / >  
     < S t a t i s t i c s P a r a m e t e r s / >  
     < M u l t i p l e S t u d i e s / >  
     < R e s u l t s T a b l e s / >  
     < S i m u l a t e d V s O b s e r v e d S t a t s T a b l e s / >  
     < P r e d i c t e d P o p u l a t i o n P a r a m e t e r s / >  
     < M u l t i p l e P l o t F i g u r e s / >  
 < / S i m c y p D a t a V 2 0 > 
</file>

<file path=customXml/itemProps1.xml><?xml version="1.0" encoding="utf-8"?>
<ds:datastoreItem xmlns:ds="http://schemas.openxmlformats.org/officeDocument/2006/customXml" ds:itemID="{B9DBD86D-B8C2-4D06-AA51-764401C517E0}">
  <ds:schemaRefs>
    <ds:schemaRef ds:uri="http://schemas.openxmlformats.org/officeDocument/2006/bibliography"/>
  </ds:schemaRefs>
</ds:datastoreItem>
</file>

<file path=customXml/itemProps2.xml><?xml version="1.0" encoding="utf-8"?>
<ds:datastoreItem xmlns:ds="http://schemas.openxmlformats.org/officeDocument/2006/customXml" ds:itemID="{A4A9FB5F-42F5-424D-8F6E-522C69DF6EF9}">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2fe5acc1-9310-4462-a44a-3cad32217294"/>
  </ds:schemaRefs>
</ds:datastoreItem>
</file>

<file path=customXml/itemProps3.xml><?xml version="1.0" encoding="utf-8"?>
<ds:datastoreItem xmlns:ds="http://schemas.openxmlformats.org/officeDocument/2006/customXml" ds:itemID="{D16C0B1E-AAD9-4980-981E-F2804FFEC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fe5acc1-9310-4462-a44a-3cad32217294"/>
    <ds:schemaRef ds:uri="56e0de01-277e-465e-b304-b596a9100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323756-0245-405A-9B2B-F72A06B10FED}">
  <ds:schemaRefs>
    <ds:schemaRef ds:uri="http://schemas.microsoft.com/sharepoint/v3/contenttype/forms"/>
  </ds:schemaRefs>
</ds:datastoreItem>
</file>

<file path=customXml/itemProps5.xml><?xml version="1.0" encoding="utf-8"?>
<ds:datastoreItem xmlns:ds="http://schemas.openxmlformats.org/officeDocument/2006/customXml" ds:itemID="{47D50374-EE7F-42BC-9BD5-52CBCAB56ECB}">
  <ds:schemaRefs>
    <ds:schemaRef ds:uri="http://schemas.microsoft.com/sharepoint/events"/>
  </ds:schemaRefs>
</ds:datastoreItem>
</file>

<file path=customXml/itemProps6.xml><?xml version="1.0" encoding="utf-8"?>
<ds:datastoreItem xmlns:ds="http://schemas.openxmlformats.org/officeDocument/2006/customXml" ds:itemID="{81E02F87-E319-435C-BD9E-341B1C502131}">
  <ds:schemaRefs>
    <ds:schemaRef ds:uri="Microsoft.SharePoint.Taxonomy.ContentTypeSync"/>
  </ds:schemaRefs>
</ds:datastoreItem>
</file>

<file path=customXml/itemProps7.xml><?xml version="1.0" encoding="utf-8"?>
<ds:datastoreItem xmlns:ds="http://schemas.openxmlformats.org/officeDocument/2006/customXml" ds:itemID="{DB7141BD-E2DE-4B2B-8399-55877C539108}">
  <ds:schemaRefs>
    <ds:schemaRef ds:uri="http://www.certara.com/"/>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23</Pages>
  <Words>6223</Words>
  <Characters>35474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QAM for MCEARD and EERD</vt:lpstr>
    </vt:vector>
  </TitlesOfParts>
  <Company/>
  <LinksUpToDate>false</LinksUpToDate>
  <CharactersWithSpaces>41614</CharactersWithSpaces>
  <SharedDoc>false</SharedDoc>
  <HLinks>
    <vt:vector size="162" baseType="variant">
      <vt:variant>
        <vt:i4>1048600</vt:i4>
      </vt:variant>
      <vt:variant>
        <vt:i4>193</vt:i4>
      </vt:variant>
      <vt:variant>
        <vt:i4>0</vt:i4>
      </vt:variant>
      <vt:variant>
        <vt:i4>5</vt:i4>
      </vt:variant>
      <vt:variant>
        <vt:lpwstr>http://cpa.utk.edu/pdffiles/cpa81.pdf</vt:lpwstr>
      </vt:variant>
      <vt:variant>
        <vt:lpwstr/>
      </vt:variant>
      <vt:variant>
        <vt:i4>3866692</vt:i4>
      </vt:variant>
      <vt:variant>
        <vt:i4>129</vt:i4>
      </vt:variant>
      <vt:variant>
        <vt:i4>0</vt:i4>
      </vt:variant>
      <vt:variant>
        <vt:i4>5</vt:i4>
      </vt:variant>
      <vt:variant>
        <vt:lpwstr>mailto:blaine.snyder@tetratech.com</vt:lpwstr>
      </vt:variant>
      <vt:variant>
        <vt:lpwstr/>
      </vt:variant>
      <vt:variant>
        <vt:i4>5439534</vt:i4>
      </vt:variant>
      <vt:variant>
        <vt:i4>126</vt:i4>
      </vt:variant>
      <vt:variant>
        <vt:i4>0</vt:i4>
      </vt:variant>
      <vt:variant>
        <vt:i4>5</vt:i4>
      </vt:variant>
      <vt:variant>
        <vt:lpwstr>mailto:dmccauley@glec-tc.com</vt:lpwstr>
      </vt:variant>
      <vt:variant>
        <vt:lpwstr/>
      </vt:variant>
      <vt:variant>
        <vt:i4>3670092</vt:i4>
      </vt:variant>
      <vt:variant>
        <vt:i4>123</vt:i4>
      </vt:variant>
      <vt:variant>
        <vt:i4>0</vt:i4>
      </vt:variant>
      <vt:variant>
        <vt:i4>5</vt:i4>
      </vt:variant>
      <vt:variant>
        <vt:lpwstr>mailto:stynar.mark@epa.gov</vt:lpwstr>
      </vt:variant>
      <vt:variant>
        <vt:lpwstr/>
      </vt:variant>
      <vt:variant>
        <vt:i4>4522025</vt:i4>
      </vt:variant>
      <vt:variant>
        <vt:i4>120</vt:i4>
      </vt:variant>
      <vt:variant>
        <vt:i4>0</vt:i4>
      </vt:variant>
      <vt:variant>
        <vt:i4>5</vt:i4>
      </vt:variant>
      <vt:variant>
        <vt:lpwstr>mailto:osemwengie.lantis@epa.gov</vt:lpwstr>
      </vt:variant>
      <vt:variant>
        <vt:lpwstr/>
      </vt:variant>
      <vt:variant>
        <vt:i4>2424900</vt:i4>
      </vt:variant>
      <vt:variant>
        <vt:i4>117</vt:i4>
      </vt:variant>
      <vt:variant>
        <vt:i4>0</vt:i4>
      </vt:variant>
      <vt:variant>
        <vt:i4>5</vt:i4>
      </vt:variant>
      <vt:variant>
        <vt:lpwstr>mailto:batt.angela@epa.gov</vt:lpwstr>
      </vt:variant>
      <vt:variant>
        <vt:lpwstr/>
      </vt:variant>
      <vt:variant>
        <vt:i4>1507440</vt:i4>
      </vt:variant>
      <vt:variant>
        <vt:i4>114</vt:i4>
      </vt:variant>
      <vt:variant>
        <vt:i4>0</vt:i4>
      </vt:variant>
      <vt:variant>
        <vt:i4>5</vt:i4>
      </vt:variant>
      <vt:variant>
        <vt:lpwstr>mailto:lazorchak.jim@epa.gov</vt:lpwstr>
      </vt:variant>
      <vt:variant>
        <vt:lpwstr/>
      </vt:variant>
      <vt:variant>
        <vt:i4>3604544</vt:i4>
      </vt:variant>
      <vt:variant>
        <vt:i4>111</vt:i4>
      </vt:variant>
      <vt:variant>
        <vt:i4>0</vt:i4>
      </vt:variant>
      <vt:variant>
        <vt:i4>5</vt:i4>
      </vt:variant>
      <vt:variant>
        <vt:lpwstr>mailto:ahlers.gerilyn@epa.gov</vt:lpwstr>
      </vt:variant>
      <vt:variant>
        <vt:lpwstr/>
      </vt:variant>
      <vt:variant>
        <vt:i4>7340035</vt:i4>
      </vt:variant>
      <vt:variant>
        <vt:i4>108</vt:i4>
      </vt:variant>
      <vt:variant>
        <vt:i4>0</vt:i4>
      </vt:variant>
      <vt:variant>
        <vt:i4>5</vt:i4>
      </vt:variant>
      <vt:variant>
        <vt:lpwstr>mailto:jicha.terri@epa.gov</vt:lpwstr>
      </vt:variant>
      <vt:variant>
        <vt:lpwstr/>
      </vt:variant>
      <vt:variant>
        <vt:i4>917621</vt:i4>
      </vt:variant>
      <vt:variant>
        <vt:i4>105</vt:i4>
      </vt:variant>
      <vt:variant>
        <vt:i4>0</vt:i4>
      </vt:variant>
      <vt:variant>
        <vt:i4>5</vt:i4>
      </vt:variant>
      <vt:variant>
        <vt:lpwstr>mailto:stahl.leanne@epa.gov</vt:lpwstr>
      </vt:variant>
      <vt:variant>
        <vt:lpwstr/>
      </vt:variant>
      <vt:variant>
        <vt:i4>1900606</vt:i4>
      </vt:variant>
      <vt:variant>
        <vt:i4>98</vt:i4>
      </vt:variant>
      <vt:variant>
        <vt:i4>0</vt:i4>
      </vt:variant>
      <vt:variant>
        <vt:i4>5</vt:i4>
      </vt:variant>
      <vt:variant>
        <vt:lpwstr/>
      </vt:variant>
      <vt:variant>
        <vt:lpwstr>_Toc224009811</vt:lpwstr>
      </vt:variant>
      <vt:variant>
        <vt:i4>1900606</vt:i4>
      </vt:variant>
      <vt:variant>
        <vt:i4>92</vt:i4>
      </vt:variant>
      <vt:variant>
        <vt:i4>0</vt:i4>
      </vt:variant>
      <vt:variant>
        <vt:i4>5</vt:i4>
      </vt:variant>
      <vt:variant>
        <vt:lpwstr/>
      </vt:variant>
      <vt:variant>
        <vt:lpwstr>_Toc224009810</vt:lpwstr>
      </vt:variant>
      <vt:variant>
        <vt:i4>1835070</vt:i4>
      </vt:variant>
      <vt:variant>
        <vt:i4>86</vt:i4>
      </vt:variant>
      <vt:variant>
        <vt:i4>0</vt:i4>
      </vt:variant>
      <vt:variant>
        <vt:i4>5</vt:i4>
      </vt:variant>
      <vt:variant>
        <vt:lpwstr/>
      </vt:variant>
      <vt:variant>
        <vt:lpwstr>_Toc224009809</vt:lpwstr>
      </vt:variant>
      <vt:variant>
        <vt:i4>1835070</vt:i4>
      </vt:variant>
      <vt:variant>
        <vt:i4>80</vt:i4>
      </vt:variant>
      <vt:variant>
        <vt:i4>0</vt:i4>
      </vt:variant>
      <vt:variant>
        <vt:i4>5</vt:i4>
      </vt:variant>
      <vt:variant>
        <vt:lpwstr/>
      </vt:variant>
      <vt:variant>
        <vt:lpwstr>_Toc224009808</vt:lpwstr>
      </vt:variant>
      <vt:variant>
        <vt:i4>1835070</vt:i4>
      </vt:variant>
      <vt:variant>
        <vt:i4>74</vt:i4>
      </vt:variant>
      <vt:variant>
        <vt:i4>0</vt:i4>
      </vt:variant>
      <vt:variant>
        <vt:i4>5</vt:i4>
      </vt:variant>
      <vt:variant>
        <vt:lpwstr/>
      </vt:variant>
      <vt:variant>
        <vt:lpwstr>_Toc224009807</vt:lpwstr>
      </vt:variant>
      <vt:variant>
        <vt:i4>1835070</vt:i4>
      </vt:variant>
      <vt:variant>
        <vt:i4>68</vt:i4>
      </vt:variant>
      <vt:variant>
        <vt:i4>0</vt:i4>
      </vt:variant>
      <vt:variant>
        <vt:i4>5</vt:i4>
      </vt:variant>
      <vt:variant>
        <vt:lpwstr/>
      </vt:variant>
      <vt:variant>
        <vt:lpwstr>_Toc224009806</vt:lpwstr>
      </vt:variant>
      <vt:variant>
        <vt:i4>1835070</vt:i4>
      </vt:variant>
      <vt:variant>
        <vt:i4>62</vt:i4>
      </vt:variant>
      <vt:variant>
        <vt:i4>0</vt:i4>
      </vt:variant>
      <vt:variant>
        <vt:i4>5</vt:i4>
      </vt:variant>
      <vt:variant>
        <vt:lpwstr/>
      </vt:variant>
      <vt:variant>
        <vt:lpwstr>_Toc224009805</vt:lpwstr>
      </vt:variant>
      <vt:variant>
        <vt:i4>1835070</vt:i4>
      </vt:variant>
      <vt:variant>
        <vt:i4>56</vt:i4>
      </vt:variant>
      <vt:variant>
        <vt:i4>0</vt:i4>
      </vt:variant>
      <vt:variant>
        <vt:i4>5</vt:i4>
      </vt:variant>
      <vt:variant>
        <vt:lpwstr/>
      </vt:variant>
      <vt:variant>
        <vt:lpwstr>_Toc224009804</vt:lpwstr>
      </vt:variant>
      <vt:variant>
        <vt:i4>1835070</vt:i4>
      </vt:variant>
      <vt:variant>
        <vt:i4>50</vt:i4>
      </vt:variant>
      <vt:variant>
        <vt:i4>0</vt:i4>
      </vt:variant>
      <vt:variant>
        <vt:i4>5</vt:i4>
      </vt:variant>
      <vt:variant>
        <vt:lpwstr/>
      </vt:variant>
      <vt:variant>
        <vt:lpwstr>_Toc224009803</vt:lpwstr>
      </vt:variant>
      <vt:variant>
        <vt:i4>1835070</vt:i4>
      </vt:variant>
      <vt:variant>
        <vt:i4>44</vt:i4>
      </vt:variant>
      <vt:variant>
        <vt:i4>0</vt:i4>
      </vt:variant>
      <vt:variant>
        <vt:i4>5</vt:i4>
      </vt:variant>
      <vt:variant>
        <vt:lpwstr/>
      </vt:variant>
      <vt:variant>
        <vt:lpwstr>_Toc224009802</vt:lpwstr>
      </vt:variant>
      <vt:variant>
        <vt:i4>1835070</vt:i4>
      </vt:variant>
      <vt:variant>
        <vt:i4>38</vt:i4>
      </vt:variant>
      <vt:variant>
        <vt:i4>0</vt:i4>
      </vt:variant>
      <vt:variant>
        <vt:i4>5</vt:i4>
      </vt:variant>
      <vt:variant>
        <vt:lpwstr/>
      </vt:variant>
      <vt:variant>
        <vt:lpwstr>_Toc224009801</vt:lpwstr>
      </vt:variant>
      <vt:variant>
        <vt:i4>1835070</vt:i4>
      </vt:variant>
      <vt:variant>
        <vt:i4>32</vt:i4>
      </vt:variant>
      <vt:variant>
        <vt:i4>0</vt:i4>
      </vt:variant>
      <vt:variant>
        <vt:i4>5</vt:i4>
      </vt:variant>
      <vt:variant>
        <vt:lpwstr/>
      </vt:variant>
      <vt:variant>
        <vt:lpwstr>_Toc224009800</vt:lpwstr>
      </vt:variant>
      <vt:variant>
        <vt:i4>1376305</vt:i4>
      </vt:variant>
      <vt:variant>
        <vt:i4>26</vt:i4>
      </vt:variant>
      <vt:variant>
        <vt:i4>0</vt:i4>
      </vt:variant>
      <vt:variant>
        <vt:i4>5</vt:i4>
      </vt:variant>
      <vt:variant>
        <vt:lpwstr/>
      </vt:variant>
      <vt:variant>
        <vt:lpwstr>_Toc224009799</vt:lpwstr>
      </vt:variant>
      <vt:variant>
        <vt:i4>1376305</vt:i4>
      </vt:variant>
      <vt:variant>
        <vt:i4>20</vt:i4>
      </vt:variant>
      <vt:variant>
        <vt:i4>0</vt:i4>
      </vt:variant>
      <vt:variant>
        <vt:i4>5</vt:i4>
      </vt:variant>
      <vt:variant>
        <vt:lpwstr/>
      </vt:variant>
      <vt:variant>
        <vt:lpwstr>_Toc224009798</vt:lpwstr>
      </vt:variant>
      <vt:variant>
        <vt:i4>1376305</vt:i4>
      </vt:variant>
      <vt:variant>
        <vt:i4>14</vt:i4>
      </vt:variant>
      <vt:variant>
        <vt:i4>0</vt:i4>
      </vt:variant>
      <vt:variant>
        <vt:i4>5</vt:i4>
      </vt:variant>
      <vt:variant>
        <vt:lpwstr/>
      </vt:variant>
      <vt:variant>
        <vt:lpwstr>_Toc224009797</vt:lpwstr>
      </vt:variant>
      <vt:variant>
        <vt:i4>1376305</vt:i4>
      </vt:variant>
      <vt:variant>
        <vt:i4>8</vt:i4>
      </vt:variant>
      <vt:variant>
        <vt:i4>0</vt:i4>
      </vt:variant>
      <vt:variant>
        <vt:i4>5</vt:i4>
      </vt:variant>
      <vt:variant>
        <vt:lpwstr/>
      </vt:variant>
      <vt:variant>
        <vt:lpwstr>_Toc224009796</vt:lpwstr>
      </vt:variant>
      <vt:variant>
        <vt:i4>1376305</vt:i4>
      </vt:variant>
      <vt:variant>
        <vt:i4>2</vt:i4>
      </vt:variant>
      <vt:variant>
        <vt:i4>0</vt:i4>
      </vt:variant>
      <vt:variant>
        <vt:i4>5</vt:i4>
      </vt:variant>
      <vt:variant>
        <vt:lpwstr/>
      </vt:variant>
      <vt:variant>
        <vt:lpwstr>_Toc224009795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QAM for MCEARD and EERD</dc:title>
  <dc:subject>SOP template</dc:subject>
  <dc:creator>margie vazquez</dc:creator>
  <cp:keywords>SOP; standard operating procedure</cp:keywords>
  <dc:description/>
  <cp:lastModifiedBy>Smeltz, Marci</cp:lastModifiedBy>
  <cp:revision>3</cp:revision>
  <cp:lastPrinted>2013-06-24T19:35:00Z</cp:lastPrinted>
  <dcterms:created xsi:type="dcterms:W3CDTF">2021-12-13T18:38:00Z</dcterms:created>
  <dcterms:modified xsi:type="dcterms:W3CDTF">2021-12-17T21:44:00Z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0x01010025F8CF80760504479C2825DA24E9D482</vt:lpwstr>
  </property>
  <property fmtid="{D5CDD505-2E9C-101B-9397-08002B2CF9AE}" pid="3" name="TaxKeyword">
    <vt:lpwstr>388;#standard operating procedure|76d27d45-54df-4d0e-ab62-848f89acd426;#219;#SOP|5596b500-ec29-47a6-804b-df13b8953aa1</vt:lpwstr>
  </property>
  <property fmtid="{D5CDD505-2E9C-101B-9397-08002B2CF9AE}" pid="4" name="Document Type">
    <vt:lpwstr/>
  </property>
  <property fmtid="{D5CDD505-2E9C-101B-9397-08002B2CF9AE}" pid="5" name="EPA Subject">
    <vt:lpwstr/>
  </property>
  <property fmtid="{D5CDD505-2E9C-101B-9397-08002B2CF9AE}" pid="6" name="_dlc_DocIdItemGuid">
    <vt:lpwstr>b1c4024f-d194-4674-99ca-b2a1957835f1</vt:lpwstr>
  </property>
</Properties>
</file>